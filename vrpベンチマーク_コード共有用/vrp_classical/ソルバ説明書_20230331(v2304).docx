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32950" w14:textId="77777777" w:rsidR="00706F9D" w:rsidRDefault="00706F9D" w:rsidP="00FF5C07">
      <w:pPr>
        <w:rPr>
          <w:b/>
        </w:rPr>
      </w:pPr>
    </w:p>
    <w:p w14:paraId="63C4B874" w14:textId="7A3E98EE" w:rsidR="00706F9D" w:rsidRDefault="00C44089" w:rsidP="00C44089">
      <w:pPr>
        <w:jc w:val="center"/>
        <w:rPr>
          <w:rFonts w:ascii="HGSｺﾞｼｯｸE" w:eastAsia="HGSｺﾞｼｯｸE" w:hAnsi="ＭＳ ゴシック"/>
          <w:b/>
          <w:bCs/>
          <w:position w:val="-2"/>
          <w:sz w:val="32"/>
        </w:rPr>
      </w:pPr>
      <w:r>
        <w:rPr>
          <w:rFonts w:ascii="HGSｺﾞｼｯｸE" w:eastAsia="HGSｺﾞｼｯｸE" w:hAnsi="ＭＳ ゴシック" w:hint="eastAsia"/>
          <w:b/>
          <w:bCs/>
          <w:position w:val="-2"/>
          <w:sz w:val="32"/>
        </w:rPr>
        <w:t>ソルバ説明書</w:t>
      </w:r>
      <w:r w:rsidR="007D1300">
        <w:rPr>
          <w:rFonts w:ascii="HGSｺﾞｼｯｸE" w:eastAsia="HGSｺﾞｼｯｸE" w:hAnsi="ＭＳ ゴシック" w:hint="eastAsia"/>
          <w:b/>
          <w:bCs/>
          <w:position w:val="-2"/>
          <w:sz w:val="32"/>
        </w:rPr>
        <w:t xml:space="preserve">　Ver</w:t>
      </w:r>
      <w:ins w:id="0" w:author="山口 晃一郎&lt;yamaguchi.koichiro@jp.panasonic.com&gt;" w:date="2020-07-08T10:37:00Z">
        <w:r w:rsidR="004274CB">
          <w:rPr>
            <w:rFonts w:ascii="HGSｺﾞｼｯｸE" w:eastAsia="HGSｺﾞｼｯｸE" w:hAnsi="ＭＳ ゴシック"/>
            <w:b/>
            <w:bCs/>
            <w:position w:val="-2"/>
            <w:sz w:val="32"/>
          </w:rPr>
          <w:t>1</w:t>
        </w:r>
      </w:ins>
      <w:del w:id="1" w:author="山口 晃一郎&lt;yamaguchi.koichiro@jp.panasonic.com&gt;" w:date="2020-07-08T10:37:00Z">
        <w:r w:rsidR="007D1300" w:rsidDel="004274CB">
          <w:rPr>
            <w:rFonts w:ascii="HGSｺﾞｼｯｸE" w:eastAsia="HGSｺﾞｼｯｸE" w:hAnsi="ＭＳ ゴシック" w:hint="eastAsia"/>
            <w:b/>
            <w:bCs/>
            <w:position w:val="-2"/>
            <w:sz w:val="32"/>
          </w:rPr>
          <w:delText>0</w:delText>
        </w:r>
      </w:del>
      <w:r w:rsidR="007D1300">
        <w:rPr>
          <w:rFonts w:ascii="HGSｺﾞｼｯｸE" w:eastAsia="HGSｺﾞｼｯｸE" w:hAnsi="ＭＳ ゴシック" w:hint="eastAsia"/>
          <w:b/>
          <w:bCs/>
          <w:position w:val="-2"/>
          <w:sz w:val="32"/>
        </w:rPr>
        <w:t>.</w:t>
      </w:r>
      <w:del w:id="2" w:author="山口 晃一郎&lt;yamaguchi.koichiro@jp.panasonic.com&gt;" w:date="2020-07-08T10:37:00Z">
        <w:r w:rsidR="007D1300" w:rsidDel="004274CB">
          <w:rPr>
            <w:rFonts w:ascii="HGSｺﾞｼｯｸE" w:eastAsia="HGSｺﾞｼｯｸE" w:hAnsi="ＭＳ ゴシック" w:hint="eastAsia"/>
            <w:b/>
            <w:bCs/>
            <w:position w:val="-2"/>
            <w:sz w:val="32"/>
          </w:rPr>
          <w:delText>9</w:delText>
        </w:r>
      </w:del>
      <w:ins w:id="3" w:author="全社標準ＰＣ" w:date="2018-09-04T17:58:00Z">
        <w:del w:id="4" w:author="山口 晃一郎&lt;yamaguchi.koichiro@jp.panasonic.com&gt;" w:date="2020-07-08T10:37:00Z">
          <w:r w:rsidR="00287231" w:rsidDel="004274CB">
            <w:rPr>
              <w:rFonts w:ascii="HGSｺﾞｼｯｸE" w:eastAsia="HGSｺﾞｼｯｸE" w:hAnsi="ＭＳ ゴシック" w:hint="eastAsia"/>
              <w:b/>
              <w:bCs/>
              <w:position w:val="-2"/>
              <w:sz w:val="32"/>
            </w:rPr>
            <w:delText>9</w:delText>
          </w:r>
        </w:del>
      </w:ins>
      <w:ins w:id="5" w:author="山口 晃一郎&lt;yamaguchi.koichiro@jp.panasonic.com&gt;" w:date="2021-09-13T17:31:00Z">
        <w:r w:rsidR="005047AD">
          <w:rPr>
            <w:rFonts w:ascii="HGSｺﾞｼｯｸE" w:eastAsia="HGSｺﾞｼｯｸE" w:hAnsi="ＭＳ ゴシック" w:hint="eastAsia"/>
            <w:b/>
            <w:bCs/>
            <w:position w:val="-2"/>
            <w:sz w:val="32"/>
          </w:rPr>
          <w:t>2</w:t>
        </w:r>
      </w:ins>
      <w:ins w:id="6" w:author="Yamaguchi Koichiro (山口 晃一郎)" w:date="2022-11-02T16:37:00Z">
        <w:r w:rsidR="007D5FE8">
          <w:rPr>
            <w:rFonts w:ascii="HGSｺﾞｼｯｸE" w:eastAsia="HGSｺﾞｼｯｸE" w:hAnsi="ＭＳ ゴシック"/>
            <w:b/>
            <w:bCs/>
            <w:position w:val="-2"/>
            <w:sz w:val="32"/>
          </w:rPr>
          <w:t>2</w:t>
        </w:r>
      </w:ins>
      <w:ins w:id="7" w:author="Yamaguchi Koichiro (山口 晃一郎)" w:date="2023-03-31T17:29:00Z">
        <w:r w:rsidR="00AE51EB">
          <w:rPr>
            <w:rFonts w:ascii="HGSｺﾞｼｯｸE" w:eastAsia="HGSｺﾞｼｯｸE" w:hAnsi="ＭＳ ゴシック"/>
            <w:b/>
            <w:bCs/>
            <w:position w:val="-2"/>
            <w:sz w:val="32"/>
          </w:rPr>
          <w:t>3</w:t>
        </w:r>
      </w:ins>
      <w:ins w:id="8" w:author="山口 晃一郎&lt;yamaguchi.koichiro@jp.panasonic.com&gt;" w:date="2021-09-13T17:32:00Z">
        <w:del w:id="9" w:author="Yamaguchi Koichiro (山口 晃一郎)" w:date="2022-09-07T10:21:00Z">
          <w:r w:rsidR="005047AD" w:rsidDel="00874EDF">
            <w:rPr>
              <w:rFonts w:ascii="HGSｺﾞｼｯｸE" w:eastAsia="HGSｺﾞｼｯｸE" w:hAnsi="ＭＳ ゴシック"/>
              <w:b/>
              <w:bCs/>
              <w:position w:val="-2"/>
              <w:sz w:val="32"/>
            </w:rPr>
            <w:delText>0</w:delText>
          </w:r>
        </w:del>
      </w:ins>
      <w:ins w:id="10" w:author="山口 晃一郎&lt;yamaguchi.koichiro@jp.panasonic.com&gt;" w:date="2022-01-18T10:19:00Z">
        <w:del w:id="11" w:author="Yamaguchi Koichiro (山口 晃一郎)" w:date="2022-04-28T18:23:00Z">
          <w:r w:rsidR="00825D1A" w:rsidDel="00027C0C">
            <w:rPr>
              <w:rFonts w:ascii="HGSｺﾞｼｯｸE" w:eastAsia="HGSｺﾞｼｯｸE" w:hAnsi="ＭＳ ゴシック" w:hint="eastAsia"/>
              <w:b/>
              <w:bCs/>
              <w:position w:val="-2"/>
              <w:sz w:val="32"/>
            </w:rPr>
            <w:delText>3</w:delText>
          </w:r>
        </w:del>
      </w:ins>
      <w:ins w:id="12" w:author="全社標準ＰＣ" w:date="2019-09-11T11:24:00Z">
        <w:del w:id="13" w:author="山口 晃一郎&lt;yamaguchi.koichiro@jp.panasonic.com&gt;" w:date="2020-01-07T14:08:00Z">
          <w:r w:rsidR="00F56C35" w:rsidDel="00BD69F4">
            <w:rPr>
              <w:rFonts w:ascii="HGSｺﾞｼｯｸE" w:eastAsia="HGSｺﾞｼｯｸE" w:hAnsi="ＭＳ ゴシック" w:hint="eastAsia"/>
              <w:b/>
              <w:bCs/>
              <w:position w:val="-2"/>
              <w:sz w:val="32"/>
            </w:rPr>
            <w:delText>2</w:delText>
          </w:r>
        </w:del>
      </w:ins>
      <w:del w:id="14" w:author="全社標準ＰＣ" w:date="2017-12-08T10:14:00Z">
        <w:r w:rsidR="00223108" w:rsidDel="00EE55A8">
          <w:rPr>
            <w:rFonts w:ascii="HGSｺﾞｼｯｸE" w:eastAsia="HGSｺﾞｼｯｸE" w:hAnsi="ＭＳ ゴシック" w:hint="eastAsia"/>
            <w:b/>
            <w:bCs/>
            <w:position w:val="-2"/>
            <w:sz w:val="32"/>
          </w:rPr>
          <w:delText>6</w:delText>
        </w:r>
      </w:del>
    </w:p>
    <w:p w14:paraId="0CE5248B" w14:textId="77777777" w:rsidR="00C44089" w:rsidRPr="003C6D9B" w:rsidDel="005F7CF5" w:rsidRDefault="00C44089" w:rsidP="00C44089">
      <w:pPr>
        <w:rPr>
          <w:del w:id="15" w:author="山口 晃一郎&lt;yamaguchi.koichiro@jp.panasonic.com&gt;" w:date="2020-10-20T09:29:00Z"/>
          <w:rFonts w:ascii="HGSｺﾞｼｯｸE" w:eastAsia="HGSｺﾞｼｯｸE" w:hAnsi="ＭＳ ゴシック"/>
          <w:b/>
          <w:bCs/>
          <w:position w:val="-2"/>
          <w:sz w:val="32"/>
        </w:rPr>
      </w:pPr>
    </w:p>
    <w:p w14:paraId="4DB79946" w14:textId="05C430D9" w:rsidR="007D1300" w:rsidRDefault="007D1300" w:rsidP="007D1300">
      <w:pPr>
        <w:jc w:val="center"/>
        <w:rPr>
          <w:rFonts w:ascii="HGSｺﾞｼｯｸE" w:eastAsia="HGSｺﾞｼｯｸE" w:hAnsi="ＭＳ ゴシック"/>
          <w:b/>
          <w:bCs/>
          <w:position w:val="-2"/>
          <w:sz w:val="32"/>
        </w:rPr>
      </w:pPr>
      <w:del w:id="16" w:author="Yamaguchi Koichiro (山口 晃一郎)" w:date="2022-11-02T13:51:00Z">
        <w:r w:rsidRPr="007D1300" w:rsidDel="009349FA">
          <w:rPr>
            <w:rFonts w:ascii="HGSｺﾞｼｯｸE" w:eastAsia="HGSｺﾞｼｯｸE" w:hAnsi="ＭＳ ゴシック" w:hint="eastAsia"/>
            <w:b/>
            <w:bCs/>
            <w:position w:val="-2"/>
            <w:sz w:val="32"/>
          </w:rPr>
          <w:delText>パナソニック</w:delText>
        </w:r>
      </w:del>
      <w:del w:id="17" w:author="Yamaguchi Koichiro (山口 晃一郎)" w:date="2022-11-02T13:49:00Z">
        <w:r w:rsidRPr="007D1300" w:rsidDel="00F14FFE">
          <w:rPr>
            <w:rFonts w:ascii="HGSｺﾞｼｯｸE" w:eastAsia="HGSｺﾞｼｯｸE" w:hAnsi="ＭＳ ゴシック" w:hint="eastAsia"/>
            <w:b/>
            <w:bCs/>
            <w:position w:val="-2"/>
            <w:sz w:val="32"/>
          </w:rPr>
          <w:delText>株式会社</w:delText>
        </w:r>
      </w:del>
      <w:del w:id="18" w:author="Yamaguchi Koichiro (山口 晃一郎)" w:date="2022-11-02T13:51:00Z">
        <w:r w:rsidDel="009349FA">
          <w:rPr>
            <w:rFonts w:ascii="HGSｺﾞｼｯｸE" w:eastAsia="HGSｺﾞｼｯｸE" w:hAnsi="ＭＳ ゴシック" w:hint="eastAsia"/>
            <w:b/>
            <w:bCs/>
            <w:position w:val="-2"/>
            <w:sz w:val="32"/>
          </w:rPr>
          <w:delText xml:space="preserve">　</w:delText>
        </w:r>
        <w:r w:rsidR="00E16A4B" w:rsidDel="009349FA">
          <w:rPr>
            <w:rFonts w:ascii="HGSｺﾞｼｯｸE" w:eastAsia="HGSｺﾞｼｯｸE" w:hAnsi="ＭＳ ゴシック" w:hint="eastAsia"/>
            <w:b/>
            <w:bCs/>
            <w:position w:val="-2"/>
            <w:sz w:val="32"/>
          </w:rPr>
          <w:delText>コネク</w:delText>
        </w:r>
      </w:del>
      <w:del w:id="19" w:author="Yamaguchi Koichiro (山口 晃一郎)" w:date="2022-11-02T13:49:00Z">
        <w:r w:rsidR="00E16A4B" w:rsidDel="00F14FFE">
          <w:rPr>
            <w:rFonts w:ascii="HGSｺﾞｼｯｸE" w:eastAsia="HGSｺﾞｼｯｸE" w:hAnsi="ＭＳ ゴシック" w:hint="eastAsia"/>
            <w:b/>
            <w:bCs/>
            <w:position w:val="-2"/>
            <w:sz w:val="32"/>
          </w:rPr>
          <w:delText>ティッドソリューションズ</w:delText>
        </w:r>
        <w:r w:rsidDel="00F14FFE">
          <w:rPr>
            <w:rFonts w:ascii="HGSｺﾞｼｯｸE" w:eastAsia="HGSｺﾞｼｯｸE" w:hAnsi="ＭＳ ゴシック" w:hint="eastAsia"/>
            <w:b/>
            <w:bCs/>
            <w:position w:val="-2"/>
            <w:sz w:val="32"/>
          </w:rPr>
          <w:delText>社</w:delText>
        </w:r>
      </w:del>
      <w:ins w:id="20" w:author="Yamaguchi Koichiro (山口 晃一郎)" w:date="2022-11-02T13:51:00Z">
        <w:r w:rsidR="009349FA">
          <w:rPr>
            <w:rFonts w:ascii="HGSｺﾞｼｯｸE" w:eastAsia="HGSｺﾞｼｯｸE" w:hAnsi="ＭＳ ゴシック" w:hint="eastAsia"/>
            <w:b/>
            <w:bCs/>
            <w:position w:val="-2"/>
            <w:sz w:val="32"/>
          </w:rPr>
          <w:t>P</w:t>
        </w:r>
        <w:r w:rsidR="009349FA">
          <w:rPr>
            <w:rFonts w:ascii="HGSｺﾞｼｯｸE" w:eastAsia="HGSｺﾞｼｯｸE" w:hAnsi="ＭＳ ゴシック"/>
            <w:b/>
            <w:bCs/>
            <w:position w:val="-2"/>
            <w:sz w:val="32"/>
          </w:rPr>
          <w:t>anasonic Connect</w:t>
        </w:r>
      </w:ins>
    </w:p>
    <w:p w14:paraId="177FF5CA" w14:textId="77777777" w:rsidR="007D1300" w:rsidRPr="00575465" w:rsidDel="00A161DD" w:rsidRDefault="007D1300" w:rsidP="00C44089">
      <w:pPr>
        <w:rPr>
          <w:del w:id="21" w:author="全社標準ＰＣ" w:date="2018-10-03T16:36:00Z"/>
          <w:rFonts w:ascii="HGSｺﾞｼｯｸE" w:eastAsia="HGSｺﾞｼｯｸE" w:hAnsi="ＭＳ ゴシック"/>
          <w:b/>
          <w:bCs/>
          <w:position w:val="-2"/>
          <w:sz w:val="16"/>
          <w:szCs w:val="16"/>
          <w:rPrChange w:id="22" w:author="全社標準ＰＣ" w:date="2018-09-13T19:24:00Z">
            <w:rPr>
              <w:del w:id="23" w:author="全社標準ＰＣ" w:date="2018-10-03T16:36:00Z"/>
              <w:rFonts w:ascii="HGSｺﾞｼｯｸE" w:eastAsia="HGSｺﾞｼｯｸE" w:hAnsi="ＭＳ ゴシック"/>
              <w:b/>
              <w:bCs/>
              <w:position w:val="-2"/>
              <w:sz w:val="32"/>
            </w:rPr>
          </w:rPrChange>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3"/>
        <w:gridCol w:w="1702"/>
        <w:gridCol w:w="5529"/>
      </w:tblGrid>
      <w:tr w:rsidR="007D1300" w14:paraId="34BECDE5" w14:textId="77777777" w:rsidTr="007D1300">
        <w:tc>
          <w:tcPr>
            <w:tcW w:w="1983" w:type="dxa"/>
            <w:tcBorders>
              <w:top w:val="single" w:sz="4" w:space="0" w:color="auto"/>
              <w:left w:val="single" w:sz="4" w:space="0" w:color="auto"/>
              <w:bottom w:val="single" w:sz="4" w:space="0" w:color="auto"/>
              <w:right w:val="single" w:sz="4" w:space="0" w:color="auto"/>
            </w:tcBorders>
            <w:hideMark/>
          </w:tcPr>
          <w:p w14:paraId="2304F451" w14:textId="77777777" w:rsidR="007D1300" w:rsidRDefault="007D1300" w:rsidP="002A4F06">
            <w:pPr>
              <w:jc w:val="center"/>
            </w:pPr>
            <w:r>
              <w:rPr>
                <w:rFonts w:hint="eastAsia"/>
              </w:rPr>
              <w:t>日付</w:t>
            </w:r>
          </w:p>
        </w:tc>
        <w:tc>
          <w:tcPr>
            <w:tcW w:w="1702" w:type="dxa"/>
            <w:tcBorders>
              <w:top w:val="single" w:sz="4" w:space="0" w:color="auto"/>
              <w:left w:val="single" w:sz="4" w:space="0" w:color="auto"/>
              <w:bottom w:val="single" w:sz="4" w:space="0" w:color="auto"/>
              <w:right w:val="single" w:sz="4" w:space="0" w:color="auto"/>
            </w:tcBorders>
          </w:tcPr>
          <w:p w14:paraId="101D882B" w14:textId="77777777" w:rsidR="007D1300" w:rsidRDefault="007D1300" w:rsidP="002A4F06">
            <w:pPr>
              <w:jc w:val="center"/>
            </w:pPr>
            <w:r>
              <w:rPr>
                <w:rFonts w:hint="eastAsia"/>
              </w:rPr>
              <w:t>版</w:t>
            </w:r>
          </w:p>
        </w:tc>
        <w:tc>
          <w:tcPr>
            <w:tcW w:w="5529" w:type="dxa"/>
            <w:tcBorders>
              <w:top w:val="single" w:sz="4" w:space="0" w:color="auto"/>
              <w:left w:val="single" w:sz="4" w:space="0" w:color="auto"/>
              <w:bottom w:val="single" w:sz="4" w:space="0" w:color="auto"/>
              <w:right w:val="single" w:sz="4" w:space="0" w:color="auto"/>
            </w:tcBorders>
            <w:hideMark/>
          </w:tcPr>
          <w:p w14:paraId="57FD8AB3" w14:textId="77777777" w:rsidR="007D1300" w:rsidRDefault="007D1300" w:rsidP="002A4F06">
            <w:pPr>
              <w:jc w:val="center"/>
            </w:pPr>
            <w:r>
              <w:rPr>
                <w:rFonts w:hint="eastAsia"/>
              </w:rPr>
              <w:t>説明</w:t>
            </w:r>
          </w:p>
        </w:tc>
      </w:tr>
      <w:tr w:rsidR="007D1300" w14:paraId="39EB9425" w14:textId="77777777" w:rsidTr="007D1300">
        <w:tc>
          <w:tcPr>
            <w:tcW w:w="1983" w:type="dxa"/>
            <w:tcBorders>
              <w:top w:val="single" w:sz="4" w:space="0" w:color="auto"/>
              <w:left w:val="single" w:sz="4" w:space="0" w:color="auto"/>
              <w:bottom w:val="single" w:sz="4" w:space="0" w:color="auto"/>
              <w:right w:val="single" w:sz="4" w:space="0" w:color="auto"/>
            </w:tcBorders>
          </w:tcPr>
          <w:p w14:paraId="16ED8E01" w14:textId="77777777" w:rsidR="007D1300" w:rsidRDefault="00111F1F" w:rsidP="007D1300">
            <w:pPr>
              <w:jc w:val="center"/>
            </w:pPr>
            <w:r>
              <w:t>2017/02/03</w:t>
            </w:r>
          </w:p>
        </w:tc>
        <w:tc>
          <w:tcPr>
            <w:tcW w:w="1702" w:type="dxa"/>
            <w:tcBorders>
              <w:top w:val="single" w:sz="4" w:space="0" w:color="auto"/>
              <w:left w:val="single" w:sz="4" w:space="0" w:color="auto"/>
              <w:bottom w:val="single" w:sz="4" w:space="0" w:color="auto"/>
              <w:right w:val="single" w:sz="4" w:space="0" w:color="auto"/>
            </w:tcBorders>
          </w:tcPr>
          <w:p w14:paraId="326D7E9A" w14:textId="77777777" w:rsidR="007D1300" w:rsidRDefault="007D1300" w:rsidP="007D1300">
            <w:pPr>
              <w:jc w:val="center"/>
            </w:pPr>
            <w:r>
              <w:rPr>
                <w:rFonts w:hint="eastAsia"/>
              </w:rPr>
              <w:t>Ver0.9</w:t>
            </w:r>
          </w:p>
        </w:tc>
        <w:tc>
          <w:tcPr>
            <w:tcW w:w="5529" w:type="dxa"/>
            <w:tcBorders>
              <w:top w:val="single" w:sz="4" w:space="0" w:color="auto"/>
              <w:left w:val="single" w:sz="4" w:space="0" w:color="auto"/>
              <w:bottom w:val="single" w:sz="4" w:space="0" w:color="auto"/>
              <w:right w:val="single" w:sz="4" w:space="0" w:color="auto"/>
            </w:tcBorders>
          </w:tcPr>
          <w:p w14:paraId="2D9EA34D" w14:textId="77777777" w:rsidR="007D1300" w:rsidRDefault="007D1300" w:rsidP="002A4F06">
            <w:pPr>
              <w:jc w:val="left"/>
            </w:pPr>
            <w:r>
              <w:rPr>
                <w:rFonts w:hint="eastAsia"/>
              </w:rPr>
              <w:t>初版発行。</w:t>
            </w:r>
          </w:p>
        </w:tc>
      </w:tr>
      <w:tr w:rsidR="00111F1F" w14:paraId="290C82BF" w14:textId="77777777" w:rsidTr="007D1300">
        <w:tc>
          <w:tcPr>
            <w:tcW w:w="1983" w:type="dxa"/>
            <w:tcBorders>
              <w:top w:val="single" w:sz="4" w:space="0" w:color="auto"/>
              <w:left w:val="single" w:sz="4" w:space="0" w:color="auto"/>
              <w:bottom w:val="single" w:sz="4" w:space="0" w:color="auto"/>
              <w:right w:val="single" w:sz="4" w:space="0" w:color="auto"/>
            </w:tcBorders>
          </w:tcPr>
          <w:p w14:paraId="1D9F1ABF" w14:textId="77777777" w:rsidR="00111F1F" w:rsidRDefault="00111F1F" w:rsidP="007D1300">
            <w:pPr>
              <w:jc w:val="center"/>
            </w:pPr>
            <w:r>
              <w:t>2017/02/03</w:t>
            </w:r>
          </w:p>
        </w:tc>
        <w:tc>
          <w:tcPr>
            <w:tcW w:w="1702" w:type="dxa"/>
            <w:tcBorders>
              <w:top w:val="single" w:sz="4" w:space="0" w:color="auto"/>
              <w:left w:val="single" w:sz="4" w:space="0" w:color="auto"/>
              <w:bottom w:val="single" w:sz="4" w:space="0" w:color="auto"/>
              <w:right w:val="single" w:sz="4" w:space="0" w:color="auto"/>
            </w:tcBorders>
          </w:tcPr>
          <w:p w14:paraId="7BD1D9EA" w14:textId="77777777" w:rsidR="00111F1F" w:rsidRDefault="00111F1F" w:rsidP="007D1300">
            <w:pPr>
              <w:jc w:val="center"/>
            </w:pPr>
            <w:r>
              <w:rPr>
                <w:rFonts w:hint="eastAsia"/>
              </w:rPr>
              <w:t>Ver0.91</w:t>
            </w:r>
          </w:p>
        </w:tc>
        <w:tc>
          <w:tcPr>
            <w:tcW w:w="5529" w:type="dxa"/>
            <w:tcBorders>
              <w:top w:val="single" w:sz="4" w:space="0" w:color="auto"/>
              <w:left w:val="single" w:sz="4" w:space="0" w:color="auto"/>
              <w:bottom w:val="single" w:sz="4" w:space="0" w:color="auto"/>
              <w:right w:val="single" w:sz="4" w:space="0" w:color="auto"/>
            </w:tcBorders>
          </w:tcPr>
          <w:p w14:paraId="3CA1DF9E" w14:textId="77777777" w:rsidR="00111F1F" w:rsidRDefault="00111F1F" w:rsidP="002A4F06">
            <w:pPr>
              <w:jc w:val="left"/>
            </w:pPr>
            <w:r>
              <w:rPr>
                <w:rFonts w:hint="eastAsia"/>
              </w:rPr>
              <w:t>配送定義ファイルの項目説明追加（単位等）。</w:t>
            </w:r>
          </w:p>
        </w:tc>
      </w:tr>
      <w:tr w:rsidR="002E5FFA" w14:paraId="367B949A" w14:textId="77777777" w:rsidTr="002E5FFA">
        <w:tc>
          <w:tcPr>
            <w:tcW w:w="1983" w:type="dxa"/>
            <w:tcBorders>
              <w:top w:val="single" w:sz="4" w:space="0" w:color="auto"/>
              <w:left w:val="single" w:sz="4" w:space="0" w:color="auto"/>
              <w:bottom w:val="single" w:sz="4" w:space="0" w:color="auto"/>
              <w:right w:val="single" w:sz="4" w:space="0" w:color="auto"/>
            </w:tcBorders>
          </w:tcPr>
          <w:p w14:paraId="6000A4C3" w14:textId="77777777" w:rsidR="002E5FFA" w:rsidRDefault="002E5FFA" w:rsidP="00E877B8">
            <w:pPr>
              <w:jc w:val="center"/>
            </w:pPr>
            <w:r>
              <w:t>2017/02/03</w:t>
            </w:r>
          </w:p>
        </w:tc>
        <w:tc>
          <w:tcPr>
            <w:tcW w:w="1702" w:type="dxa"/>
            <w:tcBorders>
              <w:top w:val="single" w:sz="4" w:space="0" w:color="auto"/>
              <w:left w:val="single" w:sz="4" w:space="0" w:color="auto"/>
              <w:bottom w:val="single" w:sz="4" w:space="0" w:color="auto"/>
              <w:right w:val="single" w:sz="4" w:space="0" w:color="auto"/>
            </w:tcBorders>
          </w:tcPr>
          <w:p w14:paraId="13BDC2B4" w14:textId="77777777" w:rsidR="002E5FFA" w:rsidRDefault="002E5FFA" w:rsidP="00E877B8">
            <w:pPr>
              <w:jc w:val="center"/>
            </w:pPr>
            <w:r>
              <w:rPr>
                <w:rFonts w:hint="eastAsia"/>
              </w:rPr>
              <w:t>Ver0.92</w:t>
            </w:r>
          </w:p>
        </w:tc>
        <w:tc>
          <w:tcPr>
            <w:tcW w:w="5529" w:type="dxa"/>
            <w:tcBorders>
              <w:top w:val="single" w:sz="4" w:space="0" w:color="auto"/>
              <w:left w:val="single" w:sz="4" w:space="0" w:color="auto"/>
              <w:bottom w:val="single" w:sz="4" w:space="0" w:color="auto"/>
              <w:right w:val="single" w:sz="4" w:space="0" w:color="auto"/>
            </w:tcBorders>
          </w:tcPr>
          <w:p w14:paraId="71E34283" w14:textId="77777777" w:rsidR="002E5FFA" w:rsidRDefault="002E5FFA" w:rsidP="002E5FFA">
            <w:pPr>
              <w:jc w:val="left"/>
            </w:pPr>
            <w:r>
              <w:rPr>
                <w:rFonts w:hint="eastAsia"/>
              </w:rPr>
              <w:t>配送定義ファイルの緯度経度説明追加。動作概要追加。</w:t>
            </w:r>
          </w:p>
        </w:tc>
      </w:tr>
      <w:tr w:rsidR="00440881" w14:paraId="44C8B935" w14:textId="77777777" w:rsidTr="00440881">
        <w:tc>
          <w:tcPr>
            <w:tcW w:w="1983" w:type="dxa"/>
            <w:tcBorders>
              <w:top w:val="single" w:sz="4" w:space="0" w:color="auto"/>
              <w:left w:val="single" w:sz="4" w:space="0" w:color="auto"/>
              <w:bottom w:val="single" w:sz="4" w:space="0" w:color="auto"/>
              <w:right w:val="single" w:sz="4" w:space="0" w:color="auto"/>
            </w:tcBorders>
          </w:tcPr>
          <w:p w14:paraId="3E0098E9" w14:textId="77777777" w:rsidR="00440881" w:rsidRDefault="00440881" w:rsidP="00FB2031">
            <w:pPr>
              <w:jc w:val="center"/>
            </w:pPr>
            <w:r>
              <w:t>2017/02/</w:t>
            </w:r>
            <w:r>
              <w:rPr>
                <w:rFonts w:hint="eastAsia"/>
              </w:rPr>
              <w:t>16</w:t>
            </w:r>
          </w:p>
        </w:tc>
        <w:tc>
          <w:tcPr>
            <w:tcW w:w="1702" w:type="dxa"/>
            <w:tcBorders>
              <w:top w:val="single" w:sz="4" w:space="0" w:color="auto"/>
              <w:left w:val="single" w:sz="4" w:space="0" w:color="auto"/>
              <w:bottom w:val="single" w:sz="4" w:space="0" w:color="auto"/>
              <w:right w:val="single" w:sz="4" w:space="0" w:color="auto"/>
            </w:tcBorders>
          </w:tcPr>
          <w:p w14:paraId="37F6E8A1" w14:textId="77777777" w:rsidR="00440881" w:rsidRDefault="00440881" w:rsidP="00FB2031">
            <w:pPr>
              <w:jc w:val="center"/>
            </w:pPr>
            <w:r>
              <w:rPr>
                <w:rFonts w:hint="eastAsia"/>
              </w:rPr>
              <w:t>Ver0.93</w:t>
            </w:r>
          </w:p>
        </w:tc>
        <w:tc>
          <w:tcPr>
            <w:tcW w:w="5529" w:type="dxa"/>
            <w:tcBorders>
              <w:top w:val="single" w:sz="4" w:space="0" w:color="auto"/>
              <w:left w:val="single" w:sz="4" w:space="0" w:color="auto"/>
              <w:bottom w:val="single" w:sz="4" w:space="0" w:color="auto"/>
              <w:right w:val="single" w:sz="4" w:space="0" w:color="auto"/>
            </w:tcBorders>
          </w:tcPr>
          <w:p w14:paraId="164734FE" w14:textId="77777777" w:rsidR="00440881" w:rsidRDefault="00440881" w:rsidP="00FB2031">
            <w:pPr>
              <w:jc w:val="left"/>
            </w:pPr>
            <w:r>
              <w:rPr>
                <w:rFonts w:hint="eastAsia"/>
              </w:rPr>
              <w:t>距離ファイルの</w:t>
            </w:r>
            <w:r>
              <w:rPr>
                <w:rFonts w:hint="eastAsia"/>
              </w:rPr>
              <w:t>0</w:t>
            </w:r>
            <w:r w:rsidR="006D2886">
              <w:rPr>
                <w:rFonts w:hint="eastAsia"/>
              </w:rPr>
              <w:t>記述</w:t>
            </w:r>
            <w:r>
              <w:rPr>
                <w:rFonts w:hint="eastAsia"/>
              </w:rPr>
              <w:t>制限追記。距離計算切り替え機能追加と出力ファイル変更。</w:t>
            </w:r>
            <w:r w:rsidR="006477DB">
              <w:rPr>
                <w:rFonts w:hint="eastAsia"/>
              </w:rPr>
              <w:t>初期解ファイル定義追記。</w:t>
            </w:r>
          </w:p>
        </w:tc>
      </w:tr>
      <w:tr w:rsidR="00F806A9" w:rsidRPr="00EE55A8" w14:paraId="6407876C" w14:textId="77777777" w:rsidTr="00440881">
        <w:tc>
          <w:tcPr>
            <w:tcW w:w="1983" w:type="dxa"/>
            <w:tcBorders>
              <w:top w:val="single" w:sz="4" w:space="0" w:color="auto"/>
              <w:left w:val="single" w:sz="4" w:space="0" w:color="auto"/>
              <w:bottom w:val="single" w:sz="4" w:space="0" w:color="auto"/>
              <w:right w:val="single" w:sz="4" w:space="0" w:color="auto"/>
            </w:tcBorders>
          </w:tcPr>
          <w:p w14:paraId="63760449" w14:textId="77777777" w:rsidR="00F806A9" w:rsidRDefault="00F806A9" w:rsidP="00FB2031">
            <w:pPr>
              <w:jc w:val="center"/>
            </w:pPr>
            <w:r>
              <w:rPr>
                <w:rFonts w:hint="eastAsia"/>
              </w:rPr>
              <w:t>2017/3/14</w:t>
            </w:r>
          </w:p>
        </w:tc>
        <w:tc>
          <w:tcPr>
            <w:tcW w:w="1702" w:type="dxa"/>
            <w:tcBorders>
              <w:top w:val="single" w:sz="4" w:space="0" w:color="auto"/>
              <w:left w:val="single" w:sz="4" w:space="0" w:color="auto"/>
              <w:bottom w:val="single" w:sz="4" w:space="0" w:color="auto"/>
              <w:right w:val="single" w:sz="4" w:space="0" w:color="auto"/>
            </w:tcBorders>
          </w:tcPr>
          <w:p w14:paraId="418F6326" w14:textId="77777777" w:rsidR="00F806A9" w:rsidRDefault="00F806A9" w:rsidP="00FB2031">
            <w:pPr>
              <w:jc w:val="center"/>
            </w:pPr>
            <w:r>
              <w:rPr>
                <w:rFonts w:hint="eastAsia"/>
              </w:rPr>
              <w:t>Ver0.94</w:t>
            </w:r>
          </w:p>
        </w:tc>
        <w:tc>
          <w:tcPr>
            <w:tcW w:w="5529" w:type="dxa"/>
            <w:tcBorders>
              <w:top w:val="single" w:sz="4" w:space="0" w:color="auto"/>
              <w:left w:val="single" w:sz="4" w:space="0" w:color="auto"/>
              <w:bottom w:val="single" w:sz="4" w:space="0" w:color="auto"/>
              <w:right w:val="single" w:sz="4" w:space="0" w:color="auto"/>
            </w:tcBorders>
          </w:tcPr>
          <w:p w14:paraId="34DB8199" w14:textId="77777777" w:rsidR="00F806A9" w:rsidRDefault="00F806A9" w:rsidP="00F55CC0">
            <w:pPr>
              <w:jc w:val="left"/>
            </w:pPr>
            <w:r>
              <w:rPr>
                <w:rFonts w:hint="eastAsia"/>
              </w:rPr>
              <w:t>初期解ファイル定義変更</w:t>
            </w:r>
            <w:r>
              <w:rPr>
                <w:rFonts w:hint="eastAsia"/>
              </w:rPr>
              <w:t>(-l</w:t>
            </w:r>
            <w:r>
              <w:rPr>
                <w:rFonts w:hint="eastAsia"/>
              </w:rPr>
              <w:t>の有無で変更</w:t>
            </w:r>
            <w:r w:rsidR="00F55CC0">
              <w:rPr>
                <w:rFonts w:hint="eastAsia"/>
              </w:rPr>
              <w:t>)</w:t>
            </w:r>
            <w:r w:rsidR="00F55CC0">
              <w:rPr>
                <w:rFonts w:hint="eastAsia"/>
              </w:rPr>
              <w:t>と台数が少ない場合の注意追記。</w:t>
            </w:r>
            <w:r>
              <w:rPr>
                <w:rFonts w:hint="eastAsia"/>
              </w:rPr>
              <w:t>動作概要に</w:t>
            </w:r>
            <w:r w:rsidR="00F55CC0">
              <w:rPr>
                <w:rFonts w:hint="eastAsia"/>
              </w:rPr>
              <w:t>並列実行時の注意</w:t>
            </w:r>
            <w:r>
              <w:rPr>
                <w:rFonts w:hint="eastAsia"/>
              </w:rPr>
              <w:t>追記。</w:t>
            </w:r>
          </w:p>
        </w:tc>
      </w:tr>
      <w:tr w:rsidR="00E16A4B" w14:paraId="3C136B12" w14:textId="77777777" w:rsidTr="00E16A4B">
        <w:tc>
          <w:tcPr>
            <w:tcW w:w="1983" w:type="dxa"/>
            <w:tcBorders>
              <w:top w:val="single" w:sz="4" w:space="0" w:color="auto"/>
              <w:left w:val="single" w:sz="4" w:space="0" w:color="auto"/>
              <w:bottom w:val="single" w:sz="4" w:space="0" w:color="auto"/>
              <w:right w:val="single" w:sz="4" w:space="0" w:color="auto"/>
            </w:tcBorders>
          </w:tcPr>
          <w:p w14:paraId="0FE326F5" w14:textId="77777777" w:rsidR="00E16A4B" w:rsidRDefault="00E16A4B" w:rsidP="004E08AF">
            <w:pPr>
              <w:jc w:val="center"/>
            </w:pPr>
            <w:r>
              <w:rPr>
                <w:rFonts w:hint="eastAsia"/>
              </w:rPr>
              <w:t>2017/4/5</w:t>
            </w:r>
          </w:p>
        </w:tc>
        <w:tc>
          <w:tcPr>
            <w:tcW w:w="1702" w:type="dxa"/>
            <w:tcBorders>
              <w:top w:val="single" w:sz="4" w:space="0" w:color="auto"/>
              <w:left w:val="single" w:sz="4" w:space="0" w:color="auto"/>
              <w:bottom w:val="single" w:sz="4" w:space="0" w:color="auto"/>
              <w:right w:val="single" w:sz="4" w:space="0" w:color="auto"/>
            </w:tcBorders>
          </w:tcPr>
          <w:p w14:paraId="185A4DFD" w14:textId="77777777" w:rsidR="00E16A4B" w:rsidRDefault="00E16A4B" w:rsidP="004E08AF">
            <w:pPr>
              <w:jc w:val="center"/>
            </w:pPr>
            <w:r>
              <w:rPr>
                <w:rFonts w:hint="eastAsia"/>
              </w:rPr>
              <w:t>Ver0.95</w:t>
            </w:r>
          </w:p>
        </w:tc>
        <w:tc>
          <w:tcPr>
            <w:tcW w:w="5529" w:type="dxa"/>
            <w:tcBorders>
              <w:top w:val="single" w:sz="4" w:space="0" w:color="auto"/>
              <w:left w:val="single" w:sz="4" w:space="0" w:color="auto"/>
              <w:bottom w:val="single" w:sz="4" w:space="0" w:color="auto"/>
              <w:right w:val="single" w:sz="4" w:space="0" w:color="auto"/>
            </w:tcBorders>
          </w:tcPr>
          <w:p w14:paraId="5B6E933D" w14:textId="77777777" w:rsidR="00E16A4B" w:rsidRDefault="00E16A4B" w:rsidP="004E08AF">
            <w:pPr>
              <w:jc w:val="left"/>
            </w:pPr>
            <w:r>
              <w:rPr>
                <w:rFonts w:hint="eastAsia"/>
              </w:rPr>
              <w:t>配送時間の下限と上限設定を追加。</w:t>
            </w:r>
          </w:p>
        </w:tc>
      </w:tr>
      <w:tr w:rsidR="00223108" w14:paraId="32B0E896" w14:textId="77777777" w:rsidTr="00E16A4B">
        <w:tc>
          <w:tcPr>
            <w:tcW w:w="1983" w:type="dxa"/>
            <w:tcBorders>
              <w:top w:val="single" w:sz="4" w:space="0" w:color="auto"/>
              <w:left w:val="single" w:sz="4" w:space="0" w:color="auto"/>
              <w:bottom w:val="single" w:sz="4" w:space="0" w:color="auto"/>
              <w:right w:val="single" w:sz="4" w:space="0" w:color="auto"/>
            </w:tcBorders>
          </w:tcPr>
          <w:p w14:paraId="4FFF5832" w14:textId="77777777" w:rsidR="00223108" w:rsidRDefault="00223108" w:rsidP="004E08AF">
            <w:pPr>
              <w:jc w:val="center"/>
            </w:pPr>
            <w:r>
              <w:rPr>
                <w:rFonts w:hint="eastAsia"/>
              </w:rPr>
              <w:t>2017/4/21</w:t>
            </w:r>
          </w:p>
        </w:tc>
        <w:tc>
          <w:tcPr>
            <w:tcW w:w="1702" w:type="dxa"/>
            <w:tcBorders>
              <w:top w:val="single" w:sz="4" w:space="0" w:color="auto"/>
              <w:left w:val="single" w:sz="4" w:space="0" w:color="auto"/>
              <w:bottom w:val="single" w:sz="4" w:space="0" w:color="auto"/>
              <w:right w:val="single" w:sz="4" w:space="0" w:color="auto"/>
            </w:tcBorders>
          </w:tcPr>
          <w:p w14:paraId="11E75B05" w14:textId="77777777" w:rsidR="00223108" w:rsidRDefault="00223108" w:rsidP="004E08AF">
            <w:pPr>
              <w:jc w:val="center"/>
            </w:pPr>
            <w:r>
              <w:rPr>
                <w:rFonts w:hint="eastAsia"/>
              </w:rPr>
              <w:t>Ver0.96</w:t>
            </w:r>
          </w:p>
        </w:tc>
        <w:tc>
          <w:tcPr>
            <w:tcW w:w="5529" w:type="dxa"/>
            <w:tcBorders>
              <w:top w:val="single" w:sz="4" w:space="0" w:color="auto"/>
              <w:left w:val="single" w:sz="4" w:space="0" w:color="auto"/>
              <w:bottom w:val="single" w:sz="4" w:space="0" w:color="auto"/>
              <w:right w:val="single" w:sz="4" w:space="0" w:color="auto"/>
            </w:tcBorders>
          </w:tcPr>
          <w:p w14:paraId="739B9505" w14:textId="77777777" w:rsidR="00223108" w:rsidRDefault="00223108" w:rsidP="004E08AF">
            <w:pPr>
              <w:jc w:val="left"/>
            </w:pPr>
            <w:r>
              <w:rPr>
                <w:rFonts w:hint="eastAsia"/>
              </w:rPr>
              <w:t>配送時間の下限と上限の指定条件を</w:t>
            </w:r>
            <w:r>
              <w:rPr>
                <w:rFonts w:hint="eastAsia"/>
              </w:rPr>
              <w:t>0</w:t>
            </w:r>
            <w:r>
              <w:rPr>
                <w:rFonts w:hint="eastAsia"/>
              </w:rPr>
              <w:t>以上から、</w:t>
            </w:r>
            <w:r>
              <w:rPr>
                <w:rFonts w:hint="eastAsia"/>
              </w:rPr>
              <w:t>0</w:t>
            </w:r>
            <w:r>
              <w:rPr>
                <w:rFonts w:hint="eastAsia"/>
              </w:rPr>
              <w:t>より大きいに変更。</w:t>
            </w:r>
          </w:p>
        </w:tc>
      </w:tr>
      <w:tr w:rsidR="00EE55A8" w14:paraId="65D9FF0C" w14:textId="77777777" w:rsidTr="00E16A4B">
        <w:trPr>
          <w:ins w:id="24" w:author="全社標準ＰＣ" w:date="2017-12-08T10:14:00Z"/>
        </w:trPr>
        <w:tc>
          <w:tcPr>
            <w:tcW w:w="1983" w:type="dxa"/>
            <w:tcBorders>
              <w:top w:val="single" w:sz="4" w:space="0" w:color="auto"/>
              <w:left w:val="single" w:sz="4" w:space="0" w:color="auto"/>
              <w:bottom w:val="single" w:sz="4" w:space="0" w:color="auto"/>
              <w:right w:val="single" w:sz="4" w:space="0" w:color="auto"/>
            </w:tcBorders>
          </w:tcPr>
          <w:p w14:paraId="47D7A16D" w14:textId="77777777" w:rsidR="00EE55A8" w:rsidRDefault="00EE55A8" w:rsidP="004E08AF">
            <w:pPr>
              <w:jc w:val="center"/>
              <w:rPr>
                <w:ins w:id="25" w:author="全社標準ＰＣ" w:date="2017-12-08T10:14:00Z"/>
              </w:rPr>
            </w:pPr>
            <w:ins w:id="26" w:author="全社標準ＰＣ" w:date="2017-12-08T10:14:00Z">
              <w:r>
                <w:rPr>
                  <w:rFonts w:hint="eastAsia"/>
                </w:rPr>
                <w:t>2017/12/15</w:t>
              </w:r>
            </w:ins>
          </w:p>
        </w:tc>
        <w:tc>
          <w:tcPr>
            <w:tcW w:w="1702" w:type="dxa"/>
            <w:tcBorders>
              <w:top w:val="single" w:sz="4" w:space="0" w:color="auto"/>
              <w:left w:val="single" w:sz="4" w:space="0" w:color="auto"/>
              <w:bottom w:val="single" w:sz="4" w:space="0" w:color="auto"/>
              <w:right w:val="single" w:sz="4" w:space="0" w:color="auto"/>
            </w:tcBorders>
          </w:tcPr>
          <w:p w14:paraId="3658B1C2" w14:textId="77777777" w:rsidR="00EE55A8" w:rsidRDefault="00EE55A8" w:rsidP="004E08AF">
            <w:pPr>
              <w:jc w:val="center"/>
              <w:rPr>
                <w:ins w:id="27" w:author="全社標準ＰＣ" w:date="2017-12-08T10:14:00Z"/>
              </w:rPr>
            </w:pPr>
            <w:ins w:id="28" w:author="全社標準ＰＣ" w:date="2017-12-08T10:14:00Z">
              <w:r>
                <w:rPr>
                  <w:rFonts w:hint="eastAsia"/>
                </w:rPr>
                <w:t>Ver0.97</w:t>
              </w:r>
            </w:ins>
          </w:p>
        </w:tc>
        <w:tc>
          <w:tcPr>
            <w:tcW w:w="5529" w:type="dxa"/>
            <w:tcBorders>
              <w:top w:val="single" w:sz="4" w:space="0" w:color="auto"/>
              <w:left w:val="single" w:sz="4" w:space="0" w:color="auto"/>
              <w:bottom w:val="single" w:sz="4" w:space="0" w:color="auto"/>
              <w:right w:val="single" w:sz="4" w:space="0" w:color="auto"/>
            </w:tcBorders>
          </w:tcPr>
          <w:p w14:paraId="03A82D2E" w14:textId="77777777" w:rsidR="00EE55A8" w:rsidRDefault="00EE55A8" w:rsidP="004E08AF">
            <w:pPr>
              <w:jc w:val="left"/>
              <w:rPr>
                <w:ins w:id="29" w:author="全社標準ＰＣ" w:date="2017-12-08T10:14:00Z"/>
              </w:rPr>
            </w:pPr>
            <w:ins w:id="30" w:author="全社標準ＰＣ" w:date="2017-12-08T10:15:00Z">
              <w:r>
                <w:rPr>
                  <w:rFonts w:hint="eastAsia"/>
                </w:rPr>
                <w:t>入出力</w:t>
              </w:r>
            </w:ins>
            <w:ins w:id="31" w:author="全社標準ＰＣ" w:date="2017-12-08T10:16:00Z">
              <w:r>
                <w:rPr>
                  <w:rFonts w:hint="eastAsia"/>
                </w:rPr>
                <w:t>仕様に</w:t>
              </w:r>
            </w:ins>
            <w:ins w:id="32" w:author="全社標準ＰＣ" w:date="2017-12-08T10:15:00Z">
              <w:r>
                <w:rPr>
                  <w:rFonts w:hint="eastAsia"/>
                </w:rPr>
                <w:t>台数削減</w:t>
              </w:r>
            </w:ins>
            <w:ins w:id="33" w:author="全社標準ＰＣ" w:date="2017-12-08T10:16:00Z">
              <w:r>
                <w:rPr>
                  <w:rFonts w:hint="eastAsia"/>
                </w:rPr>
                <w:t>指定と初期解の台数指定を追加。</w:t>
              </w:r>
            </w:ins>
          </w:p>
        </w:tc>
      </w:tr>
      <w:tr w:rsidR="007B48BF" w14:paraId="7F8DE9E3" w14:textId="77777777" w:rsidTr="00E16A4B">
        <w:trPr>
          <w:ins w:id="34" w:author="全社標準ＰＣ" w:date="2018-05-21T15:21:00Z"/>
        </w:trPr>
        <w:tc>
          <w:tcPr>
            <w:tcW w:w="1983" w:type="dxa"/>
            <w:tcBorders>
              <w:top w:val="single" w:sz="4" w:space="0" w:color="auto"/>
              <w:left w:val="single" w:sz="4" w:space="0" w:color="auto"/>
              <w:bottom w:val="single" w:sz="4" w:space="0" w:color="auto"/>
              <w:right w:val="single" w:sz="4" w:space="0" w:color="auto"/>
            </w:tcBorders>
          </w:tcPr>
          <w:p w14:paraId="771A582E" w14:textId="77777777" w:rsidR="007B48BF" w:rsidRDefault="004B37EE" w:rsidP="004E08AF">
            <w:pPr>
              <w:jc w:val="center"/>
              <w:rPr>
                <w:ins w:id="35" w:author="全社標準ＰＣ" w:date="2018-05-21T15:21:00Z"/>
              </w:rPr>
            </w:pPr>
            <w:ins w:id="36" w:author="全社標準ＰＣ" w:date="2018-05-21T15:21:00Z">
              <w:r>
                <w:rPr>
                  <w:rFonts w:hint="eastAsia"/>
                </w:rPr>
                <w:t>201</w:t>
              </w:r>
            </w:ins>
            <w:ins w:id="37" w:author="全社標準ＰＣ" w:date="2018-08-31T10:05:00Z">
              <w:r>
                <w:rPr>
                  <w:rFonts w:hint="eastAsia"/>
                </w:rPr>
                <w:t>8</w:t>
              </w:r>
            </w:ins>
            <w:ins w:id="38" w:author="全社標準ＰＣ" w:date="2018-05-21T15:21:00Z">
              <w:r w:rsidR="007B48BF">
                <w:rPr>
                  <w:rFonts w:hint="eastAsia"/>
                </w:rPr>
                <w:t>/5/21</w:t>
              </w:r>
            </w:ins>
          </w:p>
        </w:tc>
        <w:tc>
          <w:tcPr>
            <w:tcW w:w="1702" w:type="dxa"/>
            <w:tcBorders>
              <w:top w:val="single" w:sz="4" w:space="0" w:color="auto"/>
              <w:left w:val="single" w:sz="4" w:space="0" w:color="auto"/>
              <w:bottom w:val="single" w:sz="4" w:space="0" w:color="auto"/>
              <w:right w:val="single" w:sz="4" w:space="0" w:color="auto"/>
            </w:tcBorders>
          </w:tcPr>
          <w:p w14:paraId="48B5E155" w14:textId="77777777" w:rsidR="007B48BF" w:rsidRDefault="007B48BF" w:rsidP="004E08AF">
            <w:pPr>
              <w:jc w:val="center"/>
              <w:rPr>
                <w:ins w:id="39" w:author="全社標準ＰＣ" w:date="2018-05-21T15:21:00Z"/>
              </w:rPr>
            </w:pPr>
            <w:ins w:id="40" w:author="全社標準ＰＣ" w:date="2018-05-21T15:21:00Z">
              <w:r>
                <w:rPr>
                  <w:rFonts w:hint="eastAsia"/>
                </w:rPr>
                <w:t>Ver0.98</w:t>
              </w:r>
            </w:ins>
          </w:p>
        </w:tc>
        <w:tc>
          <w:tcPr>
            <w:tcW w:w="5529" w:type="dxa"/>
            <w:tcBorders>
              <w:top w:val="single" w:sz="4" w:space="0" w:color="auto"/>
              <w:left w:val="single" w:sz="4" w:space="0" w:color="auto"/>
              <w:bottom w:val="single" w:sz="4" w:space="0" w:color="auto"/>
              <w:right w:val="single" w:sz="4" w:space="0" w:color="auto"/>
            </w:tcBorders>
          </w:tcPr>
          <w:p w14:paraId="04926734" w14:textId="77777777" w:rsidR="007B48BF" w:rsidRDefault="007B48BF" w:rsidP="004E08AF">
            <w:pPr>
              <w:jc w:val="left"/>
              <w:rPr>
                <w:ins w:id="41" w:author="全社標準ＰＣ" w:date="2018-05-21T15:21:00Z"/>
              </w:rPr>
            </w:pPr>
            <w:ins w:id="42" w:author="全社標準ＰＣ" w:date="2018-05-21T15:21:00Z">
              <w:r>
                <w:rPr>
                  <w:rFonts w:hint="eastAsia"/>
                </w:rPr>
                <w:t>入出力</w:t>
              </w:r>
            </w:ins>
            <w:ins w:id="43" w:author="全社標準ＰＣ" w:date="2018-05-21T15:22:00Z">
              <w:r>
                <w:rPr>
                  <w:rFonts w:hint="eastAsia"/>
                </w:rPr>
                <w:t>仕様に最大積載量指定を追加。</w:t>
              </w:r>
            </w:ins>
            <w:ins w:id="44" w:author="全社標準ＰＣ" w:date="2018-05-21T15:23:00Z">
              <w:r>
                <w:rPr>
                  <w:rFonts w:hint="eastAsia"/>
                </w:rPr>
                <w:t>配送定義ファイルに荷量の説明を追記。</w:t>
              </w:r>
            </w:ins>
          </w:p>
        </w:tc>
      </w:tr>
      <w:tr w:rsidR="002D3B6B" w14:paraId="23810AEB" w14:textId="77777777" w:rsidTr="00E16A4B">
        <w:trPr>
          <w:ins w:id="45" w:author="全社標準ＰＣ" w:date="2018-09-03T18:28:00Z"/>
        </w:trPr>
        <w:tc>
          <w:tcPr>
            <w:tcW w:w="1983" w:type="dxa"/>
            <w:tcBorders>
              <w:top w:val="single" w:sz="4" w:space="0" w:color="auto"/>
              <w:left w:val="single" w:sz="4" w:space="0" w:color="auto"/>
              <w:bottom w:val="single" w:sz="4" w:space="0" w:color="auto"/>
              <w:right w:val="single" w:sz="4" w:space="0" w:color="auto"/>
            </w:tcBorders>
          </w:tcPr>
          <w:p w14:paraId="0252ABEB" w14:textId="77777777" w:rsidR="002D3B6B" w:rsidRDefault="00551E41" w:rsidP="004E08AF">
            <w:pPr>
              <w:jc w:val="center"/>
              <w:rPr>
                <w:ins w:id="46" w:author="全社標準ＰＣ" w:date="2018-09-03T18:28:00Z"/>
              </w:rPr>
            </w:pPr>
            <w:ins w:id="47" w:author="全社標準ＰＣ" w:date="2018-09-03T18:28:00Z">
              <w:r>
                <w:rPr>
                  <w:rFonts w:hint="eastAsia"/>
                </w:rPr>
                <w:t>2018/</w:t>
              </w:r>
            </w:ins>
            <w:ins w:id="48" w:author="全社標準ＰＣ" w:date="2018-10-03T16:35:00Z">
              <w:r>
                <w:rPr>
                  <w:rFonts w:hint="eastAsia"/>
                </w:rPr>
                <w:t>10</w:t>
              </w:r>
            </w:ins>
            <w:ins w:id="49" w:author="全社標準ＰＣ" w:date="2018-09-03T18:28:00Z">
              <w:r>
                <w:rPr>
                  <w:rFonts w:hint="eastAsia"/>
                </w:rPr>
                <w:t>/</w:t>
              </w:r>
            </w:ins>
            <w:ins w:id="50" w:author="全社標準ＰＣ" w:date="2018-10-03T16:35:00Z">
              <w:r>
                <w:rPr>
                  <w:rFonts w:hint="eastAsia"/>
                </w:rPr>
                <w:t>3</w:t>
              </w:r>
            </w:ins>
          </w:p>
        </w:tc>
        <w:tc>
          <w:tcPr>
            <w:tcW w:w="1702" w:type="dxa"/>
            <w:tcBorders>
              <w:top w:val="single" w:sz="4" w:space="0" w:color="auto"/>
              <w:left w:val="single" w:sz="4" w:space="0" w:color="auto"/>
              <w:bottom w:val="single" w:sz="4" w:space="0" w:color="auto"/>
              <w:right w:val="single" w:sz="4" w:space="0" w:color="auto"/>
            </w:tcBorders>
          </w:tcPr>
          <w:p w14:paraId="389A12FD" w14:textId="77777777" w:rsidR="002D3B6B" w:rsidRDefault="002D3B6B" w:rsidP="004E08AF">
            <w:pPr>
              <w:jc w:val="center"/>
              <w:rPr>
                <w:ins w:id="51" w:author="全社標準ＰＣ" w:date="2018-09-03T18:28:00Z"/>
              </w:rPr>
            </w:pPr>
            <w:ins w:id="52" w:author="全社標準ＰＣ" w:date="2018-09-03T18:28:00Z">
              <w:r>
                <w:rPr>
                  <w:rFonts w:hint="eastAsia"/>
                </w:rPr>
                <w:t>Ver0.99</w:t>
              </w:r>
            </w:ins>
          </w:p>
        </w:tc>
        <w:tc>
          <w:tcPr>
            <w:tcW w:w="5529" w:type="dxa"/>
            <w:tcBorders>
              <w:top w:val="single" w:sz="4" w:space="0" w:color="auto"/>
              <w:left w:val="single" w:sz="4" w:space="0" w:color="auto"/>
              <w:bottom w:val="single" w:sz="4" w:space="0" w:color="auto"/>
              <w:right w:val="single" w:sz="4" w:space="0" w:color="auto"/>
            </w:tcBorders>
          </w:tcPr>
          <w:p w14:paraId="09D74BBB" w14:textId="77777777" w:rsidR="002D3B6B" w:rsidRDefault="002D3B6B" w:rsidP="004E08AF">
            <w:pPr>
              <w:jc w:val="left"/>
              <w:rPr>
                <w:ins w:id="53" w:author="全社標準ＰＣ" w:date="2018-09-03T18:28:00Z"/>
              </w:rPr>
            </w:pPr>
            <w:ins w:id="54" w:author="全社標準ＰＣ" w:date="2018-09-03T18:29:00Z">
              <w:r>
                <w:rPr>
                  <w:rFonts w:hint="eastAsia"/>
                </w:rPr>
                <w:t>入出力仕様にスキル設定ファイルを追加。</w:t>
              </w:r>
            </w:ins>
            <w:ins w:id="55" w:author="全社標準ＰＣ" w:date="2018-09-03T18:30:00Z">
              <w:r>
                <w:rPr>
                  <w:rFonts w:hint="eastAsia"/>
                </w:rPr>
                <w:t>スキル設定ファイルにスキル係数の説明を追記。</w:t>
              </w:r>
            </w:ins>
            <w:ins w:id="56" w:author="全社標準ＰＣ" w:date="2018-09-13T19:22:00Z">
              <w:r w:rsidR="00575465">
                <w:rPr>
                  <w:rFonts w:hint="eastAsia"/>
                </w:rPr>
                <w:t>出力ファイルと</w:t>
              </w:r>
            </w:ins>
            <w:ins w:id="57" w:author="全社標準ＰＣ" w:date="2018-09-13T19:23:00Z">
              <w:r w:rsidR="00575465">
                <w:rPr>
                  <w:rFonts w:hint="eastAsia"/>
                </w:rPr>
                <w:t>初期解ファイルに</w:t>
              </w:r>
              <w:r w:rsidR="00575465">
                <w:rPr>
                  <w:rFonts w:hint="eastAsia"/>
                </w:rPr>
                <w:t>route#</w:t>
              </w:r>
              <w:r w:rsidR="00575465">
                <w:rPr>
                  <w:rFonts w:hint="eastAsia"/>
                </w:rPr>
                <w:t>の仕様追記。</w:t>
              </w:r>
            </w:ins>
            <w:ins w:id="58" w:author="全社標準ＰＣ" w:date="2018-10-03T16:25:00Z">
              <w:r w:rsidR="00551E41">
                <w:rPr>
                  <w:rFonts w:hint="eastAsia"/>
                </w:rPr>
                <w:t>入力ファイル</w:t>
              </w:r>
            </w:ins>
            <w:ins w:id="59" w:author="全社標準ＰＣ" w:date="2018-10-03T16:26:00Z">
              <w:r w:rsidR="00551E41">
                <w:rPr>
                  <w:rFonts w:hint="eastAsia"/>
                </w:rPr>
                <w:t>の文字コード制限を追記。</w:t>
              </w:r>
            </w:ins>
          </w:p>
        </w:tc>
      </w:tr>
      <w:tr w:rsidR="00F0175E" w14:paraId="7F61278F" w14:textId="77777777" w:rsidTr="00E16A4B">
        <w:trPr>
          <w:ins w:id="60" w:author="全社標準ＰＣ" w:date="2018-12-14T14:58:00Z"/>
        </w:trPr>
        <w:tc>
          <w:tcPr>
            <w:tcW w:w="1983" w:type="dxa"/>
            <w:tcBorders>
              <w:top w:val="single" w:sz="4" w:space="0" w:color="auto"/>
              <w:left w:val="single" w:sz="4" w:space="0" w:color="auto"/>
              <w:bottom w:val="single" w:sz="4" w:space="0" w:color="auto"/>
              <w:right w:val="single" w:sz="4" w:space="0" w:color="auto"/>
            </w:tcBorders>
          </w:tcPr>
          <w:p w14:paraId="288CA5E0" w14:textId="77777777" w:rsidR="00F0175E" w:rsidRDefault="00F0175E" w:rsidP="004E08AF">
            <w:pPr>
              <w:jc w:val="center"/>
              <w:rPr>
                <w:ins w:id="61" w:author="全社標準ＰＣ" w:date="2018-12-14T14:58:00Z"/>
              </w:rPr>
            </w:pPr>
            <w:ins w:id="62" w:author="全社標準ＰＣ" w:date="2018-12-14T14:59:00Z">
              <w:r>
                <w:rPr>
                  <w:rFonts w:hint="eastAsia"/>
                </w:rPr>
                <w:t>2018/12/10</w:t>
              </w:r>
            </w:ins>
          </w:p>
        </w:tc>
        <w:tc>
          <w:tcPr>
            <w:tcW w:w="1702" w:type="dxa"/>
            <w:tcBorders>
              <w:top w:val="single" w:sz="4" w:space="0" w:color="auto"/>
              <w:left w:val="single" w:sz="4" w:space="0" w:color="auto"/>
              <w:bottom w:val="single" w:sz="4" w:space="0" w:color="auto"/>
              <w:right w:val="single" w:sz="4" w:space="0" w:color="auto"/>
            </w:tcBorders>
          </w:tcPr>
          <w:p w14:paraId="36C4474F" w14:textId="77777777" w:rsidR="00F0175E" w:rsidRDefault="00F0175E" w:rsidP="004E08AF">
            <w:pPr>
              <w:jc w:val="center"/>
              <w:rPr>
                <w:ins w:id="63" w:author="全社標準ＰＣ" w:date="2018-12-14T14:58:00Z"/>
              </w:rPr>
            </w:pPr>
            <w:ins w:id="64" w:author="全社標準ＰＣ" w:date="2018-12-14T14:59:00Z">
              <w:r>
                <w:rPr>
                  <w:rFonts w:hint="eastAsia"/>
                </w:rPr>
                <w:t>Ver0.991</w:t>
              </w:r>
            </w:ins>
          </w:p>
        </w:tc>
        <w:tc>
          <w:tcPr>
            <w:tcW w:w="5529" w:type="dxa"/>
            <w:tcBorders>
              <w:top w:val="single" w:sz="4" w:space="0" w:color="auto"/>
              <w:left w:val="single" w:sz="4" w:space="0" w:color="auto"/>
              <w:bottom w:val="single" w:sz="4" w:space="0" w:color="auto"/>
              <w:right w:val="single" w:sz="4" w:space="0" w:color="auto"/>
            </w:tcBorders>
          </w:tcPr>
          <w:p w14:paraId="22F07FBC" w14:textId="77777777" w:rsidR="00F0175E" w:rsidRDefault="00F0175E" w:rsidP="004E08AF">
            <w:pPr>
              <w:jc w:val="left"/>
              <w:rPr>
                <w:ins w:id="65" w:author="全社標準ＰＣ" w:date="2018-12-14T14:58:00Z"/>
              </w:rPr>
            </w:pPr>
            <w:ins w:id="66" w:author="全社標準ＰＣ" w:date="2018-12-14T15:00:00Z">
              <w:r>
                <w:rPr>
                  <w:rFonts w:hint="eastAsia"/>
                </w:rPr>
                <w:t>出力仕様に詳細出力ファイルを追加。</w:t>
              </w:r>
            </w:ins>
          </w:p>
        </w:tc>
      </w:tr>
      <w:tr w:rsidR="00F56C35" w14:paraId="1728B86B" w14:textId="77777777" w:rsidTr="00E16A4B">
        <w:trPr>
          <w:ins w:id="67" w:author="全社標準ＰＣ" w:date="2019-09-11T11:25:00Z"/>
        </w:trPr>
        <w:tc>
          <w:tcPr>
            <w:tcW w:w="1983" w:type="dxa"/>
            <w:tcBorders>
              <w:top w:val="single" w:sz="4" w:space="0" w:color="auto"/>
              <w:left w:val="single" w:sz="4" w:space="0" w:color="auto"/>
              <w:bottom w:val="single" w:sz="4" w:space="0" w:color="auto"/>
              <w:right w:val="single" w:sz="4" w:space="0" w:color="auto"/>
            </w:tcBorders>
          </w:tcPr>
          <w:p w14:paraId="4D37981A" w14:textId="77777777" w:rsidR="00F56C35" w:rsidRDefault="00F56C35" w:rsidP="004E08AF">
            <w:pPr>
              <w:jc w:val="center"/>
              <w:rPr>
                <w:ins w:id="68" w:author="全社標準ＰＣ" w:date="2019-09-11T11:25:00Z"/>
              </w:rPr>
            </w:pPr>
            <w:ins w:id="69" w:author="全社標準ＰＣ" w:date="2019-09-11T11:25:00Z">
              <w:r>
                <w:rPr>
                  <w:rFonts w:hint="eastAsia"/>
                </w:rPr>
                <w:t>2019/9/10</w:t>
              </w:r>
            </w:ins>
          </w:p>
        </w:tc>
        <w:tc>
          <w:tcPr>
            <w:tcW w:w="1702" w:type="dxa"/>
            <w:tcBorders>
              <w:top w:val="single" w:sz="4" w:space="0" w:color="auto"/>
              <w:left w:val="single" w:sz="4" w:space="0" w:color="auto"/>
              <w:bottom w:val="single" w:sz="4" w:space="0" w:color="auto"/>
              <w:right w:val="single" w:sz="4" w:space="0" w:color="auto"/>
            </w:tcBorders>
          </w:tcPr>
          <w:p w14:paraId="68D300B9" w14:textId="77777777" w:rsidR="00F56C35" w:rsidRDefault="00F56C35" w:rsidP="004E08AF">
            <w:pPr>
              <w:jc w:val="center"/>
              <w:rPr>
                <w:ins w:id="70" w:author="全社標準ＰＣ" w:date="2019-09-11T11:25:00Z"/>
              </w:rPr>
            </w:pPr>
            <w:ins w:id="71" w:author="全社標準ＰＣ" w:date="2019-09-11T11:25:00Z">
              <w:r>
                <w:rPr>
                  <w:rFonts w:hint="eastAsia"/>
                </w:rPr>
                <w:t>Ver0.992</w:t>
              </w:r>
            </w:ins>
          </w:p>
        </w:tc>
        <w:tc>
          <w:tcPr>
            <w:tcW w:w="5529" w:type="dxa"/>
            <w:tcBorders>
              <w:top w:val="single" w:sz="4" w:space="0" w:color="auto"/>
              <w:left w:val="single" w:sz="4" w:space="0" w:color="auto"/>
              <w:bottom w:val="single" w:sz="4" w:space="0" w:color="auto"/>
              <w:right w:val="single" w:sz="4" w:space="0" w:color="auto"/>
            </w:tcBorders>
          </w:tcPr>
          <w:p w14:paraId="01CFACE7" w14:textId="77777777" w:rsidR="00F56C35" w:rsidRDefault="00C90FB1" w:rsidP="008A4741">
            <w:pPr>
              <w:jc w:val="left"/>
              <w:rPr>
                <w:ins w:id="72" w:author="全社標準ＰＣ" w:date="2019-09-11T11:25:00Z"/>
              </w:rPr>
            </w:pPr>
            <w:ins w:id="73" w:author="全社標準ＰＣ" w:date="2019-09-11T11:25:00Z">
              <w:r>
                <w:rPr>
                  <w:rFonts w:hint="eastAsia"/>
                </w:rPr>
                <w:t>入</w:t>
              </w:r>
              <w:r w:rsidR="00F56C35">
                <w:rPr>
                  <w:rFonts w:hint="eastAsia"/>
                </w:rPr>
                <w:t>力仕様</w:t>
              </w:r>
            </w:ins>
            <w:ins w:id="74" w:author="全社標準ＰＣ" w:date="2019-09-11T11:39:00Z">
              <w:r>
                <w:rPr>
                  <w:rFonts w:hint="eastAsia"/>
                </w:rPr>
                <w:t>と動作概要</w:t>
              </w:r>
            </w:ins>
            <w:ins w:id="75" w:author="全社標準ＰＣ" w:date="2019-09-11T11:25:00Z">
              <w:r w:rsidR="00F56C35">
                <w:rPr>
                  <w:rFonts w:hint="eastAsia"/>
                </w:rPr>
                <w:t>に近遠強調</w:t>
              </w:r>
            </w:ins>
            <w:ins w:id="76" w:author="全社標準ＰＣ" w:date="2019-09-11T11:26:00Z">
              <w:r w:rsidR="00F56C35">
                <w:rPr>
                  <w:rFonts w:hint="eastAsia"/>
                </w:rPr>
                <w:t>指定</w:t>
              </w:r>
            </w:ins>
            <w:ins w:id="77" w:author="山口 晃一郎&lt;yamaguchi.koichiro@jp.panasonic.com&gt;" w:date="2020-01-07T14:05:00Z">
              <w:r w:rsidR="001133D3">
                <w:rPr>
                  <w:rFonts w:hint="eastAsia"/>
                </w:rPr>
                <w:t>を追加。</w:t>
              </w:r>
            </w:ins>
            <w:ins w:id="78" w:author="山口 晃一郎&lt;yamaguchi.koichiro@jp.panasonic.com&gt;" w:date="2020-01-07T14:04:00Z">
              <w:r w:rsidR="001133D3">
                <w:rPr>
                  <w:rFonts w:hint="eastAsia"/>
                </w:rPr>
                <w:t>入力仕様にタイムアウト終了指定</w:t>
              </w:r>
            </w:ins>
            <w:ins w:id="79" w:author="全社標準ＰＣ" w:date="2019-09-11T11:26:00Z">
              <w:r w:rsidR="00F56C35">
                <w:rPr>
                  <w:rFonts w:hint="eastAsia"/>
                </w:rPr>
                <w:t>を追加。</w:t>
              </w:r>
            </w:ins>
          </w:p>
        </w:tc>
      </w:tr>
      <w:tr w:rsidR="007B7F44" w14:paraId="48ED0E45" w14:textId="77777777" w:rsidTr="00CC021D">
        <w:trPr>
          <w:ins w:id="80" w:author="山口 晃一郎&lt;yamaguchi.koichiro@jp.panasonic.com&gt;" w:date="2020-06-23T09:48:00Z"/>
        </w:trPr>
        <w:tc>
          <w:tcPr>
            <w:tcW w:w="1983" w:type="dxa"/>
            <w:tcBorders>
              <w:top w:val="single" w:sz="4" w:space="0" w:color="auto"/>
              <w:left w:val="single" w:sz="4" w:space="0" w:color="auto"/>
              <w:bottom w:val="single" w:sz="4" w:space="0" w:color="auto"/>
              <w:right w:val="single" w:sz="4" w:space="0" w:color="auto"/>
            </w:tcBorders>
          </w:tcPr>
          <w:p w14:paraId="10379194" w14:textId="77777777" w:rsidR="007B7F44" w:rsidRDefault="007B7F44" w:rsidP="00CC021D">
            <w:pPr>
              <w:jc w:val="center"/>
              <w:rPr>
                <w:ins w:id="81" w:author="山口 晃一郎&lt;yamaguchi.koichiro@jp.panasonic.com&gt;" w:date="2020-06-23T09:48:00Z"/>
              </w:rPr>
            </w:pPr>
            <w:ins w:id="82" w:author="山口 晃一郎&lt;yamaguchi.koichiro@jp.panasonic.com&gt;" w:date="2020-06-23T09:48:00Z">
              <w:r>
                <w:t>2019/10/15</w:t>
              </w:r>
            </w:ins>
          </w:p>
        </w:tc>
        <w:tc>
          <w:tcPr>
            <w:tcW w:w="1702" w:type="dxa"/>
            <w:tcBorders>
              <w:top w:val="single" w:sz="4" w:space="0" w:color="auto"/>
              <w:left w:val="single" w:sz="4" w:space="0" w:color="auto"/>
              <w:bottom w:val="single" w:sz="4" w:space="0" w:color="auto"/>
              <w:right w:val="single" w:sz="4" w:space="0" w:color="auto"/>
            </w:tcBorders>
          </w:tcPr>
          <w:p w14:paraId="3ED8A7CB" w14:textId="77777777" w:rsidR="007B7F44" w:rsidRDefault="007B7F44" w:rsidP="00CC021D">
            <w:pPr>
              <w:jc w:val="center"/>
              <w:rPr>
                <w:ins w:id="83" w:author="山口 晃一郎&lt;yamaguchi.koichiro@jp.panasonic.com&gt;" w:date="2020-06-23T09:48:00Z"/>
              </w:rPr>
            </w:pPr>
            <w:ins w:id="84" w:author="山口 晃一郎&lt;yamaguchi.koichiro@jp.panasonic.com&gt;" w:date="2020-06-23T09:48:00Z">
              <w:r>
                <w:rPr>
                  <w:rFonts w:hint="eastAsia"/>
                </w:rPr>
                <w:t>Ver0.993</w:t>
              </w:r>
            </w:ins>
          </w:p>
        </w:tc>
        <w:tc>
          <w:tcPr>
            <w:tcW w:w="5529" w:type="dxa"/>
            <w:tcBorders>
              <w:top w:val="single" w:sz="4" w:space="0" w:color="auto"/>
              <w:left w:val="single" w:sz="4" w:space="0" w:color="auto"/>
              <w:bottom w:val="single" w:sz="4" w:space="0" w:color="auto"/>
              <w:right w:val="single" w:sz="4" w:space="0" w:color="auto"/>
            </w:tcBorders>
          </w:tcPr>
          <w:p w14:paraId="18A9E619" w14:textId="77777777" w:rsidR="007B7F44" w:rsidRDefault="007B7F44" w:rsidP="00CC021D">
            <w:pPr>
              <w:jc w:val="left"/>
              <w:rPr>
                <w:ins w:id="85" w:author="山口 晃一郎&lt;yamaguchi.koichiro@jp.panasonic.com&gt;" w:date="2020-06-23T09:48:00Z"/>
              </w:rPr>
            </w:pPr>
            <w:ins w:id="86" w:author="山口 晃一郎&lt;yamaguchi.koichiro@jp.panasonic.com&gt;" w:date="2020-06-23T09:48:00Z">
              <w:r>
                <w:rPr>
                  <w:rFonts w:hint="eastAsia"/>
                </w:rPr>
                <w:t>マルチプロセス処理指定、途中結果出力指定を追加。</w:t>
              </w:r>
            </w:ins>
          </w:p>
        </w:tc>
      </w:tr>
      <w:tr w:rsidR="008019C3" w:rsidRPr="008954B4" w14:paraId="036540F9" w14:textId="77777777" w:rsidTr="00E16A4B">
        <w:trPr>
          <w:ins w:id="87" w:author="山口 晃一郎&lt;yamaguchi.koichiro@jp.panasonic.com&gt;" w:date="2019-10-15T16:33:00Z"/>
        </w:trPr>
        <w:tc>
          <w:tcPr>
            <w:tcW w:w="1983" w:type="dxa"/>
            <w:tcBorders>
              <w:top w:val="single" w:sz="4" w:space="0" w:color="auto"/>
              <w:left w:val="single" w:sz="4" w:space="0" w:color="auto"/>
              <w:bottom w:val="single" w:sz="4" w:space="0" w:color="auto"/>
              <w:right w:val="single" w:sz="4" w:space="0" w:color="auto"/>
            </w:tcBorders>
          </w:tcPr>
          <w:p w14:paraId="494947F4" w14:textId="77777777" w:rsidR="008019C3" w:rsidRDefault="007B7F44" w:rsidP="004E08AF">
            <w:pPr>
              <w:jc w:val="center"/>
              <w:rPr>
                <w:ins w:id="88" w:author="山口 晃一郎&lt;yamaguchi.koichiro@jp.panasonic.com&gt;" w:date="2019-10-15T16:33:00Z"/>
              </w:rPr>
            </w:pPr>
            <w:ins w:id="89" w:author="山口 晃一郎&lt;yamaguchi.koichiro@jp.panasonic.com&gt;" w:date="2019-10-15T16:33:00Z">
              <w:r>
                <w:t>2020/6/23</w:t>
              </w:r>
            </w:ins>
          </w:p>
        </w:tc>
        <w:tc>
          <w:tcPr>
            <w:tcW w:w="1702" w:type="dxa"/>
            <w:tcBorders>
              <w:top w:val="single" w:sz="4" w:space="0" w:color="auto"/>
              <w:left w:val="single" w:sz="4" w:space="0" w:color="auto"/>
              <w:bottom w:val="single" w:sz="4" w:space="0" w:color="auto"/>
              <w:right w:val="single" w:sz="4" w:space="0" w:color="auto"/>
            </w:tcBorders>
          </w:tcPr>
          <w:p w14:paraId="1B5A4225" w14:textId="77777777" w:rsidR="008019C3" w:rsidRDefault="007B7F44" w:rsidP="004E08AF">
            <w:pPr>
              <w:jc w:val="center"/>
              <w:rPr>
                <w:ins w:id="90" w:author="山口 晃一郎&lt;yamaguchi.koichiro@jp.panasonic.com&gt;" w:date="2019-10-15T16:33:00Z"/>
              </w:rPr>
            </w:pPr>
            <w:ins w:id="91" w:author="山口 晃一郎&lt;yamaguchi.koichiro@jp.panasonic.com&gt;" w:date="2019-10-15T16:33:00Z">
              <w:r>
                <w:rPr>
                  <w:rFonts w:hint="eastAsia"/>
                </w:rPr>
                <w:t>Ver0.994</w:t>
              </w:r>
            </w:ins>
          </w:p>
        </w:tc>
        <w:tc>
          <w:tcPr>
            <w:tcW w:w="5529" w:type="dxa"/>
            <w:tcBorders>
              <w:top w:val="single" w:sz="4" w:space="0" w:color="auto"/>
              <w:left w:val="single" w:sz="4" w:space="0" w:color="auto"/>
              <w:bottom w:val="single" w:sz="4" w:space="0" w:color="auto"/>
              <w:right w:val="single" w:sz="4" w:space="0" w:color="auto"/>
            </w:tcBorders>
          </w:tcPr>
          <w:p w14:paraId="70A84B7F" w14:textId="77777777" w:rsidR="008019C3" w:rsidRDefault="007B7F44" w:rsidP="008A4741">
            <w:pPr>
              <w:jc w:val="left"/>
              <w:rPr>
                <w:ins w:id="92" w:author="山口 晃一郎&lt;yamaguchi.koichiro@jp.panasonic.com&gt;" w:date="2019-10-15T16:33:00Z"/>
              </w:rPr>
            </w:pPr>
            <w:ins w:id="93" w:author="山口 晃一郎&lt;yamaguchi.koichiro@jp.panasonic.com&gt;" w:date="2020-06-23T09:48:00Z">
              <w:r>
                <w:rPr>
                  <w:rFonts w:hint="eastAsia"/>
                </w:rPr>
                <w:t>スキル設定ファイルの</w:t>
              </w:r>
            </w:ins>
            <w:ins w:id="94" w:author="山口 晃一郎&lt;yamaguchi.koichiro@jp.panasonic.com&gt;" w:date="2020-06-23T09:49:00Z">
              <w:r>
                <w:rPr>
                  <w:rFonts w:hint="eastAsia"/>
                </w:rPr>
                <w:t>動作仕様変更</w:t>
              </w:r>
            </w:ins>
            <w:ins w:id="95" w:author="山口 晃一郎&lt;yamaguchi.koichiro@jp.panasonic.com&gt;" w:date="2019-10-15T16:34:00Z">
              <w:r w:rsidR="008019C3">
                <w:rPr>
                  <w:rFonts w:hint="eastAsia"/>
                </w:rPr>
                <w:t>。</w:t>
              </w:r>
            </w:ins>
          </w:p>
        </w:tc>
      </w:tr>
      <w:tr w:rsidR="004274CB" w:rsidRPr="008954B4" w14:paraId="3748ABC4" w14:textId="77777777" w:rsidTr="00E16A4B">
        <w:trPr>
          <w:ins w:id="96" w:author="山口 晃一郎&lt;yamaguchi.koichiro@jp.panasonic.com&gt;" w:date="2020-07-08T10:37:00Z"/>
        </w:trPr>
        <w:tc>
          <w:tcPr>
            <w:tcW w:w="1983" w:type="dxa"/>
            <w:tcBorders>
              <w:top w:val="single" w:sz="4" w:space="0" w:color="auto"/>
              <w:left w:val="single" w:sz="4" w:space="0" w:color="auto"/>
              <w:bottom w:val="single" w:sz="4" w:space="0" w:color="auto"/>
              <w:right w:val="single" w:sz="4" w:space="0" w:color="auto"/>
            </w:tcBorders>
          </w:tcPr>
          <w:p w14:paraId="5E7A516B" w14:textId="77777777" w:rsidR="004274CB" w:rsidRDefault="004274CB" w:rsidP="004E08AF">
            <w:pPr>
              <w:jc w:val="center"/>
              <w:rPr>
                <w:ins w:id="97" w:author="山口 晃一郎&lt;yamaguchi.koichiro@jp.panasonic.com&gt;" w:date="2020-07-08T10:37:00Z"/>
              </w:rPr>
            </w:pPr>
            <w:ins w:id="98" w:author="山口 晃一郎&lt;yamaguchi.koichiro@jp.panasonic.com&gt;" w:date="2020-07-08T10:37:00Z">
              <w:r>
                <w:rPr>
                  <w:rFonts w:hint="eastAsia"/>
                </w:rPr>
                <w:t>2020/7/</w:t>
              </w:r>
            </w:ins>
            <w:ins w:id="99" w:author="山口 晃一郎&lt;yamaguchi.koichiro@jp.panasonic.com&gt;" w:date="2020-07-29T16:10:00Z">
              <w:r w:rsidR="00360DF4">
                <w:rPr>
                  <w:rFonts w:hint="eastAsia"/>
                </w:rPr>
                <w:t>29</w:t>
              </w:r>
            </w:ins>
          </w:p>
        </w:tc>
        <w:tc>
          <w:tcPr>
            <w:tcW w:w="1702" w:type="dxa"/>
            <w:tcBorders>
              <w:top w:val="single" w:sz="4" w:space="0" w:color="auto"/>
              <w:left w:val="single" w:sz="4" w:space="0" w:color="auto"/>
              <w:bottom w:val="single" w:sz="4" w:space="0" w:color="auto"/>
              <w:right w:val="single" w:sz="4" w:space="0" w:color="auto"/>
            </w:tcBorders>
          </w:tcPr>
          <w:p w14:paraId="15926238" w14:textId="77777777" w:rsidR="004274CB" w:rsidRDefault="004274CB" w:rsidP="004E08AF">
            <w:pPr>
              <w:jc w:val="center"/>
              <w:rPr>
                <w:ins w:id="100" w:author="山口 晃一郎&lt;yamaguchi.koichiro@jp.panasonic.com&gt;" w:date="2020-07-08T10:37:00Z"/>
              </w:rPr>
            </w:pPr>
            <w:ins w:id="101" w:author="山口 晃一郎&lt;yamaguchi.koichiro@jp.panasonic.com&gt;" w:date="2020-07-08T10:38:00Z">
              <w:r>
                <w:rPr>
                  <w:rFonts w:hint="eastAsia"/>
                </w:rPr>
                <w:t>Ver1.001</w:t>
              </w:r>
            </w:ins>
          </w:p>
        </w:tc>
        <w:tc>
          <w:tcPr>
            <w:tcW w:w="5529" w:type="dxa"/>
            <w:tcBorders>
              <w:top w:val="single" w:sz="4" w:space="0" w:color="auto"/>
              <w:left w:val="single" w:sz="4" w:space="0" w:color="auto"/>
              <w:bottom w:val="single" w:sz="4" w:space="0" w:color="auto"/>
              <w:right w:val="single" w:sz="4" w:space="0" w:color="auto"/>
            </w:tcBorders>
          </w:tcPr>
          <w:p w14:paraId="2BCECAD9" w14:textId="77777777" w:rsidR="004274CB" w:rsidRDefault="004274CB" w:rsidP="008F45B1">
            <w:pPr>
              <w:jc w:val="left"/>
              <w:rPr>
                <w:ins w:id="102" w:author="山口 晃一郎&lt;yamaguchi.koichiro@jp.panasonic.com&gt;" w:date="2020-07-08T10:37:00Z"/>
              </w:rPr>
            </w:pPr>
            <w:ins w:id="103" w:author="山口 晃一郎&lt;yamaguchi.koichiro@jp.panasonic.com&gt;" w:date="2020-07-08T10:38:00Z">
              <w:r>
                <w:rPr>
                  <w:rFonts w:hint="eastAsia"/>
                </w:rPr>
                <w:t>詳細出力ファイル</w:t>
              </w:r>
            </w:ins>
            <w:ins w:id="104" w:author="山口 晃一郎&lt;yamaguchi.koichiro@jp.panasonic.com&gt;" w:date="2020-07-08T10:39:00Z">
              <w:r>
                <w:rPr>
                  <w:rFonts w:hint="eastAsia"/>
                </w:rPr>
                <w:t>の</w:t>
              </w:r>
              <w:r>
                <w:rPr>
                  <w:rFonts w:hint="eastAsia"/>
                </w:rPr>
                <w:t>TOTAL_COST</w:t>
              </w:r>
              <w:r>
                <w:rPr>
                  <w:rFonts w:hint="eastAsia"/>
                </w:rPr>
                <w:t>仕様変更。</w:t>
              </w:r>
            </w:ins>
            <w:ins w:id="105" w:author="山口 晃一郎&lt;yamaguchi.koichiro@jp.panasonic.com&gt;" w:date="2020-07-08T18:37:00Z">
              <w:r w:rsidR="005A1AE4">
                <w:rPr>
                  <w:rFonts w:hint="eastAsia"/>
                </w:rPr>
                <w:t>入力仕様に</w:t>
              </w:r>
            </w:ins>
            <w:ins w:id="106" w:author="山口 晃一郎&lt;yamaguchi.koichiro@jp.panasonic.com&gt;" w:date="2020-08-07T11:30:00Z">
              <w:r w:rsidR="00196E2F">
                <w:rPr>
                  <w:rFonts w:hint="eastAsia"/>
                </w:rPr>
                <w:t>平均化</w:t>
              </w:r>
            </w:ins>
            <w:ins w:id="107" w:author="山口 晃一郎&lt;yamaguchi.koichiro@jp.panasonic.com&gt;" w:date="2020-07-08T18:37:00Z">
              <w:r w:rsidR="005A1AE4">
                <w:rPr>
                  <w:rFonts w:hint="eastAsia"/>
                </w:rPr>
                <w:t>指定</w:t>
              </w:r>
            </w:ins>
            <w:ins w:id="108" w:author="山口 晃一郎&lt;yamaguchi.koichiro@jp.panasonic.com&gt;" w:date="2020-10-20T09:29:00Z">
              <w:r w:rsidR="005F7CF5">
                <w:rPr>
                  <w:rFonts w:hint="eastAsia"/>
                </w:rPr>
                <w:t xml:space="preserve"> </w:t>
              </w:r>
            </w:ins>
            <w:ins w:id="109" w:author="山口 晃一郎&lt;yamaguchi.koichiro@jp.panasonic.com&gt;" w:date="2020-12-02T15:02:00Z">
              <w:r w:rsidR="00B73E79">
                <w:t>–</w:t>
              </w:r>
            </w:ins>
            <w:proofErr w:type="spellStart"/>
            <w:ins w:id="110" w:author="山口 晃一郎&lt;yamaguchi.koichiro@jp.panasonic.com&gt;" w:date="2020-08-07T11:30:00Z">
              <w:r w:rsidR="00196E2F">
                <w:rPr>
                  <w:rFonts w:hint="eastAsia"/>
                </w:rPr>
                <w:t>ave</w:t>
              </w:r>
            </w:ins>
            <w:proofErr w:type="spellEnd"/>
            <w:ins w:id="111" w:author="山口 晃一郎&lt;yamaguchi.koichiro@jp.panasonic.com&gt;" w:date="2020-07-08T18:37:00Z">
              <w:r w:rsidR="005A1AE4">
                <w:rPr>
                  <w:rFonts w:hint="eastAsia"/>
                </w:rPr>
                <w:t>追加。</w:t>
              </w:r>
            </w:ins>
            <w:ins w:id="112" w:author="山口 晃一郎&lt;yamaguchi.koichiro@jp.panasonic.com&gt;" w:date="2020-07-08T18:51:00Z">
              <w:r w:rsidR="004777FF">
                <w:rPr>
                  <w:rFonts w:hint="eastAsia"/>
                </w:rPr>
                <w:t>配送定義ファイルの荷量にマイナス指定を追加。</w:t>
              </w:r>
            </w:ins>
            <w:ins w:id="113" w:author="山口 晃一郎&lt;yamaguchi.koichiro@jp.panasonic.com&gt;" w:date="2020-07-09T09:28:00Z">
              <w:r w:rsidR="00304ADB">
                <w:rPr>
                  <w:rFonts w:hint="eastAsia"/>
                </w:rPr>
                <w:t>充電計画用の仕様を追加。</w:t>
              </w:r>
            </w:ins>
            <w:ins w:id="114" w:author="山口 晃一郎&lt;yamaguchi.koichiro@jp.panasonic.com&gt;" w:date="2020-07-29T16:14:00Z">
              <w:r w:rsidR="004E292D" w:rsidRPr="006F22FB">
                <w:rPr>
                  <w:rFonts w:hint="eastAsia"/>
                </w:rPr>
                <w:t>充電スポット定義ファイル</w:t>
              </w:r>
              <w:r w:rsidR="004E292D">
                <w:rPr>
                  <w:rFonts w:hint="eastAsia"/>
                </w:rPr>
                <w:t>に</w:t>
              </w:r>
            </w:ins>
            <w:ins w:id="115" w:author="山口 晃一郎&lt;yamaguchi.koichiro@jp.panasonic.com&gt;" w:date="2020-07-29T16:15:00Z">
              <w:r w:rsidR="004E292D">
                <w:rPr>
                  <w:rFonts w:hint="eastAsia"/>
                </w:rPr>
                <w:t>受け入れ時刻</w:t>
              </w:r>
            </w:ins>
            <w:ins w:id="116" w:author="山口 晃一郎&lt;yamaguchi.koichiro@jp.panasonic.com&gt;" w:date="2020-07-29T16:14:00Z">
              <w:r w:rsidR="004E292D">
                <w:rPr>
                  <w:rFonts w:hint="eastAsia"/>
                </w:rPr>
                <w:t>を追加。</w:t>
              </w:r>
            </w:ins>
            <w:ins w:id="117" w:author="山口 晃一郎&lt;yamaguchi.koichiro@jp.panasonic.com&gt;" w:date="2020-07-29T16:20:00Z">
              <w:r w:rsidR="004E292D">
                <w:rPr>
                  <w:rFonts w:hint="eastAsia"/>
                </w:rPr>
                <w:t>時刻入力に年月日時分秒も許容するように変更。</w:t>
              </w:r>
            </w:ins>
          </w:p>
        </w:tc>
      </w:tr>
      <w:tr w:rsidR="00E36F97" w:rsidRPr="008954B4" w14:paraId="5A79D6E9" w14:textId="77777777" w:rsidTr="00E16A4B">
        <w:trPr>
          <w:ins w:id="118" w:author="山口 晃一郎&lt;yamaguchi.koichiro@jp.panasonic.com&gt;" w:date="2020-08-07T09:45:00Z"/>
        </w:trPr>
        <w:tc>
          <w:tcPr>
            <w:tcW w:w="1983" w:type="dxa"/>
            <w:tcBorders>
              <w:top w:val="single" w:sz="4" w:space="0" w:color="auto"/>
              <w:left w:val="single" w:sz="4" w:space="0" w:color="auto"/>
              <w:bottom w:val="single" w:sz="4" w:space="0" w:color="auto"/>
              <w:right w:val="single" w:sz="4" w:space="0" w:color="auto"/>
            </w:tcBorders>
          </w:tcPr>
          <w:p w14:paraId="79F25C3C" w14:textId="77777777" w:rsidR="00E36F97" w:rsidRDefault="008F45B1" w:rsidP="004E08AF">
            <w:pPr>
              <w:jc w:val="center"/>
              <w:rPr>
                <w:ins w:id="119" w:author="山口 晃一郎&lt;yamaguchi.koichiro@jp.panasonic.com&gt;" w:date="2020-08-07T09:45:00Z"/>
              </w:rPr>
            </w:pPr>
            <w:ins w:id="120" w:author="山口 晃一郎&lt;yamaguchi.koichiro@jp.panasonic.com&gt;" w:date="2020-08-07T09:45:00Z">
              <w:r>
                <w:rPr>
                  <w:rFonts w:hint="eastAsia"/>
                </w:rPr>
                <w:t>2020/</w:t>
              </w:r>
            </w:ins>
            <w:ins w:id="121" w:author="山口 晃一郎&lt;yamaguchi.koichiro@jp.panasonic.com&gt;" w:date="2020-09-01T18:34:00Z">
              <w:r>
                <w:t>9</w:t>
              </w:r>
            </w:ins>
            <w:ins w:id="122" w:author="山口 晃一郎&lt;yamaguchi.koichiro@jp.panasonic.com&gt;" w:date="2020-08-07T09:45:00Z">
              <w:r>
                <w:rPr>
                  <w:rFonts w:hint="eastAsia"/>
                </w:rPr>
                <w:t>/1</w:t>
              </w:r>
            </w:ins>
          </w:p>
        </w:tc>
        <w:tc>
          <w:tcPr>
            <w:tcW w:w="1702" w:type="dxa"/>
            <w:tcBorders>
              <w:top w:val="single" w:sz="4" w:space="0" w:color="auto"/>
              <w:left w:val="single" w:sz="4" w:space="0" w:color="auto"/>
              <w:bottom w:val="single" w:sz="4" w:space="0" w:color="auto"/>
              <w:right w:val="single" w:sz="4" w:space="0" w:color="auto"/>
            </w:tcBorders>
          </w:tcPr>
          <w:p w14:paraId="61C9686D" w14:textId="77777777" w:rsidR="00E36F97" w:rsidRDefault="00E36F97" w:rsidP="004E08AF">
            <w:pPr>
              <w:jc w:val="center"/>
              <w:rPr>
                <w:ins w:id="123" w:author="山口 晃一郎&lt;yamaguchi.koichiro@jp.panasonic.com&gt;" w:date="2020-08-07T09:45:00Z"/>
              </w:rPr>
            </w:pPr>
            <w:ins w:id="124" w:author="山口 晃一郎&lt;yamaguchi.koichiro@jp.panasonic.com&gt;" w:date="2020-08-07T09:45:00Z">
              <w:r>
                <w:rPr>
                  <w:rFonts w:hint="eastAsia"/>
                </w:rPr>
                <w:t>Ver1.002</w:t>
              </w:r>
            </w:ins>
          </w:p>
        </w:tc>
        <w:tc>
          <w:tcPr>
            <w:tcW w:w="5529" w:type="dxa"/>
            <w:tcBorders>
              <w:top w:val="single" w:sz="4" w:space="0" w:color="auto"/>
              <w:left w:val="single" w:sz="4" w:space="0" w:color="auto"/>
              <w:bottom w:val="single" w:sz="4" w:space="0" w:color="auto"/>
              <w:right w:val="single" w:sz="4" w:space="0" w:color="auto"/>
            </w:tcBorders>
          </w:tcPr>
          <w:p w14:paraId="06B7F68B" w14:textId="77777777" w:rsidR="00E36F97" w:rsidRDefault="00E36F97" w:rsidP="008F45B1">
            <w:pPr>
              <w:jc w:val="left"/>
              <w:rPr>
                <w:ins w:id="125" w:author="山口 晃一郎&lt;yamaguchi.koichiro@jp.panasonic.com&gt;" w:date="2020-08-07T09:45:00Z"/>
              </w:rPr>
            </w:pPr>
            <w:ins w:id="126" w:author="山口 晃一郎&lt;yamaguchi.koichiro@jp.panasonic.com&gt;" w:date="2020-08-07T09:51:00Z">
              <w:r>
                <w:rPr>
                  <w:rFonts w:hint="eastAsia"/>
                </w:rPr>
                <w:t>入力仕様に</w:t>
              </w:r>
            </w:ins>
            <w:ins w:id="127" w:author="山口 晃一郎&lt;yamaguchi.koichiro@jp.panasonic.com&gt;" w:date="2020-08-07T11:30:00Z">
              <w:r w:rsidR="00196E2F">
                <w:rPr>
                  <w:rFonts w:hint="eastAsia"/>
                </w:rPr>
                <w:t>時間最適化指定</w:t>
              </w:r>
            </w:ins>
            <w:ins w:id="128" w:author="山口 晃一郎&lt;yamaguchi.koichiro@jp.panasonic.com&gt;" w:date="2020-08-07T14:05:00Z">
              <w:r w:rsidR="00DD5F0B">
                <w:rPr>
                  <w:rFonts w:hint="eastAsia"/>
                </w:rPr>
                <w:t xml:space="preserve"> </w:t>
              </w:r>
            </w:ins>
            <w:ins w:id="129" w:author="山口 晃一郎&lt;yamaguchi.koichiro@jp.panasonic.com&gt;" w:date="2020-12-02T15:02:00Z">
              <w:r w:rsidR="00B73E79">
                <w:t>–</w:t>
              </w:r>
            </w:ins>
            <w:proofErr w:type="spellStart"/>
            <w:ins w:id="130" w:author="山口 晃一郎&lt;yamaguchi.koichiro@jp.panasonic.com&gt;" w:date="2020-08-07T10:06:00Z">
              <w:r w:rsidR="000E544A">
                <w:rPr>
                  <w:rFonts w:hint="eastAsia"/>
                </w:rPr>
                <w:t>opt</w:t>
              </w:r>
            </w:ins>
            <w:ins w:id="131" w:author="山口 晃一郎&lt;yamaguchi.koichiro@jp.panasonic.com&gt;" w:date="2020-08-07T10:30:00Z">
              <w:r w:rsidR="00B54EDC">
                <w:rPr>
                  <w:rFonts w:hint="eastAsia"/>
                </w:rPr>
                <w:t>_t</w:t>
              </w:r>
            </w:ins>
            <w:proofErr w:type="spellEnd"/>
            <w:ins w:id="132" w:author="山口 晃一郎&lt;yamaguchi.koichiro@jp.panasonic.com&gt;" w:date="2020-08-07T14:05:00Z">
              <w:r w:rsidR="00DD5F0B">
                <w:rPr>
                  <w:rFonts w:hint="eastAsia"/>
                </w:rPr>
                <w:t>追加。入力仕様とファイル仕様に</w:t>
              </w:r>
            </w:ins>
            <w:ins w:id="133" w:author="山口 晃一郎&lt;yamaguchi.koichiro@jp.panasonic.com&gt;" w:date="2020-09-01T18:33:00Z">
              <w:r w:rsidR="008F45B1">
                <w:rPr>
                  <w:rFonts w:hint="eastAsia"/>
                </w:rPr>
                <w:t>電費ファイル指定</w:t>
              </w:r>
            </w:ins>
            <w:ins w:id="134" w:author="山口 晃一郎&lt;yamaguchi.koichiro@jp.panasonic.com&gt;" w:date="2020-10-20T09:29:00Z">
              <w:r w:rsidR="005F7CF5">
                <w:rPr>
                  <w:rFonts w:hint="eastAsia"/>
                </w:rPr>
                <w:t xml:space="preserve"> </w:t>
              </w:r>
            </w:ins>
            <w:ins w:id="135" w:author="山口 晃一郎&lt;yamaguchi.koichiro@jp.panasonic.com&gt;" w:date="2020-12-02T15:02:00Z">
              <w:r w:rsidR="00B73E79">
                <w:t>–</w:t>
              </w:r>
            </w:ins>
            <w:proofErr w:type="spellStart"/>
            <w:ins w:id="136" w:author="山口 晃一郎&lt;yamaguchi.koichiro@jp.panasonic.com&gt;" w:date="2020-09-01T18:33:00Z">
              <w:r w:rsidR="00A26456">
                <w:rPr>
                  <w:rFonts w:hint="eastAsia"/>
                </w:rPr>
                <w:t>ec</w:t>
              </w:r>
              <w:proofErr w:type="spellEnd"/>
              <w:r w:rsidR="008F45B1">
                <w:rPr>
                  <w:rFonts w:hint="eastAsia"/>
                </w:rPr>
                <w:t>と</w:t>
              </w:r>
            </w:ins>
            <w:ins w:id="137" w:author="山口 晃一郎&lt;yamaguchi.koichiro@jp.panasonic.com&gt;" w:date="2020-08-07T11:30:00Z">
              <w:r w:rsidR="00196E2F">
                <w:rPr>
                  <w:rFonts w:hint="eastAsia"/>
                </w:rPr>
                <w:t>ヘテロ車両指定</w:t>
              </w:r>
            </w:ins>
            <w:ins w:id="138" w:author="山口 晃一郎&lt;yamaguchi.koichiro@jp.panasonic.com&gt;" w:date="2020-08-07T14:05:00Z">
              <w:r w:rsidR="00DD5F0B">
                <w:rPr>
                  <w:rFonts w:hint="eastAsia"/>
                </w:rPr>
                <w:t xml:space="preserve"> </w:t>
              </w:r>
            </w:ins>
            <w:ins w:id="139" w:author="山口 晃一郎&lt;yamaguchi.koichiro@jp.panasonic.com&gt;" w:date="2020-12-02T15:02:00Z">
              <w:r w:rsidR="00B73E79">
                <w:t>–</w:t>
              </w:r>
            </w:ins>
            <w:ins w:id="140" w:author="山口 晃一郎&lt;yamaguchi.koichiro@jp.panasonic.com&gt;" w:date="2020-08-07T10:58:00Z">
              <w:r w:rsidR="00B54EDC">
                <w:rPr>
                  <w:rFonts w:hint="eastAsia"/>
                </w:rPr>
                <w:t>vs</w:t>
              </w:r>
            </w:ins>
            <w:ins w:id="141" w:author="山口 晃一郎&lt;yamaguchi.koichiro@jp.panasonic.com&gt;" w:date="2020-08-07T11:08:00Z">
              <w:r w:rsidR="00724E41">
                <w:rPr>
                  <w:rFonts w:hint="eastAsia"/>
                </w:rPr>
                <w:t>と</w:t>
              </w:r>
            </w:ins>
            <w:ins w:id="142" w:author="山口 晃一郎&lt;yamaguchi.koichiro@jp.panasonic.com&gt;" w:date="2020-08-07T11:31:00Z">
              <w:r w:rsidR="00196E2F">
                <w:rPr>
                  <w:rFonts w:hint="eastAsia"/>
                </w:rPr>
                <w:t>時間別時間ファイル指定</w:t>
              </w:r>
            </w:ins>
            <w:ins w:id="143" w:author="山口 晃一郎&lt;yamaguchi.koichiro@jp.panasonic.com&gt;" w:date="2020-08-07T14:05:00Z">
              <w:r w:rsidR="00DD5F0B">
                <w:rPr>
                  <w:rFonts w:hint="eastAsia"/>
                </w:rPr>
                <w:t xml:space="preserve"> </w:t>
              </w:r>
            </w:ins>
            <w:ins w:id="144" w:author="山口 晃一郎&lt;yamaguchi.koichiro@jp.panasonic.com&gt;" w:date="2020-12-02T15:02:00Z">
              <w:r w:rsidR="00B73E79">
                <w:t>–</w:t>
              </w:r>
            </w:ins>
            <w:proofErr w:type="spellStart"/>
            <w:ins w:id="145" w:author="山口 晃一郎&lt;yamaguchi.koichiro@jp.panasonic.com&gt;" w:date="2020-08-07T11:08:00Z">
              <w:r w:rsidR="00724E41">
                <w:rPr>
                  <w:rFonts w:hint="eastAsia"/>
                </w:rPr>
                <w:t>ts</w:t>
              </w:r>
              <w:proofErr w:type="spellEnd"/>
              <w:r w:rsidR="00724E41">
                <w:rPr>
                  <w:rFonts w:hint="eastAsia"/>
                </w:rPr>
                <w:t>と</w:t>
              </w:r>
            </w:ins>
            <w:ins w:id="146" w:author="山口 晃一郎&lt;yamaguchi.koichiro@jp.panasonic.com&gt;" w:date="2020-08-07T11:31:00Z">
              <w:r w:rsidR="00196E2F">
                <w:rPr>
                  <w:rFonts w:hint="eastAsia"/>
                </w:rPr>
                <w:t>時間別距離ファイル指定</w:t>
              </w:r>
            </w:ins>
            <w:ins w:id="147" w:author="山口 晃一郎&lt;yamaguchi.koichiro@jp.panasonic.com&gt;" w:date="2020-08-07T14:05:00Z">
              <w:r w:rsidR="00DD5F0B">
                <w:rPr>
                  <w:rFonts w:hint="eastAsia"/>
                </w:rPr>
                <w:t xml:space="preserve"> </w:t>
              </w:r>
            </w:ins>
            <w:ins w:id="148" w:author="山口 晃一郎&lt;yamaguchi.koichiro@jp.panasonic.com&gt;" w:date="2020-12-02T15:02:00Z">
              <w:r w:rsidR="00B73E79">
                <w:t>–</w:t>
              </w:r>
            </w:ins>
            <w:ins w:id="149" w:author="山口 晃一郎&lt;yamaguchi.koichiro@jp.panasonic.com&gt;" w:date="2020-08-07T11:08:00Z">
              <w:r w:rsidR="00724E41">
                <w:rPr>
                  <w:rFonts w:hint="eastAsia"/>
                </w:rPr>
                <w:t>ds</w:t>
              </w:r>
            </w:ins>
            <w:ins w:id="150" w:author="山口 晃一郎&lt;yamaguchi.koichiro@jp.panasonic.com&gt;" w:date="2020-08-07T11:31:00Z">
              <w:r w:rsidR="00196E2F">
                <w:rPr>
                  <w:rFonts w:hint="eastAsia"/>
                </w:rPr>
                <w:t>と時間別車両別時間ファイル指定</w:t>
              </w:r>
            </w:ins>
            <w:ins w:id="151" w:author="山口 晃一郎&lt;yamaguchi.koichiro@jp.panasonic.com&gt;" w:date="2020-10-20T09:29:00Z">
              <w:r w:rsidR="005F7CF5">
                <w:rPr>
                  <w:rFonts w:hint="eastAsia"/>
                </w:rPr>
                <w:t xml:space="preserve"> </w:t>
              </w:r>
            </w:ins>
            <w:ins w:id="152" w:author="山口 晃一郎&lt;yamaguchi.koichiro@jp.panasonic.com&gt;" w:date="2020-12-02T15:02:00Z">
              <w:r w:rsidR="00B73E79">
                <w:t>–</w:t>
              </w:r>
            </w:ins>
            <w:proofErr w:type="spellStart"/>
            <w:ins w:id="153" w:author="山口 晃一郎&lt;yamaguchi.koichiro@jp.panasonic.com&gt;" w:date="2020-08-07T11:31:00Z">
              <w:r w:rsidR="00196E2F">
                <w:rPr>
                  <w:rFonts w:hint="eastAsia"/>
                </w:rPr>
                <w:t>tsv</w:t>
              </w:r>
              <w:proofErr w:type="spellEnd"/>
              <w:r w:rsidR="00196E2F">
                <w:rPr>
                  <w:rFonts w:hint="eastAsia"/>
                </w:rPr>
                <w:t>と</w:t>
              </w:r>
            </w:ins>
            <w:ins w:id="154" w:author="山口 晃一郎&lt;yamaguchi.koichiro@jp.panasonic.com&gt;" w:date="2020-08-07T11:32:00Z">
              <w:r w:rsidR="00196E2F">
                <w:rPr>
                  <w:rFonts w:hint="eastAsia"/>
                </w:rPr>
                <w:t>時間別車両別距離ファイル指定</w:t>
              </w:r>
            </w:ins>
            <w:ins w:id="155" w:author="山口 晃一郎&lt;yamaguchi.koichiro@jp.panasonic.com&gt;" w:date="2020-08-07T14:05:00Z">
              <w:r w:rsidR="00DD5F0B">
                <w:rPr>
                  <w:rFonts w:hint="eastAsia"/>
                </w:rPr>
                <w:t xml:space="preserve"> </w:t>
              </w:r>
            </w:ins>
            <w:ins w:id="156" w:author="山口 晃一郎&lt;yamaguchi.koichiro@jp.panasonic.com&gt;" w:date="2020-12-02T15:02:00Z">
              <w:r w:rsidR="00B73E79">
                <w:t>–</w:t>
              </w:r>
            </w:ins>
            <w:proofErr w:type="spellStart"/>
            <w:ins w:id="157" w:author="山口 晃一郎&lt;yamaguchi.koichiro@jp.panasonic.com&gt;" w:date="2020-08-07T11:32:00Z">
              <w:r w:rsidR="00196E2F">
                <w:rPr>
                  <w:rFonts w:hint="eastAsia"/>
                </w:rPr>
                <w:t>ds</w:t>
              </w:r>
              <w:r w:rsidR="00196E2F">
                <w:t>v</w:t>
              </w:r>
            </w:ins>
            <w:proofErr w:type="spellEnd"/>
            <w:ins w:id="158" w:author="山口 晃一郎&lt;yamaguchi.koichiro@jp.panasonic.com&gt;" w:date="2020-08-07T10:06:00Z">
              <w:r w:rsidR="003F5218">
                <w:rPr>
                  <w:rFonts w:hint="eastAsia"/>
                </w:rPr>
                <w:t>追加</w:t>
              </w:r>
            </w:ins>
            <w:ins w:id="159" w:author="山口 晃一郎&lt;yamaguchi.koichiro@jp.panasonic.com&gt;" w:date="2020-08-07T10:30:00Z">
              <w:r w:rsidR="000E544A">
                <w:rPr>
                  <w:rFonts w:hint="eastAsia"/>
                </w:rPr>
                <w:t>。</w:t>
              </w:r>
            </w:ins>
            <w:ins w:id="160" w:author="山口 晃一郎&lt;yamaguchi.koichiro@jp.panasonic.com&gt;" w:date="2020-08-07T11:11:00Z">
              <w:r w:rsidR="00724E41">
                <w:rPr>
                  <w:rFonts w:hint="eastAsia"/>
                </w:rPr>
                <w:t>タイムアウト処理の説明追記。</w:t>
              </w:r>
            </w:ins>
          </w:p>
        </w:tc>
      </w:tr>
      <w:tr w:rsidR="005F7CF5" w:rsidRPr="008954B4" w14:paraId="68B724D0" w14:textId="77777777" w:rsidTr="00E16A4B">
        <w:trPr>
          <w:ins w:id="161" w:author="山口 晃一郎&lt;yamaguchi.koichiro@jp.panasonic.com&gt;" w:date="2020-10-20T09:27:00Z"/>
        </w:trPr>
        <w:tc>
          <w:tcPr>
            <w:tcW w:w="1983" w:type="dxa"/>
            <w:tcBorders>
              <w:top w:val="single" w:sz="4" w:space="0" w:color="auto"/>
              <w:left w:val="single" w:sz="4" w:space="0" w:color="auto"/>
              <w:bottom w:val="single" w:sz="4" w:space="0" w:color="auto"/>
              <w:right w:val="single" w:sz="4" w:space="0" w:color="auto"/>
            </w:tcBorders>
          </w:tcPr>
          <w:p w14:paraId="0F368D20" w14:textId="77777777" w:rsidR="005F7CF5" w:rsidRDefault="005F7CF5" w:rsidP="004E08AF">
            <w:pPr>
              <w:jc w:val="center"/>
              <w:rPr>
                <w:ins w:id="162" w:author="山口 晃一郎&lt;yamaguchi.koichiro@jp.panasonic.com&gt;" w:date="2020-10-20T09:27:00Z"/>
              </w:rPr>
            </w:pPr>
            <w:ins w:id="163" w:author="山口 晃一郎&lt;yamaguchi.koichiro@jp.panasonic.com&gt;" w:date="2020-10-20T09:27:00Z">
              <w:r>
                <w:rPr>
                  <w:rFonts w:hint="eastAsia"/>
                </w:rPr>
                <w:t>2020/10/30</w:t>
              </w:r>
            </w:ins>
          </w:p>
        </w:tc>
        <w:tc>
          <w:tcPr>
            <w:tcW w:w="1702" w:type="dxa"/>
            <w:tcBorders>
              <w:top w:val="single" w:sz="4" w:space="0" w:color="auto"/>
              <w:left w:val="single" w:sz="4" w:space="0" w:color="auto"/>
              <w:bottom w:val="single" w:sz="4" w:space="0" w:color="auto"/>
              <w:right w:val="single" w:sz="4" w:space="0" w:color="auto"/>
            </w:tcBorders>
          </w:tcPr>
          <w:p w14:paraId="3AD0CE5B" w14:textId="77777777" w:rsidR="005F7CF5" w:rsidRDefault="005F7CF5" w:rsidP="004E08AF">
            <w:pPr>
              <w:jc w:val="center"/>
              <w:rPr>
                <w:ins w:id="164" w:author="山口 晃一郎&lt;yamaguchi.koichiro@jp.panasonic.com&gt;" w:date="2020-10-20T09:27:00Z"/>
              </w:rPr>
            </w:pPr>
            <w:ins w:id="165" w:author="山口 晃一郎&lt;yamaguchi.koichiro@jp.panasonic.com&gt;" w:date="2020-10-20T09:27:00Z">
              <w:r>
                <w:rPr>
                  <w:rFonts w:hint="eastAsia"/>
                </w:rPr>
                <w:t>Ver.1.003</w:t>
              </w:r>
            </w:ins>
          </w:p>
        </w:tc>
        <w:tc>
          <w:tcPr>
            <w:tcW w:w="5529" w:type="dxa"/>
            <w:tcBorders>
              <w:top w:val="single" w:sz="4" w:space="0" w:color="auto"/>
              <w:left w:val="single" w:sz="4" w:space="0" w:color="auto"/>
              <w:bottom w:val="single" w:sz="4" w:space="0" w:color="auto"/>
              <w:right w:val="single" w:sz="4" w:space="0" w:color="auto"/>
            </w:tcBorders>
          </w:tcPr>
          <w:p w14:paraId="778948B4" w14:textId="77777777" w:rsidR="005F7CF5" w:rsidRDefault="00934AA5" w:rsidP="008F45B1">
            <w:pPr>
              <w:jc w:val="left"/>
              <w:rPr>
                <w:ins w:id="166" w:author="山口 晃一郎&lt;yamaguchi.koichiro@jp.panasonic.com&gt;" w:date="2020-10-20T09:27:00Z"/>
              </w:rPr>
            </w:pPr>
            <w:ins w:id="167" w:author="山口 晃一郎&lt;yamaguchi.koichiro@jp.panasonic.com&gt;" w:date="2020-10-20T09:41:00Z">
              <w:r>
                <w:rPr>
                  <w:rFonts w:hint="eastAsia"/>
                </w:rPr>
                <w:t>入力仕様に電費最適化指定</w:t>
              </w:r>
              <w:r>
                <w:rPr>
                  <w:rFonts w:hint="eastAsia"/>
                </w:rPr>
                <w:t xml:space="preserve"> </w:t>
              </w:r>
            </w:ins>
            <w:ins w:id="168" w:author="山口 晃一郎&lt;yamaguchi.koichiro@jp.panasonic.com&gt;" w:date="2020-12-02T15:02:00Z">
              <w:r w:rsidR="00B73E79">
                <w:t>–</w:t>
              </w:r>
            </w:ins>
            <w:proofErr w:type="spellStart"/>
            <w:ins w:id="169" w:author="山口 晃一郎&lt;yamaguchi.koichiro@jp.panasonic.com&gt;" w:date="2020-10-20T09:41:00Z">
              <w:r>
                <w:rPr>
                  <w:rFonts w:hint="eastAsia"/>
                </w:rPr>
                <w:t>opt_e</w:t>
              </w:r>
              <w:proofErr w:type="spellEnd"/>
              <w:r>
                <w:rPr>
                  <w:rFonts w:hint="eastAsia"/>
                </w:rPr>
                <w:t>追加。</w:t>
              </w:r>
            </w:ins>
            <w:ins w:id="170" w:author="山口 晃一郎&lt;yamaguchi.koichiro@jp.panasonic.com&gt;" w:date="2020-10-20T09:27:00Z">
              <w:r w:rsidR="005F7CF5">
                <w:rPr>
                  <w:rFonts w:hint="eastAsia"/>
                </w:rPr>
                <w:t>入力仕様とファイル仕様に</w:t>
              </w:r>
            </w:ins>
            <w:ins w:id="171" w:author="山口 晃一郎&lt;yamaguchi.koichiro@jp.panasonic.com&gt;" w:date="2020-10-20T09:28:00Z">
              <w:r w:rsidR="005F7CF5">
                <w:rPr>
                  <w:rFonts w:hint="eastAsia"/>
                </w:rPr>
                <w:t>時間別</w:t>
              </w:r>
            </w:ins>
            <w:ins w:id="172" w:author="山口 晃一郎&lt;yamaguchi.koichiro@jp.panasonic.com&gt;" w:date="2020-10-20T09:27:00Z">
              <w:r w:rsidR="005F7CF5">
                <w:rPr>
                  <w:rFonts w:hint="eastAsia"/>
                </w:rPr>
                <w:t>電費ファイル指定</w:t>
              </w:r>
            </w:ins>
            <w:ins w:id="173" w:author="山口 晃一郎&lt;yamaguchi.koichiro@jp.panasonic.com&gt;" w:date="2020-10-20T09:29:00Z">
              <w:r w:rsidR="005F7CF5">
                <w:rPr>
                  <w:rFonts w:hint="eastAsia"/>
                </w:rPr>
                <w:t xml:space="preserve"> </w:t>
              </w:r>
            </w:ins>
            <w:ins w:id="174" w:author="山口 晃一郎&lt;yamaguchi.koichiro@jp.panasonic.com&gt;" w:date="2020-12-02T15:02:00Z">
              <w:r w:rsidR="00B73E79">
                <w:t>–</w:t>
              </w:r>
            </w:ins>
            <w:proofErr w:type="spellStart"/>
            <w:ins w:id="175" w:author="山口 晃一郎&lt;yamaguchi.koichiro@jp.panasonic.com&gt;" w:date="2020-10-20T09:27:00Z">
              <w:r w:rsidR="005F7CF5">
                <w:rPr>
                  <w:rFonts w:hint="eastAsia"/>
                </w:rPr>
                <w:t>ec</w:t>
              </w:r>
            </w:ins>
            <w:ins w:id="176" w:author="山口 晃一郎&lt;yamaguchi.koichiro@jp.panasonic.com&gt;" w:date="2020-10-20T09:28:00Z">
              <w:r w:rsidR="005F7CF5">
                <w:t>s</w:t>
              </w:r>
              <w:proofErr w:type="spellEnd"/>
              <w:r w:rsidR="005F7CF5">
                <w:rPr>
                  <w:rFonts w:hint="eastAsia"/>
                </w:rPr>
                <w:t>と時間別車両別電費ファイル指定</w:t>
              </w:r>
            </w:ins>
            <w:ins w:id="177" w:author="山口 晃一郎&lt;yamaguchi.koichiro@jp.panasonic.com&gt;" w:date="2020-10-20T09:29:00Z">
              <w:r w:rsidR="005F7CF5">
                <w:rPr>
                  <w:rFonts w:hint="eastAsia"/>
                </w:rPr>
                <w:t xml:space="preserve"> </w:t>
              </w:r>
            </w:ins>
            <w:ins w:id="178" w:author="山口 晃一郎&lt;yamaguchi.koichiro@jp.panasonic.com&gt;" w:date="2020-12-02T15:02:00Z">
              <w:r w:rsidR="00B73E79">
                <w:t>–</w:t>
              </w:r>
            </w:ins>
            <w:proofErr w:type="spellStart"/>
            <w:ins w:id="179" w:author="山口 晃一郎&lt;yamaguchi.koichiro@jp.panasonic.com&gt;" w:date="2020-10-20T09:28:00Z">
              <w:r w:rsidR="005F7CF5">
                <w:rPr>
                  <w:rFonts w:hint="eastAsia"/>
                </w:rPr>
                <w:t>ec</w:t>
              </w:r>
            </w:ins>
            <w:ins w:id="180" w:author="山口 晃一郎&lt;yamaguchi.koichiro@jp.panasonic.com&gt;" w:date="2021-02-19T12:27:00Z">
              <w:r w:rsidR="00ED5F7E">
                <w:t>s</w:t>
              </w:r>
            </w:ins>
            <w:ins w:id="181" w:author="山口 晃一郎&lt;yamaguchi.koichiro@jp.panasonic.com&gt;" w:date="2020-10-20T09:28:00Z">
              <w:r w:rsidR="005F7CF5">
                <w:rPr>
                  <w:rFonts w:hint="eastAsia"/>
                </w:rPr>
                <w:t>v</w:t>
              </w:r>
            </w:ins>
            <w:proofErr w:type="spellEnd"/>
            <w:ins w:id="182" w:author="山口 晃一郎&lt;yamaguchi.koichiro@jp.panasonic.com&gt;" w:date="2020-10-20T09:29:00Z">
              <w:r w:rsidR="005F7CF5">
                <w:rPr>
                  <w:rFonts w:hint="eastAsia"/>
                </w:rPr>
                <w:t>追記。</w:t>
              </w:r>
            </w:ins>
          </w:p>
        </w:tc>
      </w:tr>
      <w:tr w:rsidR="001E62B2" w:rsidRPr="008954B4" w14:paraId="2EF7B111" w14:textId="77777777" w:rsidTr="00E16A4B">
        <w:trPr>
          <w:ins w:id="183" w:author="山口 晃一郎&lt;yamaguchi.koichiro@jp.panasonic.com&gt;" w:date="2020-11-02T13:39:00Z"/>
        </w:trPr>
        <w:tc>
          <w:tcPr>
            <w:tcW w:w="1983" w:type="dxa"/>
            <w:tcBorders>
              <w:top w:val="single" w:sz="4" w:space="0" w:color="auto"/>
              <w:left w:val="single" w:sz="4" w:space="0" w:color="auto"/>
              <w:bottom w:val="single" w:sz="4" w:space="0" w:color="auto"/>
              <w:right w:val="single" w:sz="4" w:space="0" w:color="auto"/>
            </w:tcBorders>
          </w:tcPr>
          <w:p w14:paraId="550C307A" w14:textId="77777777" w:rsidR="001E62B2" w:rsidRDefault="001E62B2" w:rsidP="004E08AF">
            <w:pPr>
              <w:jc w:val="center"/>
              <w:rPr>
                <w:ins w:id="184" w:author="山口 晃一郎&lt;yamaguchi.koichiro@jp.panasonic.com&gt;" w:date="2020-11-02T13:39:00Z"/>
              </w:rPr>
            </w:pPr>
            <w:ins w:id="185" w:author="山口 晃一郎&lt;yamaguchi.koichiro@jp.panasonic.com&gt;" w:date="2020-11-02T13:39:00Z">
              <w:r>
                <w:rPr>
                  <w:rFonts w:hint="eastAsia"/>
                </w:rPr>
                <w:t>2020/11/2</w:t>
              </w:r>
            </w:ins>
          </w:p>
        </w:tc>
        <w:tc>
          <w:tcPr>
            <w:tcW w:w="1702" w:type="dxa"/>
            <w:tcBorders>
              <w:top w:val="single" w:sz="4" w:space="0" w:color="auto"/>
              <w:left w:val="single" w:sz="4" w:space="0" w:color="auto"/>
              <w:bottom w:val="single" w:sz="4" w:space="0" w:color="auto"/>
              <w:right w:val="single" w:sz="4" w:space="0" w:color="auto"/>
            </w:tcBorders>
          </w:tcPr>
          <w:p w14:paraId="4FACAE42" w14:textId="77777777" w:rsidR="001E62B2" w:rsidRDefault="001E62B2" w:rsidP="004E08AF">
            <w:pPr>
              <w:jc w:val="center"/>
              <w:rPr>
                <w:ins w:id="186" w:author="山口 晃一郎&lt;yamaguchi.koichiro@jp.panasonic.com&gt;" w:date="2020-11-02T13:39:00Z"/>
              </w:rPr>
            </w:pPr>
            <w:ins w:id="187" w:author="山口 晃一郎&lt;yamaguchi.koichiro@jp.panasonic.com&gt;" w:date="2020-11-02T13:39:00Z">
              <w:r>
                <w:rPr>
                  <w:rFonts w:hint="eastAsia"/>
                </w:rPr>
                <w:t>Ver.1.004</w:t>
              </w:r>
            </w:ins>
          </w:p>
        </w:tc>
        <w:tc>
          <w:tcPr>
            <w:tcW w:w="5529" w:type="dxa"/>
            <w:tcBorders>
              <w:top w:val="single" w:sz="4" w:space="0" w:color="auto"/>
              <w:left w:val="single" w:sz="4" w:space="0" w:color="auto"/>
              <w:bottom w:val="single" w:sz="4" w:space="0" w:color="auto"/>
              <w:right w:val="single" w:sz="4" w:space="0" w:color="auto"/>
            </w:tcBorders>
          </w:tcPr>
          <w:p w14:paraId="2EA5F012" w14:textId="77777777" w:rsidR="001E62B2" w:rsidRDefault="00F3108F" w:rsidP="008F45B1">
            <w:pPr>
              <w:jc w:val="left"/>
              <w:rPr>
                <w:ins w:id="188" w:author="山口 晃一郎&lt;yamaguchi.koichiro@jp.panasonic.com&gt;" w:date="2020-11-02T13:39:00Z"/>
              </w:rPr>
            </w:pPr>
            <w:ins w:id="189" w:author="山口 晃一郎&lt;yamaguchi.koichiro@jp.panasonic.com&gt;" w:date="2020-11-02T15:08:00Z">
              <w:r>
                <w:rPr>
                  <w:rFonts w:hint="eastAsia"/>
                </w:rPr>
                <w:t>全般的に記載内容見直し、制限事項の追記。</w:t>
              </w:r>
            </w:ins>
          </w:p>
        </w:tc>
      </w:tr>
      <w:tr w:rsidR="00B73E79" w:rsidRPr="008954B4" w14:paraId="1126D7EB" w14:textId="77777777" w:rsidTr="00E16A4B">
        <w:trPr>
          <w:ins w:id="190" w:author="山口 晃一郎&lt;yamaguchi.koichiro@jp.panasonic.com&gt;" w:date="2020-12-02T15:02:00Z"/>
        </w:trPr>
        <w:tc>
          <w:tcPr>
            <w:tcW w:w="1983" w:type="dxa"/>
            <w:tcBorders>
              <w:top w:val="single" w:sz="4" w:space="0" w:color="auto"/>
              <w:left w:val="single" w:sz="4" w:space="0" w:color="auto"/>
              <w:bottom w:val="single" w:sz="4" w:space="0" w:color="auto"/>
              <w:right w:val="single" w:sz="4" w:space="0" w:color="auto"/>
            </w:tcBorders>
          </w:tcPr>
          <w:p w14:paraId="6F509A70" w14:textId="77777777" w:rsidR="00B73E79" w:rsidRDefault="00B73E79" w:rsidP="004E08AF">
            <w:pPr>
              <w:jc w:val="center"/>
              <w:rPr>
                <w:ins w:id="191" w:author="山口 晃一郎&lt;yamaguchi.koichiro@jp.panasonic.com&gt;" w:date="2020-12-02T15:02:00Z"/>
              </w:rPr>
            </w:pPr>
            <w:ins w:id="192" w:author="山口 晃一郎&lt;yamaguchi.koichiro@jp.panasonic.com&gt;" w:date="2020-12-02T15:02:00Z">
              <w:r>
                <w:rPr>
                  <w:rFonts w:hint="eastAsia"/>
                </w:rPr>
                <w:lastRenderedPageBreak/>
                <w:t>2020/</w:t>
              </w:r>
              <w:r>
                <w:t>12/2</w:t>
              </w:r>
            </w:ins>
          </w:p>
        </w:tc>
        <w:tc>
          <w:tcPr>
            <w:tcW w:w="1702" w:type="dxa"/>
            <w:tcBorders>
              <w:top w:val="single" w:sz="4" w:space="0" w:color="auto"/>
              <w:left w:val="single" w:sz="4" w:space="0" w:color="auto"/>
              <w:bottom w:val="single" w:sz="4" w:space="0" w:color="auto"/>
              <w:right w:val="single" w:sz="4" w:space="0" w:color="auto"/>
            </w:tcBorders>
          </w:tcPr>
          <w:p w14:paraId="02419C8C" w14:textId="77777777" w:rsidR="00B73E79" w:rsidRDefault="00B73E79" w:rsidP="004E08AF">
            <w:pPr>
              <w:jc w:val="center"/>
              <w:rPr>
                <w:ins w:id="193" w:author="山口 晃一郎&lt;yamaguchi.koichiro@jp.panasonic.com&gt;" w:date="2020-12-02T15:02:00Z"/>
              </w:rPr>
            </w:pPr>
            <w:ins w:id="194" w:author="山口 晃一郎&lt;yamaguchi.koichiro@jp.panasonic.com&gt;" w:date="2020-12-02T15:03:00Z">
              <w:r>
                <w:rPr>
                  <w:rFonts w:hint="eastAsia"/>
                </w:rPr>
                <w:t>Ver.1</w:t>
              </w:r>
            </w:ins>
            <w:ins w:id="195" w:author="山口 晃一郎&lt;yamaguchi.koichiro@jp.panasonic.com&gt;" w:date="2021-02-22T10:04:00Z">
              <w:r w:rsidR="004C3454">
                <w:t>.</w:t>
              </w:r>
            </w:ins>
            <w:ins w:id="196" w:author="山口 晃一郎&lt;yamaguchi.koichiro@jp.panasonic.com&gt;" w:date="2020-12-02T15:03:00Z">
              <w:r>
                <w:rPr>
                  <w:rFonts w:hint="eastAsia"/>
                </w:rPr>
                <w:t>005</w:t>
              </w:r>
            </w:ins>
          </w:p>
        </w:tc>
        <w:tc>
          <w:tcPr>
            <w:tcW w:w="5529" w:type="dxa"/>
            <w:tcBorders>
              <w:top w:val="single" w:sz="4" w:space="0" w:color="auto"/>
              <w:left w:val="single" w:sz="4" w:space="0" w:color="auto"/>
              <w:bottom w:val="single" w:sz="4" w:space="0" w:color="auto"/>
              <w:right w:val="single" w:sz="4" w:space="0" w:color="auto"/>
            </w:tcBorders>
          </w:tcPr>
          <w:p w14:paraId="2A1F6307" w14:textId="77777777" w:rsidR="00B73E79" w:rsidRDefault="00B73E79" w:rsidP="008F45B1">
            <w:pPr>
              <w:jc w:val="left"/>
              <w:rPr>
                <w:ins w:id="197" w:author="山口 晃一郎&lt;yamaguchi.koichiro@jp.panasonic.com&gt;" w:date="2020-12-02T15:02:00Z"/>
              </w:rPr>
            </w:pPr>
            <w:ins w:id="198" w:author="山口 晃一郎&lt;yamaguchi.koichiro@jp.panasonic.com&gt;" w:date="2020-12-02T15:04:00Z">
              <w:r>
                <w:rPr>
                  <w:rFonts w:hint="eastAsia"/>
                </w:rPr>
                <w:t>入力仕様に</w:t>
              </w:r>
            </w:ins>
            <w:ins w:id="199" w:author="山口 晃一郎&lt;yamaguchi.koichiro@jp.panasonic.com&gt;" w:date="2020-12-02T15:08:00Z">
              <w:r>
                <w:rPr>
                  <w:rFonts w:hint="eastAsia"/>
                </w:rPr>
                <w:t>スキルシャッフル</w:t>
              </w:r>
            </w:ins>
            <w:ins w:id="200" w:author="山口 晃一郎&lt;yamaguchi.koichiro@jp.panasonic.com&gt;" w:date="2020-12-02T15:04:00Z">
              <w:r>
                <w:rPr>
                  <w:rFonts w:hint="eastAsia"/>
                </w:rPr>
                <w:t>指定</w:t>
              </w:r>
              <w:r>
                <w:rPr>
                  <w:rFonts w:hint="eastAsia"/>
                </w:rPr>
                <w:t xml:space="preserve"> </w:t>
              </w:r>
            </w:ins>
            <w:ins w:id="201" w:author="山口 晃一郎&lt;yamaguchi.koichiro@jp.panasonic.com&gt;" w:date="2021-09-13T17:31:00Z">
              <w:r w:rsidR="005047AD">
                <w:t>–</w:t>
              </w:r>
            </w:ins>
            <w:proofErr w:type="spellStart"/>
            <w:ins w:id="202" w:author="山口 晃一郎&lt;yamaguchi.koichiro@jp.panasonic.com&gt;" w:date="2020-12-02T15:04:00Z">
              <w:r w:rsidRPr="00B73E79">
                <w:t>noskillshuffle</w:t>
              </w:r>
              <w:proofErr w:type="spellEnd"/>
              <w:r>
                <w:rPr>
                  <w:rFonts w:hint="eastAsia"/>
                </w:rPr>
                <w:t>追加。</w:t>
              </w:r>
            </w:ins>
          </w:p>
        </w:tc>
      </w:tr>
      <w:tr w:rsidR="0029700D" w:rsidRPr="008954B4" w14:paraId="62083E04" w14:textId="77777777" w:rsidTr="00E16A4B">
        <w:trPr>
          <w:ins w:id="203" w:author="山口 晃一郎&lt;yamaguchi.koichiro@jp.panasonic.com&gt;" w:date="2020-12-09T16:27:00Z"/>
        </w:trPr>
        <w:tc>
          <w:tcPr>
            <w:tcW w:w="1983" w:type="dxa"/>
            <w:tcBorders>
              <w:top w:val="single" w:sz="4" w:space="0" w:color="auto"/>
              <w:left w:val="single" w:sz="4" w:space="0" w:color="auto"/>
              <w:bottom w:val="single" w:sz="4" w:space="0" w:color="auto"/>
              <w:right w:val="single" w:sz="4" w:space="0" w:color="auto"/>
            </w:tcBorders>
          </w:tcPr>
          <w:p w14:paraId="1A360AB8" w14:textId="77777777" w:rsidR="0029700D" w:rsidRDefault="0029700D" w:rsidP="004E08AF">
            <w:pPr>
              <w:jc w:val="center"/>
              <w:rPr>
                <w:ins w:id="204" w:author="山口 晃一郎&lt;yamaguchi.koichiro@jp.panasonic.com&gt;" w:date="2020-12-09T16:27:00Z"/>
              </w:rPr>
            </w:pPr>
            <w:ins w:id="205" w:author="山口 晃一郎&lt;yamaguchi.koichiro@jp.panasonic.com&gt;" w:date="2020-12-09T16:27:00Z">
              <w:r>
                <w:rPr>
                  <w:rFonts w:hint="eastAsia"/>
                </w:rPr>
                <w:t>2020/12/9</w:t>
              </w:r>
            </w:ins>
          </w:p>
        </w:tc>
        <w:tc>
          <w:tcPr>
            <w:tcW w:w="1702" w:type="dxa"/>
            <w:tcBorders>
              <w:top w:val="single" w:sz="4" w:space="0" w:color="auto"/>
              <w:left w:val="single" w:sz="4" w:space="0" w:color="auto"/>
              <w:bottom w:val="single" w:sz="4" w:space="0" w:color="auto"/>
              <w:right w:val="single" w:sz="4" w:space="0" w:color="auto"/>
            </w:tcBorders>
          </w:tcPr>
          <w:p w14:paraId="2645FF19" w14:textId="77777777" w:rsidR="0029700D" w:rsidRDefault="0029700D" w:rsidP="004E08AF">
            <w:pPr>
              <w:jc w:val="center"/>
              <w:rPr>
                <w:ins w:id="206" w:author="山口 晃一郎&lt;yamaguchi.koichiro@jp.panasonic.com&gt;" w:date="2020-12-09T16:27:00Z"/>
              </w:rPr>
            </w:pPr>
            <w:ins w:id="207" w:author="山口 晃一郎&lt;yamaguchi.koichiro@jp.panasonic.com&gt;" w:date="2020-12-09T16:27:00Z">
              <w:r>
                <w:rPr>
                  <w:rFonts w:hint="eastAsia"/>
                </w:rPr>
                <w:t>Ver.1</w:t>
              </w:r>
            </w:ins>
            <w:ins w:id="208" w:author="山口 晃一郎&lt;yamaguchi.koichiro@jp.panasonic.com&gt;" w:date="2021-02-22T10:04:00Z">
              <w:r w:rsidR="004C3454">
                <w:t>.</w:t>
              </w:r>
            </w:ins>
            <w:ins w:id="209" w:author="山口 晃一郎&lt;yamaguchi.koichiro@jp.panasonic.com&gt;" w:date="2020-12-09T16:27:00Z">
              <w:r>
                <w:rPr>
                  <w:rFonts w:hint="eastAsia"/>
                </w:rPr>
                <w:t>006</w:t>
              </w:r>
            </w:ins>
          </w:p>
        </w:tc>
        <w:tc>
          <w:tcPr>
            <w:tcW w:w="5529" w:type="dxa"/>
            <w:tcBorders>
              <w:top w:val="single" w:sz="4" w:space="0" w:color="auto"/>
              <w:left w:val="single" w:sz="4" w:space="0" w:color="auto"/>
              <w:bottom w:val="single" w:sz="4" w:space="0" w:color="auto"/>
              <w:right w:val="single" w:sz="4" w:space="0" w:color="auto"/>
            </w:tcBorders>
          </w:tcPr>
          <w:p w14:paraId="66583C25" w14:textId="77777777" w:rsidR="0029700D" w:rsidRDefault="0029700D" w:rsidP="008F45B1">
            <w:pPr>
              <w:jc w:val="left"/>
              <w:rPr>
                <w:ins w:id="210" w:author="山口 晃一郎&lt;yamaguchi.koichiro@jp.panasonic.com&gt;" w:date="2020-12-09T16:27:00Z"/>
              </w:rPr>
            </w:pPr>
            <w:ins w:id="211" w:author="山口 晃一郎&lt;yamaguchi.koichiro@jp.panasonic.com&gt;" w:date="2020-12-09T16:27:00Z">
              <w:r>
                <w:rPr>
                  <w:rFonts w:hint="eastAsia"/>
                </w:rPr>
                <w:t>入力仕様からスキルシャッフル指定</w:t>
              </w:r>
              <w:r>
                <w:rPr>
                  <w:rFonts w:hint="eastAsia"/>
                </w:rPr>
                <w:t xml:space="preserve"> </w:t>
              </w:r>
              <w:r>
                <w:t>–</w:t>
              </w:r>
              <w:proofErr w:type="spellStart"/>
              <w:r w:rsidRPr="00B73E79">
                <w:t>noskillshuffle</w:t>
              </w:r>
              <w:proofErr w:type="spellEnd"/>
              <w:r>
                <w:rPr>
                  <w:rFonts w:hint="eastAsia"/>
                </w:rPr>
                <w:t>削除。</w:t>
              </w:r>
            </w:ins>
          </w:p>
        </w:tc>
      </w:tr>
      <w:tr w:rsidR="00ED5F7E" w:rsidRPr="008954B4" w14:paraId="5F1CFE11" w14:textId="77777777" w:rsidTr="00E16A4B">
        <w:trPr>
          <w:ins w:id="212" w:author="山口 晃一郎&lt;yamaguchi.koichiro@jp.panasonic.com&gt;" w:date="2021-02-19T12:24:00Z"/>
        </w:trPr>
        <w:tc>
          <w:tcPr>
            <w:tcW w:w="1983" w:type="dxa"/>
            <w:tcBorders>
              <w:top w:val="single" w:sz="4" w:space="0" w:color="auto"/>
              <w:left w:val="single" w:sz="4" w:space="0" w:color="auto"/>
              <w:bottom w:val="single" w:sz="4" w:space="0" w:color="auto"/>
              <w:right w:val="single" w:sz="4" w:space="0" w:color="auto"/>
            </w:tcBorders>
          </w:tcPr>
          <w:p w14:paraId="714012D7" w14:textId="77777777" w:rsidR="00ED5F7E" w:rsidRDefault="00BD4947" w:rsidP="004E08AF">
            <w:pPr>
              <w:jc w:val="center"/>
              <w:rPr>
                <w:ins w:id="213" w:author="山口 晃一郎&lt;yamaguchi.koichiro@jp.panasonic.com&gt;" w:date="2021-02-19T12:24:00Z"/>
              </w:rPr>
            </w:pPr>
            <w:ins w:id="214" w:author="山口 晃一郎&lt;yamaguchi.koichiro@jp.panasonic.com&gt;" w:date="2021-02-22T10:03:00Z">
              <w:r>
                <w:rPr>
                  <w:rFonts w:hint="eastAsia"/>
                </w:rPr>
                <w:t>202</w:t>
              </w:r>
            </w:ins>
            <w:ins w:id="215" w:author="山口 晃一郎&lt;yamaguchi.koichiro@jp.panasonic.com&gt;" w:date="2021-05-06T11:18:00Z">
              <w:r>
                <w:t>1</w:t>
              </w:r>
            </w:ins>
            <w:ins w:id="216" w:author="山口 晃一郎&lt;yamaguchi.koichiro@jp.panasonic.com&gt;" w:date="2021-02-22T10:03:00Z">
              <w:r w:rsidR="004C3454">
                <w:rPr>
                  <w:rFonts w:hint="eastAsia"/>
                </w:rPr>
                <w:t>/2/</w:t>
              </w:r>
            </w:ins>
            <w:ins w:id="217" w:author="山口 晃一郎&lt;yamaguchi.koichiro@jp.panasonic.com&gt;" w:date="2021-02-25T11:07:00Z">
              <w:r w:rsidR="00D94194">
                <w:rPr>
                  <w:rFonts w:hint="eastAsia"/>
                </w:rPr>
                <w:t>25</w:t>
              </w:r>
            </w:ins>
          </w:p>
        </w:tc>
        <w:tc>
          <w:tcPr>
            <w:tcW w:w="1702" w:type="dxa"/>
            <w:tcBorders>
              <w:top w:val="single" w:sz="4" w:space="0" w:color="auto"/>
              <w:left w:val="single" w:sz="4" w:space="0" w:color="auto"/>
              <w:bottom w:val="single" w:sz="4" w:space="0" w:color="auto"/>
              <w:right w:val="single" w:sz="4" w:space="0" w:color="auto"/>
            </w:tcBorders>
          </w:tcPr>
          <w:p w14:paraId="421FB7D1" w14:textId="77777777" w:rsidR="00ED5F7E" w:rsidRDefault="004C3454" w:rsidP="004E08AF">
            <w:pPr>
              <w:jc w:val="center"/>
              <w:rPr>
                <w:ins w:id="218" w:author="山口 晃一郎&lt;yamaguchi.koichiro@jp.panasonic.com&gt;" w:date="2021-02-19T12:24:00Z"/>
              </w:rPr>
            </w:pPr>
            <w:ins w:id="219" w:author="山口 晃一郎&lt;yamaguchi.koichiro@jp.panasonic.com&gt;" w:date="2021-02-22T10:03:00Z">
              <w:r>
                <w:rPr>
                  <w:rFonts w:hint="eastAsia"/>
                </w:rPr>
                <w:t>Ver.1</w:t>
              </w:r>
            </w:ins>
            <w:ins w:id="220" w:author="山口 晃一郎&lt;yamaguchi.koichiro@jp.panasonic.com&gt;" w:date="2021-02-22T10:04:00Z">
              <w:r>
                <w:t>.</w:t>
              </w:r>
            </w:ins>
            <w:ins w:id="221" w:author="山口 晃一郎&lt;yamaguchi.koichiro@jp.panasonic.com&gt;" w:date="2021-02-22T10:03:00Z">
              <w:r>
                <w:rPr>
                  <w:rFonts w:hint="eastAsia"/>
                </w:rPr>
                <w:t>100</w:t>
              </w:r>
            </w:ins>
          </w:p>
        </w:tc>
        <w:tc>
          <w:tcPr>
            <w:tcW w:w="5529" w:type="dxa"/>
            <w:tcBorders>
              <w:top w:val="single" w:sz="4" w:space="0" w:color="auto"/>
              <w:left w:val="single" w:sz="4" w:space="0" w:color="auto"/>
              <w:bottom w:val="single" w:sz="4" w:space="0" w:color="auto"/>
              <w:right w:val="single" w:sz="4" w:space="0" w:color="auto"/>
            </w:tcBorders>
          </w:tcPr>
          <w:p w14:paraId="55DBB48D" w14:textId="77777777" w:rsidR="000071E5" w:rsidRDefault="00ED5F7E" w:rsidP="008954B4">
            <w:pPr>
              <w:jc w:val="left"/>
              <w:rPr>
                <w:ins w:id="222" w:author="山口 晃一郎&lt;yamaguchi.koichiro@jp.panasonic.com&gt;" w:date="2021-02-19T12:38:00Z"/>
              </w:rPr>
            </w:pPr>
            <w:ins w:id="223" w:author="山口 晃一郎&lt;yamaguchi.koichiro@jp.panasonic.com&gt;" w:date="2021-02-19T12:30:00Z">
              <w:r>
                <w:rPr>
                  <w:rFonts w:hint="eastAsia"/>
                </w:rPr>
                <w:t>入力仕様とファイル仕様にスポット</w:t>
              </w:r>
              <w:r>
                <w:rPr>
                  <w:rFonts w:hint="eastAsia"/>
                </w:rPr>
                <w:t>ID</w:t>
              </w:r>
              <w:r>
                <w:rPr>
                  <w:rFonts w:hint="eastAsia"/>
                </w:rPr>
                <w:t>定義ファイル</w:t>
              </w:r>
            </w:ins>
            <w:ins w:id="224" w:author="山口 晃一郎&lt;yamaguchi.koichiro@jp.panasonic.com&gt;" w:date="2021-02-19T12:31:00Z">
              <w:r>
                <w:rPr>
                  <w:rFonts w:hint="eastAsia"/>
                </w:rPr>
                <w:t>指定</w:t>
              </w:r>
              <w:r>
                <w:rPr>
                  <w:rFonts w:hint="eastAsia"/>
                </w:rPr>
                <w:t>-</w:t>
              </w:r>
              <w:proofErr w:type="spellStart"/>
              <w:r>
                <w:rPr>
                  <w:rFonts w:hint="eastAsia"/>
                </w:rPr>
                <w:t>si</w:t>
              </w:r>
            </w:ins>
            <w:proofErr w:type="spellEnd"/>
            <w:ins w:id="225" w:author="山口 晃一郎&lt;yamaguchi.koichiro@jp.panasonic.com&gt;" w:date="2021-02-19T12:30:00Z">
              <w:r>
                <w:rPr>
                  <w:rFonts w:hint="eastAsia"/>
                </w:rPr>
                <w:t>追加。</w:t>
              </w:r>
            </w:ins>
          </w:p>
          <w:p w14:paraId="68AA6714" w14:textId="77777777" w:rsidR="000071E5" w:rsidRDefault="00ED5F7E" w:rsidP="008954B4">
            <w:pPr>
              <w:jc w:val="left"/>
              <w:rPr>
                <w:ins w:id="226" w:author="山口 晃一郎&lt;yamaguchi.koichiro@jp.panasonic.com&gt;" w:date="2021-02-19T12:38:00Z"/>
              </w:rPr>
            </w:pPr>
            <w:ins w:id="227" w:author="山口 晃一郎&lt;yamaguchi.koichiro@jp.panasonic.com&gt;" w:date="2021-02-19T12:31:00Z">
              <w:r>
                <w:rPr>
                  <w:rFonts w:hint="eastAsia"/>
                </w:rPr>
                <w:t>入力仕様に荷物マージ指定</w:t>
              </w:r>
            </w:ins>
            <w:ins w:id="228" w:author="山口 晃一郎&lt;yamaguchi.koichiro@jp.panasonic.com&gt;" w:date="2021-02-19T12:37:00Z">
              <w:r w:rsidR="000071E5">
                <w:rPr>
                  <w:rFonts w:hint="eastAsia"/>
                </w:rPr>
                <w:t xml:space="preserve"> </w:t>
              </w:r>
            </w:ins>
            <w:ins w:id="229" w:author="山口 晃一郎&lt;yamaguchi.koichiro@jp.panasonic.com&gt;" w:date="2021-09-13T17:31:00Z">
              <w:r w:rsidR="005047AD">
                <w:t>–</w:t>
              </w:r>
            </w:ins>
            <w:ins w:id="230" w:author="山口 晃一郎&lt;yamaguchi.koichiro@jp.panasonic.com&gt;" w:date="2021-02-19T12:31:00Z">
              <w:r>
                <w:rPr>
                  <w:rFonts w:hint="eastAsia"/>
                </w:rPr>
                <w:t>bs</w:t>
              </w:r>
              <w:r>
                <w:rPr>
                  <w:rFonts w:hint="eastAsia"/>
                </w:rPr>
                <w:t>追加</w:t>
              </w:r>
            </w:ins>
            <w:ins w:id="231" w:author="山口 晃一郎&lt;yamaguchi.koichiro@jp.panasonic.com&gt;" w:date="2021-02-19T12:32:00Z">
              <w:r w:rsidR="000071E5">
                <w:rPr>
                  <w:rFonts w:hint="eastAsia"/>
                </w:rPr>
                <w:t>。</w:t>
              </w:r>
            </w:ins>
          </w:p>
          <w:p w14:paraId="6C414CA5" w14:textId="77777777" w:rsidR="000071E5" w:rsidRDefault="00ED5F7E" w:rsidP="008954B4">
            <w:pPr>
              <w:jc w:val="left"/>
              <w:rPr>
                <w:ins w:id="232" w:author="山口 晃一郎&lt;yamaguchi.koichiro@jp.panasonic.com&gt;" w:date="2021-02-19T12:38:00Z"/>
              </w:rPr>
            </w:pPr>
            <w:ins w:id="233" w:author="山口 晃一郎&lt;yamaguchi.koichiro@jp.panasonic.com&gt;" w:date="2021-02-19T12:32:00Z">
              <w:r>
                <w:rPr>
                  <w:rFonts w:hint="eastAsia"/>
                </w:rPr>
                <w:t>ファイル仕様</w:t>
              </w:r>
            </w:ins>
            <w:ins w:id="234" w:author="山口 晃一郎&lt;yamaguchi.koichiro@jp.panasonic.com&gt;" w:date="2021-02-19T12:33:00Z">
              <w:r>
                <w:rPr>
                  <w:rFonts w:hint="eastAsia"/>
                </w:rPr>
                <w:t>のヘテロ</w:t>
              </w:r>
            </w:ins>
            <w:ins w:id="235" w:author="山口 晃一郎&lt;yamaguchi.koichiro@jp.panasonic.com&gt;" w:date="2021-02-19T12:32:00Z">
              <w:r w:rsidR="000071E5">
                <w:rPr>
                  <w:rFonts w:hint="eastAsia"/>
                </w:rPr>
                <w:t>車両</w:t>
              </w:r>
            </w:ins>
            <w:ins w:id="236" w:author="山口 晃一郎&lt;yamaguchi.koichiro@jp.panasonic.com&gt;" w:date="2021-02-19T12:33:00Z">
              <w:r w:rsidR="000071E5">
                <w:rPr>
                  <w:rFonts w:hint="eastAsia"/>
                </w:rPr>
                <w:t>定義</w:t>
              </w:r>
            </w:ins>
            <w:ins w:id="237" w:author="山口 晃一郎&lt;yamaguchi.koichiro@jp.panasonic.com&gt;" w:date="2021-02-19T12:32:00Z">
              <w:r>
                <w:rPr>
                  <w:rFonts w:hint="eastAsia"/>
                </w:rPr>
                <w:t>ファイル</w:t>
              </w:r>
            </w:ins>
            <w:ins w:id="238" w:author="山口 晃一郎&lt;yamaguchi.koichiro@jp.panasonic.com&gt;" w:date="2021-02-19T12:34:00Z">
              <w:r w:rsidR="000071E5">
                <w:rPr>
                  <w:rFonts w:hint="eastAsia"/>
                </w:rPr>
                <w:t>、時間別車両別距離ファイル、時間別車両別時間ファイル、時間別車両別電費ファイル</w:t>
              </w:r>
            </w:ins>
            <w:ins w:id="239" w:author="山口 晃一郎&lt;yamaguchi.koichiro@jp.panasonic.com&gt;" w:date="2021-02-19T12:33:00Z">
              <w:r w:rsidR="000071E5">
                <w:rPr>
                  <w:rFonts w:hint="eastAsia"/>
                </w:rPr>
                <w:t>の仕様変更</w:t>
              </w:r>
            </w:ins>
            <w:ins w:id="240" w:author="山口 晃一郎&lt;yamaguchi.koichiro@jp.panasonic.com&gt;" w:date="2021-02-19T12:32:00Z">
              <w:r>
                <w:rPr>
                  <w:rFonts w:hint="eastAsia"/>
                </w:rPr>
                <w:t>。</w:t>
              </w:r>
            </w:ins>
          </w:p>
          <w:p w14:paraId="202642BD" w14:textId="77777777" w:rsidR="000071E5" w:rsidRDefault="000071E5" w:rsidP="008954B4">
            <w:pPr>
              <w:jc w:val="left"/>
              <w:rPr>
                <w:ins w:id="241" w:author="山口 晃一郎&lt;yamaguchi.koichiro@jp.panasonic.com&gt;" w:date="2021-02-19T12:38:00Z"/>
              </w:rPr>
            </w:pPr>
            <w:ins w:id="242" w:author="山口 晃一郎&lt;yamaguchi.koichiro@jp.panasonic.com&gt;" w:date="2021-02-19T12:36:00Z">
              <w:r>
                <w:rPr>
                  <w:rFonts w:hint="eastAsia"/>
                </w:rPr>
                <w:t>入力仕様とファイル仕様に最終訪問先</w:t>
              </w:r>
            </w:ins>
            <w:ins w:id="243" w:author="山口 晃一郎&lt;yamaguchi.koichiro@jp.panasonic.com&gt;" w:date="2021-02-19T12:38:00Z">
              <w:r>
                <w:rPr>
                  <w:rFonts w:hint="eastAsia"/>
                </w:rPr>
                <w:t>定義</w:t>
              </w:r>
            </w:ins>
            <w:ins w:id="244" w:author="山口 晃一郎&lt;yamaguchi.koichiro@jp.panasonic.com&gt;" w:date="2021-02-19T12:36:00Z">
              <w:r>
                <w:rPr>
                  <w:rFonts w:hint="eastAsia"/>
                </w:rPr>
                <w:t>ファイル指定</w:t>
              </w:r>
              <w:r>
                <w:rPr>
                  <w:rFonts w:hint="eastAsia"/>
                </w:rPr>
                <w:t xml:space="preserve"> </w:t>
              </w:r>
            </w:ins>
            <w:ins w:id="245" w:author="山口 晃一郎&lt;yamaguchi.koichiro@jp.panasonic.com&gt;" w:date="2021-09-13T17:31:00Z">
              <w:r w:rsidR="005047AD">
                <w:t>–</w:t>
              </w:r>
            </w:ins>
            <w:ins w:id="246" w:author="山口 晃一郎&lt;yamaguchi.koichiro@jp.panasonic.com&gt;" w:date="2021-02-19T12:36:00Z">
              <w:r>
                <w:t>vend</w:t>
              </w:r>
              <w:r>
                <w:rPr>
                  <w:rFonts w:hint="eastAsia"/>
                </w:rPr>
                <w:t>追加。</w:t>
              </w:r>
            </w:ins>
          </w:p>
          <w:p w14:paraId="76DB1C9B" w14:textId="77777777" w:rsidR="000071E5" w:rsidRDefault="000071E5" w:rsidP="000071E5">
            <w:pPr>
              <w:jc w:val="left"/>
              <w:rPr>
                <w:ins w:id="247" w:author="山口 晃一郎&lt;yamaguchi.koichiro@jp.panasonic.com&gt;" w:date="2021-02-19T12:38:00Z"/>
              </w:rPr>
            </w:pPr>
            <w:ins w:id="248" w:author="山口 晃一郎&lt;yamaguchi.koichiro@jp.panasonic.com&gt;" w:date="2021-02-19T12:38:00Z">
              <w:r>
                <w:rPr>
                  <w:rFonts w:hint="eastAsia"/>
                </w:rPr>
                <w:t>入力仕様とファイル仕様に</w:t>
              </w:r>
            </w:ins>
            <w:ins w:id="249" w:author="山口 晃一郎&lt;yamaguchi.koichiro@jp.panasonic.com&gt;" w:date="2021-02-19T12:39:00Z">
              <w:r>
                <w:rPr>
                  <w:rFonts w:hint="eastAsia"/>
                </w:rPr>
                <w:t>車両別営業時間</w:t>
              </w:r>
            </w:ins>
            <w:ins w:id="250" w:author="山口 晃一郎&lt;yamaguchi.koichiro@jp.panasonic.com&gt;" w:date="2021-02-19T12:38:00Z">
              <w:r>
                <w:rPr>
                  <w:rFonts w:hint="eastAsia"/>
                </w:rPr>
                <w:t>ファイル指定</w:t>
              </w:r>
              <w:r>
                <w:rPr>
                  <w:rFonts w:hint="eastAsia"/>
                </w:rPr>
                <w:t xml:space="preserve"> </w:t>
              </w:r>
            </w:ins>
            <w:ins w:id="251" w:author="山口 晃一郎&lt;yamaguchi.koichiro@jp.panasonic.com&gt;" w:date="2021-09-13T17:31:00Z">
              <w:r w:rsidR="005047AD">
                <w:t>–</w:t>
              </w:r>
            </w:ins>
            <w:proofErr w:type="spellStart"/>
            <w:ins w:id="252" w:author="山口 晃一郎&lt;yamaguchi.koichiro@jp.panasonic.com&gt;" w:date="2021-02-19T12:38:00Z">
              <w:r>
                <w:t>v</w:t>
              </w:r>
            </w:ins>
            <w:ins w:id="253" w:author="山口 晃一郎&lt;yamaguchi.koichiro@jp.panasonic.com&gt;" w:date="2021-02-19T12:39:00Z">
              <w:r>
                <w:t>t</w:t>
              </w:r>
            </w:ins>
            <w:proofErr w:type="spellEnd"/>
            <w:ins w:id="254" w:author="山口 晃一郎&lt;yamaguchi.koichiro@jp.panasonic.com&gt;" w:date="2021-02-19T12:38:00Z">
              <w:r>
                <w:rPr>
                  <w:rFonts w:hint="eastAsia"/>
                </w:rPr>
                <w:t>追加。</w:t>
              </w:r>
            </w:ins>
          </w:p>
          <w:p w14:paraId="4EE55F3E" w14:textId="77777777" w:rsidR="00D94194" w:rsidRDefault="00D94194" w:rsidP="00D94194">
            <w:pPr>
              <w:jc w:val="left"/>
              <w:rPr>
                <w:ins w:id="255" w:author="山口 晃一郎&lt;yamaguchi.koichiro@jp.panasonic.com&gt;" w:date="2021-02-25T11:07:00Z"/>
              </w:rPr>
            </w:pPr>
            <w:ins w:id="256" w:author="山口 晃一郎&lt;yamaguchi.koichiro@jp.panasonic.com&gt;" w:date="2021-02-25T11:07:00Z">
              <w:r>
                <w:rPr>
                  <w:rFonts w:hint="eastAsia"/>
                </w:rPr>
                <w:t>入力仕様とファイル仕様に</w:t>
              </w:r>
            </w:ins>
            <w:ins w:id="257" w:author="山口 晃一郎&lt;yamaguchi.koichiro@jp.panasonic.com&gt;" w:date="2021-02-25T11:08:00Z">
              <w:r>
                <w:rPr>
                  <w:rFonts w:hint="eastAsia"/>
                </w:rPr>
                <w:t>立寄不可</w:t>
              </w:r>
            </w:ins>
            <w:ins w:id="258" w:author="山口 晃一郎&lt;yamaguchi.koichiro@jp.panasonic.com&gt;" w:date="2021-02-25T11:07:00Z">
              <w:r>
                <w:rPr>
                  <w:rFonts w:hint="eastAsia"/>
                </w:rPr>
                <w:t>ファイル指定</w:t>
              </w:r>
              <w:r>
                <w:rPr>
                  <w:rFonts w:hint="eastAsia"/>
                </w:rPr>
                <w:t xml:space="preserve"> </w:t>
              </w:r>
            </w:ins>
            <w:ins w:id="259" w:author="山口 晃一郎&lt;yamaguchi.koichiro@jp.panasonic.com&gt;" w:date="2021-09-13T17:31:00Z">
              <w:r w:rsidR="005047AD">
                <w:t>–</w:t>
              </w:r>
            </w:ins>
            <w:proofErr w:type="spellStart"/>
            <w:ins w:id="260" w:author="山口 晃一郎&lt;yamaguchi.koichiro@jp.panasonic.com&gt;" w:date="2021-02-25T11:08:00Z">
              <w:r>
                <w:t>rej</w:t>
              </w:r>
            </w:ins>
            <w:proofErr w:type="spellEnd"/>
            <w:ins w:id="261" w:author="山口 晃一郎&lt;yamaguchi.koichiro@jp.panasonic.com&gt;" w:date="2021-02-25T11:07:00Z">
              <w:r>
                <w:rPr>
                  <w:rFonts w:hint="eastAsia"/>
                </w:rPr>
                <w:t>追加。</w:t>
              </w:r>
            </w:ins>
          </w:p>
          <w:p w14:paraId="5083ADF5" w14:textId="77777777" w:rsidR="00ED5F7E" w:rsidRDefault="00ED5F7E" w:rsidP="008954B4">
            <w:pPr>
              <w:jc w:val="left"/>
              <w:rPr>
                <w:ins w:id="262" w:author="山口 晃一郎&lt;yamaguchi.koichiro@jp.panasonic.com&gt;" w:date="2021-02-22T11:04:00Z"/>
              </w:rPr>
            </w:pPr>
            <w:ins w:id="263" w:author="山口 晃一郎&lt;yamaguchi.koichiro@jp.panasonic.com&gt;" w:date="2021-02-19T12:24:00Z">
              <w:r>
                <w:rPr>
                  <w:rFonts w:hint="eastAsia"/>
                </w:rPr>
                <w:t>入力仕様に経験コスト</w:t>
              </w:r>
            </w:ins>
            <w:ins w:id="264" w:author="山口 晃一郎&lt;yamaguchi.koichiro@jp.panasonic.com&gt;" w:date="2021-02-19T12:26:00Z">
              <w:r>
                <w:rPr>
                  <w:rFonts w:hint="eastAsia"/>
                </w:rPr>
                <w:t>最適化</w:t>
              </w:r>
            </w:ins>
            <w:ins w:id="265" w:author="山口 晃一郎&lt;yamaguchi.koichiro@jp.panasonic.com&gt;" w:date="2021-02-19T12:25:00Z">
              <w:r>
                <w:rPr>
                  <w:rFonts w:hint="eastAsia"/>
                </w:rPr>
                <w:t>指定</w:t>
              </w:r>
              <w:r>
                <w:rPr>
                  <w:rFonts w:hint="eastAsia"/>
                </w:rPr>
                <w:t xml:space="preserve"> </w:t>
              </w:r>
            </w:ins>
            <w:ins w:id="266" w:author="山口 晃一郎&lt;yamaguchi.koichiro@jp.panasonic.com&gt;" w:date="2021-09-13T17:31:00Z">
              <w:r w:rsidR="005047AD">
                <w:t>–</w:t>
              </w:r>
            </w:ins>
            <w:proofErr w:type="spellStart"/>
            <w:ins w:id="267" w:author="山口 晃一郎&lt;yamaguchi.koichiro@jp.panasonic.com&gt;" w:date="2021-02-19T12:25:00Z">
              <w:r>
                <w:rPr>
                  <w:rFonts w:hint="eastAsia"/>
                </w:rPr>
                <w:t>opt_</w:t>
              </w:r>
              <w:r w:rsidR="004C3454">
                <w:t>x</w:t>
              </w:r>
              <w:proofErr w:type="spellEnd"/>
              <w:r>
                <w:rPr>
                  <w:rFonts w:hint="eastAsia"/>
                </w:rPr>
                <w:t>追加。</w:t>
              </w:r>
            </w:ins>
            <w:ins w:id="268" w:author="山口 晃一郎&lt;yamaguchi.koichiro@jp.panasonic.com&gt;" w:date="2021-02-19T12:26:00Z">
              <w:r>
                <w:rPr>
                  <w:rFonts w:hint="eastAsia"/>
                </w:rPr>
                <w:t>入力仕様と</w:t>
              </w:r>
            </w:ins>
            <w:ins w:id="269" w:author="山口 晃一郎&lt;yamaguchi.koichiro@jp.panasonic.com&gt;" w:date="2021-02-19T12:25:00Z">
              <w:r>
                <w:rPr>
                  <w:rFonts w:hint="eastAsia"/>
                </w:rPr>
                <w:t>ファイル仕様に経験コストファイル指定</w:t>
              </w:r>
              <w:r>
                <w:rPr>
                  <w:rFonts w:hint="eastAsia"/>
                </w:rPr>
                <w:t xml:space="preserve"> </w:t>
              </w:r>
            </w:ins>
            <w:ins w:id="270" w:author="山口 晃一郎&lt;yamaguchi.koichiro@jp.panasonic.com&gt;" w:date="2021-09-13T17:31:00Z">
              <w:r w:rsidR="005047AD">
                <w:t>–</w:t>
              </w:r>
            </w:ins>
            <w:ins w:id="271" w:author="山口 晃一郎&lt;yamaguchi.koichiro@jp.panasonic.com&gt;" w:date="2021-02-19T12:25:00Z">
              <w:r w:rsidR="004C3454">
                <w:rPr>
                  <w:rFonts w:hint="eastAsia"/>
                </w:rPr>
                <w:t>x</w:t>
              </w:r>
              <w:r>
                <w:rPr>
                  <w:rFonts w:hint="eastAsia"/>
                </w:rPr>
                <w:t>と時間別経験コスト</w:t>
              </w:r>
            </w:ins>
            <w:ins w:id="272" w:author="山口 晃一郎&lt;yamaguchi.koichiro@jp.panasonic.com&gt;" w:date="2021-02-19T12:27:00Z">
              <w:r>
                <w:rPr>
                  <w:rFonts w:hint="eastAsia"/>
                </w:rPr>
                <w:t>ファイル</w:t>
              </w:r>
            </w:ins>
            <w:ins w:id="273" w:author="山口 晃一郎&lt;yamaguchi.koichiro@jp.panasonic.com&gt;" w:date="2021-02-19T12:25:00Z">
              <w:r>
                <w:rPr>
                  <w:rFonts w:hint="eastAsia"/>
                </w:rPr>
                <w:t>指定</w:t>
              </w:r>
            </w:ins>
            <w:ins w:id="274" w:author="山口 晃一郎&lt;yamaguchi.koichiro@jp.panasonic.com&gt;" w:date="2021-02-19T12:36:00Z">
              <w:r w:rsidR="000071E5">
                <w:rPr>
                  <w:rFonts w:hint="eastAsia"/>
                </w:rPr>
                <w:t xml:space="preserve"> </w:t>
              </w:r>
            </w:ins>
            <w:ins w:id="275" w:author="山口 晃一郎&lt;yamaguchi.koichiro@jp.panasonic.com&gt;" w:date="2021-09-13T17:31:00Z">
              <w:r w:rsidR="005047AD">
                <w:t>–</w:t>
              </w:r>
            </w:ins>
            <w:proofErr w:type="spellStart"/>
            <w:ins w:id="276" w:author="山口 晃一郎&lt;yamaguchi.koichiro@jp.panasonic.com&gt;" w:date="2021-02-19T12:25:00Z">
              <w:r w:rsidR="004C3454">
                <w:rPr>
                  <w:rFonts w:hint="eastAsia"/>
                </w:rPr>
                <w:t>x</w:t>
              </w:r>
              <w:r>
                <w:rPr>
                  <w:rFonts w:hint="eastAsia"/>
                </w:rPr>
                <w:t>s</w:t>
              </w:r>
              <w:proofErr w:type="spellEnd"/>
              <w:r>
                <w:rPr>
                  <w:rFonts w:hint="eastAsia"/>
                </w:rPr>
                <w:t>と</w:t>
              </w:r>
            </w:ins>
            <w:ins w:id="277" w:author="山口 晃一郎&lt;yamaguchi.koichiro@jp.panasonic.com&gt;" w:date="2021-02-19T12:26:00Z">
              <w:r>
                <w:rPr>
                  <w:rFonts w:hint="eastAsia"/>
                </w:rPr>
                <w:t>時間別車両別経験コスト</w:t>
              </w:r>
            </w:ins>
            <w:ins w:id="278" w:author="山口 晃一郎&lt;yamaguchi.koichiro@jp.panasonic.com&gt;" w:date="2021-02-19T12:27:00Z">
              <w:r>
                <w:rPr>
                  <w:rFonts w:hint="eastAsia"/>
                </w:rPr>
                <w:t>ファイル</w:t>
              </w:r>
            </w:ins>
            <w:ins w:id="279" w:author="山口 晃一郎&lt;yamaguchi.koichiro@jp.panasonic.com&gt;" w:date="2021-02-19T12:26:00Z">
              <w:r>
                <w:rPr>
                  <w:rFonts w:hint="eastAsia"/>
                </w:rPr>
                <w:t>指定</w:t>
              </w:r>
              <w:r>
                <w:rPr>
                  <w:rFonts w:hint="eastAsia"/>
                </w:rPr>
                <w:t xml:space="preserve"> </w:t>
              </w:r>
            </w:ins>
            <w:ins w:id="280" w:author="山口 晃一郎&lt;yamaguchi.koichiro@jp.panasonic.com&gt;" w:date="2021-02-19T12:36:00Z">
              <w:r w:rsidR="000071E5">
                <w:t xml:space="preserve"> </w:t>
              </w:r>
            </w:ins>
            <w:ins w:id="281" w:author="山口 晃一郎&lt;yamaguchi.koichiro@jp.panasonic.com&gt;" w:date="2021-02-19T12:28:00Z">
              <w:r w:rsidR="000071E5">
                <w:t>-</w:t>
              </w:r>
            </w:ins>
            <w:proofErr w:type="spellStart"/>
            <w:ins w:id="282" w:author="山口 晃一郎&lt;yamaguchi.koichiro@jp.panasonic.com&gt;" w:date="2021-02-19T12:26:00Z">
              <w:r w:rsidR="004C3454">
                <w:rPr>
                  <w:rFonts w:hint="eastAsia"/>
                </w:rPr>
                <w:t>x</w:t>
              </w:r>
            </w:ins>
            <w:ins w:id="283" w:author="山口 晃一郎&lt;yamaguchi.koichiro@jp.panasonic.com&gt;" w:date="2021-02-19T12:28:00Z">
              <w:r>
                <w:t>s</w:t>
              </w:r>
            </w:ins>
            <w:ins w:id="284" w:author="山口 晃一郎&lt;yamaguchi.koichiro@jp.panasonic.com&gt;" w:date="2021-02-19T12:26:00Z">
              <w:r>
                <w:rPr>
                  <w:rFonts w:hint="eastAsia"/>
                </w:rPr>
                <w:t>v</w:t>
              </w:r>
            </w:ins>
            <w:proofErr w:type="spellEnd"/>
            <w:ins w:id="285" w:author="山口 晃一郎&lt;yamaguchi.koichiro@jp.panasonic.com&gt;" w:date="2021-02-19T12:29:00Z">
              <w:r>
                <w:rPr>
                  <w:rFonts w:hint="eastAsia"/>
                </w:rPr>
                <w:t>追加</w:t>
              </w:r>
            </w:ins>
            <w:ins w:id="286" w:author="山口 晃一郎&lt;yamaguchi.koichiro@jp.panasonic.com&gt;" w:date="2021-02-19T12:28:00Z">
              <w:r>
                <w:rPr>
                  <w:rFonts w:hint="eastAsia"/>
                </w:rPr>
                <w:t>。</w:t>
              </w:r>
            </w:ins>
          </w:p>
          <w:p w14:paraId="66B56113" w14:textId="77777777" w:rsidR="004324BE" w:rsidRDefault="004324BE" w:rsidP="008954B4">
            <w:pPr>
              <w:jc w:val="left"/>
              <w:rPr>
                <w:ins w:id="287" w:author="山口 晃一郎&lt;yamaguchi.koichiro@jp.panasonic.com&gt;" w:date="2021-02-22T11:05:00Z"/>
              </w:rPr>
            </w:pPr>
            <w:ins w:id="288" w:author="山口 晃一郎&lt;yamaguchi.koichiro@jp.panasonic.com&gt;" w:date="2021-02-22T11:04:00Z">
              <w:r>
                <w:rPr>
                  <w:rFonts w:hint="eastAsia"/>
                </w:rPr>
                <w:t>初期解ファイルの仕様変更。</w:t>
              </w:r>
            </w:ins>
          </w:p>
          <w:p w14:paraId="575A0445" w14:textId="77777777" w:rsidR="004324BE" w:rsidRDefault="004324BE" w:rsidP="008954B4">
            <w:pPr>
              <w:jc w:val="left"/>
              <w:rPr>
                <w:ins w:id="289" w:author="山口 晃一郎&lt;yamaguchi.koichiro@jp.panasonic.com&gt;" w:date="2021-02-22T11:29:00Z"/>
              </w:rPr>
            </w:pPr>
            <w:ins w:id="290" w:author="山口 晃一郎&lt;yamaguchi.koichiro@jp.panasonic.com&gt;" w:date="2021-02-22T11:06:00Z">
              <w:r>
                <w:rPr>
                  <w:rFonts w:hint="eastAsia"/>
                </w:rPr>
                <w:t>出力ファイルの仕様変更。</w:t>
              </w:r>
            </w:ins>
          </w:p>
          <w:p w14:paraId="3362BA43" w14:textId="77777777" w:rsidR="00E7221C" w:rsidRDefault="00E7221C" w:rsidP="008954B4">
            <w:pPr>
              <w:jc w:val="left"/>
              <w:rPr>
                <w:ins w:id="291" w:author="山口 晃一郎&lt;yamaguchi.koichiro@jp.panasonic.com&gt;" w:date="2021-02-22T11:35:00Z"/>
              </w:rPr>
            </w:pPr>
            <w:ins w:id="292" w:author="山口 晃一郎&lt;yamaguchi.koichiro@jp.panasonic.com&gt;" w:date="2021-02-22T11:29:00Z">
              <w:r>
                <w:rPr>
                  <w:rFonts w:hint="eastAsia"/>
                </w:rPr>
                <w:t>詳細出力ファイルの仕様変更。</w:t>
              </w:r>
            </w:ins>
          </w:p>
          <w:p w14:paraId="6D906518" w14:textId="77777777" w:rsidR="0076221D" w:rsidRDefault="0076221D" w:rsidP="008954B4">
            <w:pPr>
              <w:jc w:val="left"/>
              <w:rPr>
                <w:ins w:id="293" w:author="山口 晃一郎&lt;yamaguchi.koichiro@jp.panasonic.com&gt;" w:date="2021-02-22T11:55:00Z"/>
              </w:rPr>
            </w:pPr>
            <w:ins w:id="294" w:author="山口 晃一郎&lt;yamaguchi.koichiro@jp.panasonic.com&gt;" w:date="2021-02-22T11:35:00Z">
              <w:r>
                <w:rPr>
                  <w:rFonts w:hint="eastAsia"/>
                </w:rPr>
                <w:t>距離ファイル、時間ファイル、消費電力ファイルの仕様変更。</w:t>
              </w:r>
            </w:ins>
          </w:p>
          <w:p w14:paraId="578331DE" w14:textId="77777777" w:rsidR="00E71328" w:rsidRDefault="00E71328" w:rsidP="008954B4">
            <w:pPr>
              <w:jc w:val="left"/>
              <w:rPr>
                <w:ins w:id="295" w:author="山口 晃一郎&lt;yamaguchi.koichiro@jp.panasonic.com&gt;" w:date="2021-02-19T12:24:00Z"/>
              </w:rPr>
            </w:pPr>
            <w:ins w:id="296" w:author="山口 晃一郎&lt;yamaguchi.koichiro@jp.panasonic.com&gt;" w:date="2021-02-22T11:55:00Z">
              <w:r>
                <w:rPr>
                  <w:rFonts w:hint="eastAsia"/>
                </w:rPr>
                <w:t>ヘテロ車両定義ファイルの仕様変更。</w:t>
              </w:r>
            </w:ins>
          </w:p>
        </w:tc>
      </w:tr>
      <w:tr w:rsidR="0045471B" w14:paraId="28530DF6" w14:textId="77777777" w:rsidTr="0045471B">
        <w:trPr>
          <w:ins w:id="297" w:author="山口 晃一郎&lt;yamaguchi.koichiro@jp.panasonic.com&gt;" w:date="2021-03-10T11:33:00Z"/>
        </w:trPr>
        <w:tc>
          <w:tcPr>
            <w:tcW w:w="1983" w:type="dxa"/>
            <w:tcBorders>
              <w:top w:val="single" w:sz="4" w:space="0" w:color="auto"/>
              <w:left w:val="single" w:sz="4" w:space="0" w:color="auto"/>
              <w:bottom w:val="single" w:sz="4" w:space="0" w:color="auto"/>
              <w:right w:val="single" w:sz="4" w:space="0" w:color="auto"/>
            </w:tcBorders>
          </w:tcPr>
          <w:p w14:paraId="764BCC02" w14:textId="77777777" w:rsidR="0045471B" w:rsidRDefault="0045471B" w:rsidP="0045471B">
            <w:pPr>
              <w:jc w:val="center"/>
              <w:rPr>
                <w:ins w:id="298" w:author="山口 晃一郎&lt;yamaguchi.koichiro@jp.panasonic.com&gt;" w:date="2021-03-10T11:33:00Z"/>
              </w:rPr>
            </w:pPr>
            <w:ins w:id="299" w:author="山口 晃一郎&lt;yamaguchi.koichiro@jp.panasonic.com&gt;" w:date="2021-03-10T11:33:00Z">
              <w:r>
                <w:rPr>
                  <w:rFonts w:hint="eastAsia"/>
                </w:rPr>
                <w:t>202</w:t>
              </w:r>
              <w:r>
                <w:t>1</w:t>
              </w:r>
              <w:r>
                <w:rPr>
                  <w:rFonts w:hint="eastAsia"/>
                </w:rPr>
                <w:t>/</w:t>
              </w:r>
              <w:r>
                <w:t>3</w:t>
              </w:r>
              <w:r>
                <w:rPr>
                  <w:rFonts w:hint="eastAsia"/>
                </w:rPr>
                <w:t>/</w:t>
              </w:r>
            </w:ins>
            <w:ins w:id="300" w:author="山口 晃一郎&lt;yamaguchi.koichiro@jp.panasonic.com&gt;" w:date="2021-04-01T14:07:00Z">
              <w:r w:rsidR="0030042B">
                <w:t>31</w:t>
              </w:r>
            </w:ins>
          </w:p>
        </w:tc>
        <w:tc>
          <w:tcPr>
            <w:tcW w:w="1702" w:type="dxa"/>
            <w:tcBorders>
              <w:top w:val="single" w:sz="4" w:space="0" w:color="auto"/>
              <w:left w:val="single" w:sz="4" w:space="0" w:color="auto"/>
              <w:bottom w:val="single" w:sz="4" w:space="0" w:color="auto"/>
              <w:right w:val="single" w:sz="4" w:space="0" w:color="auto"/>
            </w:tcBorders>
          </w:tcPr>
          <w:p w14:paraId="54DE4FE7" w14:textId="77777777" w:rsidR="0045471B" w:rsidRDefault="0045471B" w:rsidP="0045471B">
            <w:pPr>
              <w:jc w:val="center"/>
              <w:rPr>
                <w:ins w:id="301" w:author="山口 晃一郎&lt;yamaguchi.koichiro@jp.panasonic.com&gt;" w:date="2021-03-10T11:33:00Z"/>
              </w:rPr>
            </w:pPr>
            <w:ins w:id="302" w:author="山口 晃一郎&lt;yamaguchi.koichiro@jp.panasonic.com&gt;" w:date="2021-03-10T11:33:00Z">
              <w:r>
                <w:rPr>
                  <w:rFonts w:hint="eastAsia"/>
                </w:rPr>
                <w:t>Ver.1</w:t>
              </w:r>
              <w:r>
                <w:t>.</w:t>
              </w:r>
            </w:ins>
            <w:ins w:id="303" w:author="山口 晃一郎&lt;yamaguchi.koichiro@jp.panasonic.com&gt;" w:date="2021-03-10T11:34:00Z">
              <w:r>
                <w:t>101</w:t>
              </w:r>
            </w:ins>
          </w:p>
        </w:tc>
        <w:tc>
          <w:tcPr>
            <w:tcW w:w="5529" w:type="dxa"/>
            <w:tcBorders>
              <w:top w:val="single" w:sz="4" w:space="0" w:color="auto"/>
              <w:left w:val="single" w:sz="4" w:space="0" w:color="auto"/>
              <w:bottom w:val="single" w:sz="4" w:space="0" w:color="auto"/>
              <w:right w:val="single" w:sz="4" w:space="0" w:color="auto"/>
            </w:tcBorders>
          </w:tcPr>
          <w:p w14:paraId="6FAC2F66" w14:textId="77777777" w:rsidR="0045471B" w:rsidRDefault="0045471B" w:rsidP="0045471B">
            <w:pPr>
              <w:jc w:val="left"/>
              <w:rPr>
                <w:ins w:id="304" w:author="山口 晃一郎&lt;yamaguchi.koichiro@jp.panasonic.com&gt;" w:date="2021-03-10T11:34:00Z"/>
              </w:rPr>
            </w:pPr>
            <w:ins w:id="305" w:author="山口 晃一郎&lt;yamaguchi.koichiro@jp.panasonic.com&gt;" w:date="2021-03-10T11:34:00Z">
              <w:r>
                <w:rPr>
                  <w:rFonts w:hint="eastAsia"/>
                </w:rPr>
                <w:t>-</w:t>
              </w:r>
              <w:proofErr w:type="spellStart"/>
              <w:r>
                <w:t>si</w:t>
              </w:r>
              <w:proofErr w:type="spellEnd"/>
              <w:r>
                <w:rPr>
                  <w:rFonts w:hint="eastAsia"/>
                </w:rPr>
                <w:t>指定、</w:t>
              </w:r>
              <w:r>
                <w:rPr>
                  <w:rFonts w:hint="eastAsia"/>
                </w:rPr>
                <w:t>-</w:t>
              </w:r>
              <w:r>
                <w:t>bs</w:t>
              </w:r>
              <w:r>
                <w:rPr>
                  <w:rFonts w:hint="eastAsia"/>
                </w:rPr>
                <w:t>指定の説明追加。</w:t>
              </w:r>
            </w:ins>
          </w:p>
          <w:p w14:paraId="3BA35E21" w14:textId="77777777" w:rsidR="0045471B" w:rsidRDefault="0045471B" w:rsidP="0045471B">
            <w:pPr>
              <w:jc w:val="left"/>
              <w:rPr>
                <w:ins w:id="306" w:author="山口 晃一郎&lt;yamaguchi.koichiro@jp.panasonic.com&gt;" w:date="2021-04-01T14:04:00Z"/>
              </w:rPr>
            </w:pPr>
            <w:ins w:id="307" w:author="山口 晃一郎&lt;yamaguchi.koichiro@jp.panasonic.com&gt;" w:date="2021-03-10T11:34:00Z">
              <w:r>
                <w:rPr>
                  <w:rFonts w:hint="eastAsia"/>
                </w:rPr>
                <w:t>-</w:t>
              </w:r>
              <w:proofErr w:type="spellStart"/>
              <w:r>
                <w:t>vt</w:t>
              </w:r>
              <w:proofErr w:type="spellEnd"/>
              <w:r>
                <w:rPr>
                  <w:rFonts w:hint="eastAsia"/>
                </w:rPr>
                <w:t>指定の説明追加</w:t>
              </w:r>
            </w:ins>
          </w:p>
          <w:p w14:paraId="055EFE6B" w14:textId="77777777" w:rsidR="0030042B" w:rsidRDefault="0030042B" w:rsidP="0045471B">
            <w:pPr>
              <w:jc w:val="left"/>
              <w:rPr>
                <w:ins w:id="308" w:author="山口 晃一郎&lt;yamaguchi.koichiro@jp.panasonic.com&gt;" w:date="2021-03-10T11:33:00Z"/>
              </w:rPr>
            </w:pPr>
            <w:ins w:id="309" w:author="山口 晃一郎&lt;yamaguchi.koichiro@jp.panasonic.com&gt;" w:date="2021-04-01T14:06:00Z">
              <w:r>
                <w:rPr>
                  <w:rFonts w:hint="eastAsia"/>
                </w:rPr>
                <w:t>（</w:t>
              </w:r>
            </w:ins>
            <w:ins w:id="310" w:author="山口 晃一郎&lt;yamaguchi.koichiro@jp.panasonic.com&gt;" w:date="2021-04-01T14:05:00Z">
              <w:r>
                <w:rPr>
                  <w:rFonts w:hint="eastAsia"/>
                </w:rPr>
                <w:t>今後の追加予定機能は、第</w:t>
              </w:r>
              <w:r>
                <w:rPr>
                  <w:rFonts w:hint="eastAsia"/>
                </w:rPr>
                <w:t>2</w:t>
              </w:r>
              <w:r>
                <w:rPr>
                  <w:rFonts w:hint="eastAsia"/>
                </w:rPr>
                <w:t>積載制約、出発遅延、訪問数上限、件数平準化</w:t>
              </w:r>
            </w:ins>
            <w:ins w:id="311" w:author="山口 晃一郎&lt;yamaguchi.koichiro@jp.panasonic.com&gt;" w:date="2021-04-01T14:06:00Z">
              <w:r>
                <w:rPr>
                  <w:rFonts w:hint="eastAsia"/>
                </w:rPr>
                <w:t>）</w:t>
              </w:r>
            </w:ins>
          </w:p>
        </w:tc>
      </w:tr>
      <w:tr w:rsidR="00D0083D" w14:paraId="267688CA" w14:textId="77777777" w:rsidTr="0045471B">
        <w:trPr>
          <w:ins w:id="312" w:author="山口 晃一郎&lt;yamaguchi.koichiro@jp.panasonic.com&gt;" w:date="2021-04-05T17:11:00Z"/>
        </w:trPr>
        <w:tc>
          <w:tcPr>
            <w:tcW w:w="1983" w:type="dxa"/>
            <w:tcBorders>
              <w:top w:val="single" w:sz="4" w:space="0" w:color="auto"/>
              <w:left w:val="single" w:sz="4" w:space="0" w:color="auto"/>
              <w:bottom w:val="single" w:sz="4" w:space="0" w:color="auto"/>
              <w:right w:val="single" w:sz="4" w:space="0" w:color="auto"/>
            </w:tcBorders>
          </w:tcPr>
          <w:p w14:paraId="154B6DF6" w14:textId="77777777" w:rsidR="00D0083D" w:rsidRDefault="00D0083D" w:rsidP="008954B4">
            <w:pPr>
              <w:jc w:val="center"/>
              <w:rPr>
                <w:ins w:id="313" w:author="山口 晃一郎&lt;yamaguchi.koichiro@jp.panasonic.com&gt;" w:date="2021-04-05T17:11:00Z"/>
              </w:rPr>
            </w:pPr>
            <w:ins w:id="314" w:author="山口 晃一郎&lt;yamaguchi.koichiro@jp.panasonic.com&gt;" w:date="2021-04-05T17:11:00Z">
              <w:r>
                <w:rPr>
                  <w:rFonts w:hint="eastAsia"/>
                </w:rPr>
                <w:t>202</w:t>
              </w:r>
              <w:r>
                <w:t>1</w:t>
              </w:r>
              <w:r>
                <w:rPr>
                  <w:rFonts w:hint="eastAsia"/>
                </w:rPr>
                <w:t>/</w:t>
              </w:r>
              <w:r>
                <w:t>4</w:t>
              </w:r>
              <w:r>
                <w:rPr>
                  <w:rFonts w:hint="eastAsia"/>
                </w:rPr>
                <w:t>/</w:t>
              </w:r>
            </w:ins>
            <w:ins w:id="315" w:author="山口 晃一郎&lt;yamaguchi.koichiro@jp.panasonic.com&gt;" w:date="2021-04-14T10:45:00Z">
              <w:r w:rsidR="00873A4E">
                <w:t>14</w:t>
              </w:r>
            </w:ins>
          </w:p>
        </w:tc>
        <w:tc>
          <w:tcPr>
            <w:tcW w:w="1702" w:type="dxa"/>
            <w:tcBorders>
              <w:top w:val="single" w:sz="4" w:space="0" w:color="auto"/>
              <w:left w:val="single" w:sz="4" w:space="0" w:color="auto"/>
              <w:bottom w:val="single" w:sz="4" w:space="0" w:color="auto"/>
              <w:right w:val="single" w:sz="4" w:space="0" w:color="auto"/>
            </w:tcBorders>
          </w:tcPr>
          <w:p w14:paraId="09C636CF" w14:textId="77777777" w:rsidR="00D0083D" w:rsidRDefault="00D0083D" w:rsidP="00D0083D">
            <w:pPr>
              <w:jc w:val="center"/>
              <w:rPr>
                <w:ins w:id="316" w:author="山口 晃一郎&lt;yamaguchi.koichiro@jp.panasonic.com&gt;" w:date="2021-04-05T17:11:00Z"/>
              </w:rPr>
            </w:pPr>
            <w:ins w:id="317" w:author="山口 晃一郎&lt;yamaguchi.koichiro@jp.panasonic.com&gt;" w:date="2021-04-05T17:11:00Z">
              <w:r>
                <w:rPr>
                  <w:rFonts w:hint="eastAsia"/>
                </w:rPr>
                <w:t>Ver.1</w:t>
              </w:r>
              <w:r>
                <w:t>.102</w:t>
              </w:r>
            </w:ins>
          </w:p>
        </w:tc>
        <w:tc>
          <w:tcPr>
            <w:tcW w:w="5529" w:type="dxa"/>
            <w:tcBorders>
              <w:top w:val="single" w:sz="4" w:space="0" w:color="auto"/>
              <w:left w:val="single" w:sz="4" w:space="0" w:color="auto"/>
              <w:bottom w:val="single" w:sz="4" w:space="0" w:color="auto"/>
              <w:right w:val="single" w:sz="4" w:space="0" w:color="auto"/>
            </w:tcBorders>
          </w:tcPr>
          <w:p w14:paraId="14315EC5" w14:textId="77777777" w:rsidR="00351938" w:rsidRDefault="00D0083D" w:rsidP="008954B4">
            <w:pPr>
              <w:jc w:val="left"/>
              <w:rPr>
                <w:ins w:id="318" w:author="山口 晃一郎&lt;yamaguchi.koichiro@jp.panasonic.com&gt;" w:date="2021-04-05T17:25:00Z"/>
              </w:rPr>
            </w:pPr>
            <w:ins w:id="319" w:author="山口 晃一郎&lt;yamaguchi.koichiro@jp.panasonic.com&gt;" w:date="2021-04-05T17:12:00Z">
              <w:r>
                <w:rPr>
                  <w:rFonts w:hint="eastAsia"/>
                </w:rPr>
                <w:t>入出力仕様に第</w:t>
              </w:r>
              <w:r>
                <w:rPr>
                  <w:rFonts w:hint="eastAsia"/>
                </w:rPr>
                <w:t>2</w:t>
              </w:r>
              <w:r>
                <w:rPr>
                  <w:rFonts w:hint="eastAsia"/>
                </w:rPr>
                <w:t>最大積載量指定</w:t>
              </w:r>
            </w:ins>
            <w:ins w:id="320" w:author="山口 晃一郎&lt;yamaguchi.koichiro@jp.panasonic.com&gt;" w:date="2021-04-05T17:16:00Z">
              <w:r>
                <w:rPr>
                  <w:rFonts w:hint="eastAsia"/>
                </w:rPr>
                <w:t xml:space="preserve"> </w:t>
              </w:r>
            </w:ins>
            <w:ins w:id="321" w:author="山口 晃一郎&lt;yamaguchi.koichiro@jp.panasonic.com&gt;" w:date="2021-09-13T17:31:00Z">
              <w:r w:rsidR="005047AD">
                <w:t>–</w:t>
              </w:r>
            </w:ins>
            <w:ins w:id="322" w:author="山口 晃一郎&lt;yamaguchi.koichiro@jp.panasonic.com&gt;" w:date="2021-04-05T17:16:00Z">
              <w:r>
                <w:t>dem2</w:t>
              </w:r>
              <w:r>
                <w:rPr>
                  <w:rFonts w:hint="eastAsia"/>
                </w:rPr>
                <w:t>追加</w:t>
              </w:r>
            </w:ins>
            <w:ins w:id="323" w:author="山口 晃一郎&lt;yamaguchi.koichiro@jp.panasonic.com&gt;" w:date="2021-04-05T17:12:00Z">
              <w:r>
                <w:rPr>
                  <w:rFonts w:hint="eastAsia"/>
                </w:rPr>
                <w:t>、第</w:t>
              </w:r>
              <w:r>
                <w:rPr>
                  <w:rFonts w:hint="eastAsia"/>
                </w:rPr>
                <w:t>2</w:t>
              </w:r>
            </w:ins>
            <w:ins w:id="324" w:author="山口 晃一郎&lt;yamaguchi.koichiro@jp.panasonic.com&gt;" w:date="2021-04-05T17:13:00Z">
              <w:r>
                <w:rPr>
                  <w:rFonts w:hint="eastAsia"/>
                </w:rPr>
                <w:t>荷量</w:t>
              </w:r>
            </w:ins>
            <w:ins w:id="325" w:author="山口 晃一郎&lt;yamaguchi.koichiro@jp.panasonic.com&gt;" w:date="2021-04-05T17:12:00Z">
              <w:r>
                <w:rPr>
                  <w:rFonts w:hint="eastAsia"/>
                </w:rPr>
                <w:t>を追加</w:t>
              </w:r>
            </w:ins>
            <w:ins w:id="326" w:author="山口 晃一郎&lt;yamaguchi.koichiro@jp.panasonic.com&gt;" w:date="2021-04-05T17:17:00Z">
              <w:r>
                <w:rPr>
                  <w:rFonts w:hint="eastAsia"/>
                </w:rPr>
                <w:t>、ヘテロ車両定義ファイルに第</w:t>
              </w:r>
              <w:r>
                <w:rPr>
                  <w:rFonts w:hint="eastAsia"/>
                </w:rPr>
                <w:t>2</w:t>
              </w:r>
              <w:r>
                <w:rPr>
                  <w:rFonts w:hint="eastAsia"/>
                </w:rPr>
                <w:t>最大積載量指定追加</w:t>
              </w:r>
            </w:ins>
            <w:ins w:id="327" w:author="山口 晃一郎&lt;yamaguchi.koichiro@jp.panasonic.com&gt;" w:date="2021-04-05T17:12:00Z">
              <w:r>
                <w:rPr>
                  <w:rFonts w:hint="eastAsia"/>
                </w:rPr>
                <w:t>。</w:t>
              </w:r>
            </w:ins>
            <w:ins w:id="328" w:author="山口 晃一郎&lt;yamaguchi.koichiro@jp.panasonic.com&gt;" w:date="2021-04-05T17:49:00Z">
              <w:r w:rsidR="00242F63">
                <w:rPr>
                  <w:rFonts w:hint="eastAsia"/>
                </w:rPr>
                <w:t>詳細出力ファイルに荷量</w:t>
              </w:r>
            </w:ins>
            <w:ins w:id="329" w:author="山口 晃一郎&lt;yamaguchi.koichiro@jp.panasonic.com&gt;" w:date="2021-04-05T17:50:00Z">
              <w:r w:rsidR="00242F63">
                <w:rPr>
                  <w:rFonts w:hint="eastAsia"/>
                </w:rPr>
                <w:t>項目追加。</w:t>
              </w:r>
            </w:ins>
          </w:p>
          <w:p w14:paraId="450D6E8D" w14:textId="77777777" w:rsidR="00351938" w:rsidRDefault="00351938" w:rsidP="00351938">
            <w:pPr>
              <w:jc w:val="left"/>
              <w:rPr>
                <w:ins w:id="330" w:author="山口 晃一郎&lt;yamaguchi.koichiro@jp.panasonic.com&gt;" w:date="2021-04-05T17:25:00Z"/>
              </w:rPr>
            </w:pPr>
            <w:ins w:id="331" w:author="山口 晃一郎&lt;yamaguchi.koichiro@jp.panasonic.com&gt;" w:date="2021-04-05T17:25:00Z">
              <w:r>
                <w:rPr>
                  <w:rFonts w:hint="eastAsia"/>
                </w:rPr>
                <w:t>入力仕様に出発遅延指定</w:t>
              </w:r>
              <w:r>
                <w:rPr>
                  <w:rFonts w:hint="eastAsia"/>
                </w:rPr>
                <w:t xml:space="preserve"> </w:t>
              </w:r>
            </w:ins>
            <w:ins w:id="332" w:author="山口 晃一郎&lt;yamaguchi.koichiro@jp.panasonic.com&gt;" w:date="2021-09-13T17:31:00Z">
              <w:r w:rsidR="005047AD">
                <w:t>–</w:t>
              </w:r>
            </w:ins>
            <w:proofErr w:type="spellStart"/>
            <w:ins w:id="333" w:author="山口 晃一郎&lt;yamaguchi.koichiro@jp.panasonic.com&gt;" w:date="2021-04-05T17:25:00Z">
              <w:r>
                <w:t>delayst</w:t>
              </w:r>
              <w:proofErr w:type="spellEnd"/>
              <w:r>
                <w:rPr>
                  <w:rFonts w:hint="eastAsia"/>
                </w:rPr>
                <w:t>追加。</w:t>
              </w:r>
            </w:ins>
          </w:p>
          <w:p w14:paraId="2F56FFE6" w14:textId="77777777" w:rsidR="00D0083D" w:rsidRDefault="00351938" w:rsidP="008954B4">
            <w:pPr>
              <w:jc w:val="left"/>
              <w:rPr>
                <w:ins w:id="334" w:author="山口 晃一郎&lt;yamaguchi.koichiro@jp.panasonic.com&gt;" w:date="2021-04-05T18:15:00Z"/>
              </w:rPr>
            </w:pPr>
            <w:ins w:id="335" w:author="山口 晃一郎&lt;yamaguchi.koichiro@jp.panasonic.com&gt;" w:date="2021-04-05T17:26:00Z">
              <w:r>
                <w:rPr>
                  <w:rFonts w:hint="eastAsia"/>
                </w:rPr>
                <w:t>入力仕様とファイル仕様に訪問数上限定義ファイル指定</w:t>
              </w:r>
              <w:r>
                <w:rPr>
                  <w:rFonts w:hint="eastAsia"/>
                </w:rPr>
                <w:t>-</w:t>
              </w:r>
              <w:proofErr w:type="spellStart"/>
              <w:r>
                <w:t>maxvisit</w:t>
              </w:r>
              <w:proofErr w:type="spellEnd"/>
              <w:r>
                <w:rPr>
                  <w:rFonts w:hint="eastAsia"/>
                </w:rPr>
                <w:t>追加。</w:t>
              </w:r>
            </w:ins>
          </w:p>
          <w:p w14:paraId="37A3EAE1" w14:textId="77777777" w:rsidR="00895DB5" w:rsidRDefault="00895DB5" w:rsidP="008954B4">
            <w:pPr>
              <w:jc w:val="left"/>
              <w:rPr>
                <w:ins w:id="336" w:author="山口 晃一郎&lt;yamaguchi.koichiro@jp.panasonic.com&gt;" w:date="2021-04-05T17:11:00Z"/>
              </w:rPr>
            </w:pPr>
            <w:ins w:id="337" w:author="山口 晃一郎&lt;yamaguchi.koichiro@jp.panasonic.com&gt;" w:date="2021-04-05T18:15:00Z">
              <w:r>
                <w:rPr>
                  <w:rFonts w:hint="eastAsia"/>
                </w:rPr>
                <w:t>「動作概要」の</w:t>
              </w:r>
            </w:ins>
            <w:ins w:id="338" w:author="山口 晃一郎&lt;yamaguchi.koichiro@jp.panasonic.com&gt;" w:date="2021-04-05T18:16:00Z">
              <w:r>
                <w:rPr>
                  <w:rFonts w:hint="eastAsia"/>
                </w:rPr>
                <w:t>「</w:t>
              </w:r>
            </w:ins>
            <w:ins w:id="339" w:author="山口 晃一郎&lt;yamaguchi.koichiro@jp.panasonic.com&gt;" w:date="2021-04-14T10:44:00Z">
              <w:r w:rsidR="006F1E91">
                <w:rPr>
                  <w:rFonts w:hint="eastAsia"/>
                </w:rPr>
                <w:t>●</w:t>
              </w:r>
            </w:ins>
            <w:ins w:id="340" w:author="山口 晃一郎&lt;yamaguchi.koichiro@jp.panasonic.com&gt;" w:date="2021-04-05T18:16:00Z">
              <w:r>
                <w:rPr>
                  <w:rFonts w:hint="eastAsia"/>
                </w:rPr>
                <w:t>ある配送先の配送荷物量合計が…」</w:t>
              </w:r>
            </w:ins>
            <w:ins w:id="341" w:author="山口 晃一郎&lt;yamaguchi.koichiro@jp.panasonic.com&gt;" w:date="2021-04-14T10:44:00Z">
              <w:r w:rsidR="006F1E91">
                <w:rPr>
                  <w:rFonts w:hint="eastAsia"/>
                </w:rPr>
                <w:t>の項目</w:t>
              </w:r>
            </w:ins>
            <w:ins w:id="342" w:author="山口 晃一郎&lt;yamaguchi.koichiro@jp.panasonic.com&gt;" w:date="2021-04-05T18:16:00Z">
              <w:r>
                <w:rPr>
                  <w:rFonts w:hint="eastAsia"/>
                </w:rPr>
                <w:t>から「</w:t>
              </w:r>
            </w:ins>
            <w:ins w:id="343" w:author="山口 晃一郎&lt;yamaguchi.koichiro@jp.panasonic.com&gt;" w:date="2021-04-05T18:15:00Z">
              <w:r>
                <w:rPr>
                  <w:rFonts w:hint="eastAsia"/>
                </w:rPr>
                <w:t>集荷荷物が</w:t>
              </w:r>
              <w:r>
                <w:rPr>
                  <w:rFonts w:hint="eastAsia"/>
                </w:rPr>
                <w:t>1</w:t>
              </w:r>
              <w:r>
                <w:rPr>
                  <w:rFonts w:hint="eastAsia"/>
                </w:rPr>
                <w:t>件でもあった場合、本処理は行われない。</w:t>
              </w:r>
            </w:ins>
            <w:ins w:id="344" w:author="山口 晃一郎&lt;yamaguchi.koichiro@jp.panasonic.com&gt;" w:date="2021-04-05T18:16:00Z">
              <w:r>
                <w:rPr>
                  <w:rFonts w:hint="eastAsia"/>
                </w:rPr>
                <w:t>」の一文削除</w:t>
              </w:r>
            </w:ins>
            <w:ins w:id="345" w:author="山口 晃一郎&lt;yamaguchi.koichiro@jp.panasonic.com&gt;" w:date="2021-04-14T10:43:00Z">
              <w:r w:rsidR="006F1E91">
                <w:rPr>
                  <w:rFonts w:hint="eastAsia"/>
                </w:rPr>
                <w:t>し、「集荷荷物に対しても同じ処理を行うが、…」の文章追加。</w:t>
              </w:r>
            </w:ins>
          </w:p>
        </w:tc>
      </w:tr>
      <w:tr w:rsidR="009C6F22" w14:paraId="4CAA1983" w14:textId="77777777" w:rsidTr="0045471B">
        <w:trPr>
          <w:ins w:id="346" w:author="山口 晃一郎&lt;yamaguchi.koichiro@jp.panasonic.com&gt;" w:date="2021-04-14T18:30:00Z"/>
        </w:trPr>
        <w:tc>
          <w:tcPr>
            <w:tcW w:w="1983" w:type="dxa"/>
            <w:tcBorders>
              <w:top w:val="single" w:sz="4" w:space="0" w:color="auto"/>
              <w:left w:val="single" w:sz="4" w:space="0" w:color="auto"/>
              <w:bottom w:val="single" w:sz="4" w:space="0" w:color="auto"/>
              <w:right w:val="single" w:sz="4" w:space="0" w:color="auto"/>
            </w:tcBorders>
          </w:tcPr>
          <w:p w14:paraId="2C6A7910" w14:textId="77777777" w:rsidR="009C6F22" w:rsidRDefault="009C6F22" w:rsidP="00873A4E">
            <w:pPr>
              <w:jc w:val="center"/>
              <w:rPr>
                <w:ins w:id="347" w:author="山口 晃一郎&lt;yamaguchi.koichiro@jp.panasonic.com&gt;" w:date="2021-04-14T18:30:00Z"/>
              </w:rPr>
            </w:pPr>
            <w:ins w:id="348" w:author="山口 晃一郎&lt;yamaguchi.koichiro@jp.panasonic.com&gt;" w:date="2021-04-14T18:30:00Z">
              <w:r>
                <w:rPr>
                  <w:rFonts w:hint="eastAsia"/>
                </w:rPr>
                <w:t>2</w:t>
              </w:r>
              <w:r w:rsidR="00A50B2E">
                <w:t>021/</w:t>
              </w:r>
            </w:ins>
            <w:ins w:id="349" w:author="山口 晃一郎&lt;yamaguchi.koichiro@jp.panasonic.com&gt;" w:date="2021-05-12T12:39:00Z">
              <w:r w:rsidR="00A50B2E">
                <w:t>5</w:t>
              </w:r>
            </w:ins>
            <w:ins w:id="350" w:author="山口 晃一郎&lt;yamaguchi.koichiro@jp.panasonic.com&gt;" w:date="2021-04-14T18:30:00Z">
              <w:r>
                <w:t>/</w:t>
              </w:r>
            </w:ins>
            <w:ins w:id="351" w:author="山口 晃一郎&lt;yamaguchi.koichiro@jp.panasonic.com&gt;" w:date="2021-05-12T12:39:00Z">
              <w:r w:rsidR="00A50B2E">
                <w:t>1</w:t>
              </w:r>
            </w:ins>
            <w:ins w:id="352" w:author="山口 晃一郎&lt;yamaguchi.koichiro@jp.panasonic.com&gt;" w:date="2021-05-12T18:39:00Z">
              <w:r w:rsidR="00AB057C">
                <w:t>3</w:t>
              </w:r>
            </w:ins>
          </w:p>
        </w:tc>
        <w:tc>
          <w:tcPr>
            <w:tcW w:w="1702" w:type="dxa"/>
            <w:tcBorders>
              <w:top w:val="single" w:sz="4" w:space="0" w:color="auto"/>
              <w:left w:val="single" w:sz="4" w:space="0" w:color="auto"/>
              <w:bottom w:val="single" w:sz="4" w:space="0" w:color="auto"/>
              <w:right w:val="single" w:sz="4" w:space="0" w:color="auto"/>
            </w:tcBorders>
          </w:tcPr>
          <w:p w14:paraId="0BB31FD3" w14:textId="77777777" w:rsidR="009C6F22" w:rsidRDefault="009C6F22" w:rsidP="00D0083D">
            <w:pPr>
              <w:jc w:val="center"/>
              <w:rPr>
                <w:ins w:id="353" w:author="山口 晃一郎&lt;yamaguchi.koichiro@jp.panasonic.com&gt;" w:date="2021-04-14T18:30:00Z"/>
              </w:rPr>
            </w:pPr>
            <w:ins w:id="354" w:author="山口 晃一郎&lt;yamaguchi.koichiro@jp.panasonic.com&gt;" w:date="2021-04-14T18:30:00Z">
              <w:r>
                <w:rPr>
                  <w:rFonts w:hint="eastAsia"/>
                </w:rPr>
                <w:t>V</w:t>
              </w:r>
              <w:r>
                <w:t>er.1.103</w:t>
              </w:r>
            </w:ins>
          </w:p>
        </w:tc>
        <w:tc>
          <w:tcPr>
            <w:tcW w:w="5529" w:type="dxa"/>
            <w:tcBorders>
              <w:top w:val="single" w:sz="4" w:space="0" w:color="auto"/>
              <w:left w:val="single" w:sz="4" w:space="0" w:color="auto"/>
              <w:bottom w:val="single" w:sz="4" w:space="0" w:color="auto"/>
              <w:right w:val="single" w:sz="4" w:space="0" w:color="auto"/>
            </w:tcBorders>
          </w:tcPr>
          <w:p w14:paraId="71D8A04A" w14:textId="77777777" w:rsidR="0088291B" w:rsidRDefault="0088291B" w:rsidP="008954B4">
            <w:pPr>
              <w:jc w:val="left"/>
              <w:rPr>
                <w:ins w:id="355" w:author="山口 晃一郎&lt;yamaguchi.koichiro@jp.panasonic.com&gt;" w:date="2021-04-28T09:45:00Z"/>
              </w:rPr>
            </w:pPr>
            <w:ins w:id="356" w:author="山口 晃一郎&lt;yamaguchi.koichiro@jp.panasonic.com&gt;" w:date="2021-04-28T09:44:00Z">
              <w:r>
                <w:rPr>
                  <w:rFonts w:hint="eastAsia"/>
                </w:rPr>
                <w:t>配送終了時刻、</w:t>
              </w:r>
            </w:ins>
            <w:ins w:id="357" w:author="山口 晃一郎&lt;yamaguchi.koichiro@jp.panasonic.com&gt;" w:date="2021-04-28T09:45:00Z">
              <w:r>
                <w:rPr>
                  <w:rFonts w:hint="eastAsia"/>
                </w:rPr>
                <w:t>車両の営業終了時刻の補足追記。</w:t>
              </w:r>
            </w:ins>
          </w:p>
          <w:p w14:paraId="1E8A3165" w14:textId="77777777" w:rsidR="009C6F22" w:rsidRDefault="009C6F22" w:rsidP="008954B4">
            <w:pPr>
              <w:jc w:val="left"/>
              <w:rPr>
                <w:ins w:id="358" w:author="山口 晃一郎&lt;yamaguchi.koichiro@jp.panasonic.com&gt;" w:date="2021-04-19T15:33:00Z"/>
              </w:rPr>
            </w:pPr>
            <w:ins w:id="359" w:author="山口 晃一郎&lt;yamaguchi.koichiro@jp.panasonic.com&gt;" w:date="2021-04-14T18:31:00Z">
              <w:r>
                <w:rPr>
                  <w:rFonts w:hint="eastAsia"/>
                </w:rPr>
                <w:t>詳細出力ファイルの</w:t>
              </w:r>
              <w:r>
                <w:t>ARRIVAL</w:t>
              </w:r>
              <w:r>
                <w:rPr>
                  <w:rFonts w:hint="eastAsia"/>
                </w:rPr>
                <w:t>仕様変更。</w:t>
              </w:r>
            </w:ins>
          </w:p>
          <w:p w14:paraId="3695A292" w14:textId="77777777" w:rsidR="004808FF" w:rsidRDefault="004808FF" w:rsidP="008954B4">
            <w:pPr>
              <w:jc w:val="left"/>
              <w:rPr>
                <w:ins w:id="360" w:author="山口 晃一郎&lt;yamaguchi.koichiro@jp.panasonic.com&gt;" w:date="2021-04-19T19:25:00Z"/>
              </w:rPr>
            </w:pPr>
            <w:ins w:id="361" w:author="山口 晃一郎&lt;yamaguchi.koichiro@jp.panasonic.com&gt;" w:date="2021-04-19T15:33:00Z">
              <w:r>
                <w:rPr>
                  <w:rFonts w:hint="eastAsia"/>
                </w:rPr>
                <w:t>最終訪問先定義ファイルの</w:t>
              </w:r>
              <w:r>
                <w:rPr>
                  <w:rFonts w:hint="eastAsia"/>
                </w:rPr>
                <w:t>Cust No.</w:t>
              </w:r>
              <w:r>
                <w:rPr>
                  <w:rFonts w:hint="eastAsia"/>
                </w:rPr>
                <w:t>指定</w:t>
              </w:r>
            </w:ins>
            <w:ins w:id="362" w:author="山口 晃一郎&lt;yamaguchi.koichiro@jp.panasonic.com&gt;" w:date="2021-04-19T15:34:00Z">
              <w:r>
                <w:rPr>
                  <w:rFonts w:hint="eastAsia"/>
                </w:rPr>
                <w:t>修正。</w:t>
              </w:r>
            </w:ins>
          </w:p>
          <w:p w14:paraId="258A7B54" w14:textId="77777777" w:rsidR="0055257A" w:rsidRDefault="0055257A" w:rsidP="008954B4">
            <w:pPr>
              <w:jc w:val="left"/>
              <w:rPr>
                <w:ins w:id="363" w:author="山口 晃一郎&lt;yamaguchi.koichiro@jp.panasonic.com&gt;" w:date="2021-04-14T18:30:00Z"/>
              </w:rPr>
            </w:pPr>
            <w:ins w:id="364" w:author="山口 晃一郎&lt;yamaguchi.koichiro@jp.panasonic.com&gt;" w:date="2021-04-19T19:25:00Z">
              <w:r>
                <w:rPr>
                  <w:rFonts w:hint="eastAsia"/>
                </w:rPr>
                <w:t>入力仕様の引数オプションの</w:t>
              </w:r>
              <w:r>
                <w:rPr>
                  <w:rFonts w:hint="eastAsia"/>
                </w:rPr>
                <w:t>-</w:t>
              </w:r>
              <w:r>
                <w:t>dem</w:t>
              </w:r>
            </w:ins>
            <w:ins w:id="365" w:author="山口 晃一郎&lt;yamaguchi.koichiro@jp.panasonic.com&gt;" w:date="2021-04-19T19:26:00Z">
              <w:r>
                <w:rPr>
                  <w:rFonts w:hint="eastAsia"/>
                </w:rPr>
                <w:t>、</w:t>
              </w:r>
            </w:ins>
            <w:ins w:id="366" w:author="山口 晃一郎&lt;yamaguchi.koichiro@jp.panasonic.com&gt;" w:date="2021-04-19T19:25:00Z">
              <w:r>
                <w:t>-dem2</w:t>
              </w:r>
              <w:r>
                <w:rPr>
                  <w:rFonts w:hint="eastAsia"/>
                </w:rPr>
                <w:t>、</w:t>
              </w:r>
            </w:ins>
            <w:ins w:id="367" w:author="山口 晃一郎&lt;yamaguchi.koichiro@jp.panasonic.com&gt;" w:date="2021-04-19T19:26:00Z">
              <w:r>
                <w:rPr>
                  <w:rFonts w:hint="eastAsia"/>
                </w:rPr>
                <w:t>配送定義フ</w:t>
              </w:r>
              <w:r>
                <w:rPr>
                  <w:rFonts w:hint="eastAsia"/>
                </w:rPr>
                <w:lastRenderedPageBreak/>
                <w:t>ァイルの</w:t>
              </w:r>
              <w:r>
                <w:rPr>
                  <w:rFonts w:hint="eastAsia"/>
                </w:rPr>
                <w:t>DEMAND</w:t>
              </w:r>
              <w:r>
                <w:rPr>
                  <w:rFonts w:hint="eastAsia"/>
                </w:rPr>
                <w:t>、</w:t>
              </w:r>
            </w:ins>
            <w:ins w:id="368" w:author="山口 晃一郎&lt;yamaguchi.koichiro@jp.panasonic.com&gt;" w:date="2021-04-19T19:27:00Z">
              <w:r>
                <w:rPr>
                  <w:rFonts w:hint="eastAsia"/>
                </w:rPr>
                <w:t>ヘテロ車両定義ファイルの</w:t>
              </w:r>
              <w:r w:rsidRPr="0020460E">
                <w:t>LOAD_LIMIT</w:t>
              </w:r>
              <w:r>
                <w:rPr>
                  <w:rFonts w:hint="eastAsia"/>
                </w:rPr>
                <w:t>、</w:t>
              </w:r>
              <w:r w:rsidRPr="0020460E">
                <w:t>LOAD_LIMIT</w:t>
              </w:r>
              <w:r>
                <w:t>2</w:t>
              </w:r>
              <w:r>
                <w:rPr>
                  <w:rFonts w:hint="eastAsia"/>
                </w:rPr>
                <w:t>の定義変更。</w:t>
              </w:r>
            </w:ins>
          </w:p>
        </w:tc>
      </w:tr>
      <w:tr w:rsidR="0061565B" w14:paraId="45B3E636" w14:textId="77777777" w:rsidTr="0045471B">
        <w:trPr>
          <w:ins w:id="369" w:author="山口 晃一郎&lt;yamaguchi.koichiro@jp.panasonic.com&gt;" w:date="2021-05-21T17:34:00Z"/>
        </w:trPr>
        <w:tc>
          <w:tcPr>
            <w:tcW w:w="1983" w:type="dxa"/>
            <w:tcBorders>
              <w:top w:val="single" w:sz="4" w:space="0" w:color="auto"/>
              <w:left w:val="single" w:sz="4" w:space="0" w:color="auto"/>
              <w:bottom w:val="single" w:sz="4" w:space="0" w:color="auto"/>
              <w:right w:val="single" w:sz="4" w:space="0" w:color="auto"/>
            </w:tcBorders>
          </w:tcPr>
          <w:p w14:paraId="34A181D2" w14:textId="77777777" w:rsidR="0061565B" w:rsidRDefault="0061565B" w:rsidP="00873A4E">
            <w:pPr>
              <w:jc w:val="center"/>
              <w:rPr>
                <w:ins w:id="370" w:author="山口 晃一郎&lt;yamaguchi.koichiro@jp.panasonic.com&gt;" w:date="2021-05-21T17:34:00Z"/>
              </w:rPr>
            </w:pPr>
            <w:ins w:id="371" w:author="山口 晃一郎&lt;yamaguchi.koichiro@jp.panasonic.com&gt;" w:date="2021-05-21T17:35:00Z">
              <w:r>
                <w:rPr>
                  <w:rFonts w:hint="eastAsia"/>
                </w:rPr>
                <w:lastRenderedPageBreak/>
                <w:t>2</w:t>
              </w:r>
              <w:r>
                <w:t>021/</w:t>
              </w:r>
            </w:ins>
            <w:ins w:id="372" w:author="山口 晃一郎&lt;yamaguchi.koichiro@jp.panasonic.com&gt;" w:date="2021-05-31T12:18:00Z">
              <w:r w:rsidR="0076259B">
                <w:rPr>
                  <w:rFonts w:hint="eastAsia"/>
                </w:rPr>
                <w:t>5</w:t>
              </w:r>
            </w:ins>
            <w:ins w:id="373" w:author="山口 晃一郎&lt;yamaguchi.koichiro@jp.panasonic.com&gt;" w:date="2021-05-21T17:35:00Z">
              <w:r>
                <w:t>/</w:t>
              </w:r>
            </w:ins>
            <w:ins w:id="374" w:author="山口 晃一郎&lt;yamaguchi.koichiro@jp.panasonic.com&gt;" w:date="2021-05-31T12:18:00Z">
              <w:r w:rsidR="0076259B">
                <w:t>31</w:t>
              </w:r>
            </w:ins>
          </w:p>
        </w:tc>
        <w:tc>
          <w:tcPr>
            <w:tcW w:w="1702" w:type="dxa"/>
            <w:tcBorders>
              <w:top w:val="single" w:sz="4" w:space="0" w:color="auto"/>
              <w:left w:val="single" w:sz="4" w:space="0" w:color="auto"/>
              <w:bottom w:val="single" w:sz="4" w:space="0" w:color="auto"/>
              <w:right w:val="single" w:sz="4" w:space="0" w:color="auto"/>
            </w:tcBorders>
          </w:tcPr>
          <w:p w14:paraId="32FE16DA" w14:textId="77777777" w:rsidR="0061565B" w:rsidRDefault="0061565B" w:rsidP="00D0083D">
            <w:pPr>
              <w:jc w:val="center"/>
              <w:rPr>
                <w:ins w:id="375" w:author="山口 晃一郎&lt;yamaguchi.koichiro@jp.panasonic.com&gt;" w:date="2021-05-21T17:34:00Z"/>
              </w:rPr>
            </w:pPr>
            <w:ins w:id="376" w:author="山口 晃一郎&lt;yamaguchi.koichiro@jp.panasonic.com&gt;" w:date="2021-05-21T17:34:00Z">
              <w:r>
                <w:rPr>
                  <w:rFonts w:hint="eastAsia"/>
                </w:rPr>
                <w:t>V</w:t>
              </w:r>
              <w:r>
                <w:t>er.1.10</w:t>
              </w:r>
            </w:ins>
            <w:ins w:id="377" w:author="山口 晃一郎&lt;yamaguchi.koichiro@jp.panasonic.com&gt;" w:date="2021-05-21T17:35:00Z">
              <w:r>
                <w:t>4</w:t>
              </w:r>
            </w:ins>
          </w:p>
        </w:tc>
        <w:tc>
          <w:tcPr>
            <w:tcW w:w="5529" w:type="dxa"/>
            <w:tcBorders>
              <w:top w:val="single" w:sz="4" w:space="0" w:color="auto"/>
              <w:left w:val="single" w:sz="4" w:space="0" w:color="auto"/>
              <w:bottom w:val="single" w:sz="4" w:space="0" w:color="auto"/>
              <w:right w:val="single" w:sz="4" w:space="0" w:color="auto"/>
            </w:tcBorders>
          </w:tcPr>
          <w:p w14:paraId="58BF808F" w14:textId="77777777" w:rsidR="0061565B" w:rsidRDefault="0061565B" w:rsidP="008954B4">
            <w:pPr>
              <w:jc w:val="left"/>
              <w:rPr>
                <w:ins w:id="378" w:author="山口 晃一郎&lt;yamaguchi.koichiro@jp.panasonic.com&gt;" w:date="2021-05-21T17:34:00Z"/>
              </w:rPr>
            </w:pPr>
            <w:ins w:id="379" w:author="山口 晃一郎&lt;yamaguchi.koichiro@jp.panasonic.com&gt;" w:date="2021-05-21T17:34:00Z">
              <w:r>
                <w:rPr>
                  <w:rFonts w:hint="eastAsia"/>
                </w:rPr>
                <w:t>初期解ファイルの台数を</w:t>
              </w:r>
              <w:r>
                <w:rPr>
                  <w:rFonts w:hint="eastAsia"/>
                </w:rPr>
                <w:t>-v</w:t>
              </w:r>
              <w:r>
                <w:rPr>
                  <w:rFonts w:hint="eastAsia"/>
                </w:rPr>
                <w:t>の台数と合わせるよう修正。</w:t>
              </w:r>
            </w:ins>
          </w:p>
        </w:tc>
      </w:tr>
      <w:tr w:rsidR="00FB5095" w14:paraId="52FE5F07" w14:textId="77777777" w:rsidTr="0045471B">
        <w:trPr>
          <w:ins w:id="380" w:author="山口 晃一郎&lt;yamaguchi.koichiro@jp.panasonic.com&gt;" w:date="2021-06-02T16:16:00Z"/>
        </w:trPr>
        <w:tc>
          <w:tcPr>
            <w:tcW w:w="1983" w:type="dxa"/>
            <w:tcBorders>
              <w:top w:val="single" w:sz="4" w:space="0" w:color="auto"/>
              <w:left w:val="single" w:sz="4" w:space="0" w:color="auto"/>
              <w:bottom w:val="single" w:sz="4" w:space="0" w:color="auto"/>
              <w:right w:val="single" w:sz="4" w:space="0" w:color="auto"/>
            </w:tcBorders>
          </w:tcPr>
          <w:p w14:paraId="21936D8D" w14:textId="77777777" w:rsidR="00FB5095" w:rsidRDefault="00FB5095" w:rsidP="00873A4E">
            <w:pPr>
              <w:jc w:val="center"/>
              <w:rPr>
                <w:ins w:id="381" w:author="山口 晃一郎&lt;yamaguchi.koichiro@jp.panasonic.com&gt;" w:date="2021-06-02T16:16:00Z"/>
              </w:rPr>
            </w:pPr>
            <w:ins w:id="382" w:author="山口 晃一郎&lt;yamaguchi.koichiro@jp.panasonic.com&gt;" w:date="2021-06-02T16:16:00Z">
              <w:r>
                <w:rPr>
                  <w:rFonts w:hint="eastAsia"/>
                </w:rPr>
                <w:t>2</w:t>
              </w:r>
              <w:r>
                <w:t>021/6/</w:t>
              </w:r>
            </w:ins>
            <w:ins w:id="383" w:author="山口 晃一郎&lt;yamaguchi.koichiro@jp.panasonic.com&gt;" w:date="2021-06-11T12:36:00Z">
              <w:r w:rsidR="00DB05B8">
                <w:t>11</w:t>
              </w:r>
            </w:ins>
          </w:p>
        </w:tc>
        <w:tc>
          <w:tcPr>
            <w:tcW w:w="1702" w:type="dxa"/>
            <w:tcBorders>
              <w:top w:val="single" w:sz="4" w:space="0" w:color="auto"/>
              <w:left w:val="single" w:sz="4" w:space="0" w:color="auto"/>
              <w:bottom w:val="single" w:sz="4" w:space="0" w:color="auto"/>
              <w:right w:val="single" w:sz="4" w:space="0" w:color="auto"/>
            </w:tcBorders>
          </w:tcPr>
          <w:p w14:paraId="2FDE7C16" w14:textId="77777777" w:rsidR="00FB5095" w:rsidRDefault="00FB5095" w:rsidP="00D0083D">
            <w:pPr>
              <w:jc w:val="center"/>
              <w:rPr>
                <w:ins w:id="384" w:author="山口 晃一郎&lt;yamaguchi.koichiro@jp.panasonic.com&gt;" w:date="2021-06-02T16:16:00Z"/>
              </w:rPr>
            </w:pPr>
            <w:ins w:id="385" w:author="山口 晃一郎&lt;yamaguchi.koichiro@jp.panasonic.com&gt;" w:date="2021-06-02T16:16:00Z">
              <w:r>
                <w:rPr>
                  <w:rFonts w:hint="eastAsia"/>
                </w:rPr>
                <w:t>V</w:t>
              </w:r>
              <w:r>
                <w:t>er.1.105</w:t>
              </w:r>
            </w:ins>
          </w:p>
        </w:tc>
        <w:tc>
          <w:tcPr>
            <w:tcW w:w="5529" w:type="dxa"/>
            <w:tcBorders>
              <w:top w:val="single" w:sz="4" w:space="0" w:color="auto"/>
              <w:left w:val="single" w:sz="4" w:space="0" w:color="auto"/>
              <w:bottom w:val="single" w:sz="4" w:space="0" w:color="auto"/>
              <w:right w:val="single" w:sz="4" w:space="0" w:color="auto"/>
            </w:tcBorders>
          </w:tcPr>
          <w:p w14:paraId="054B24DF" w14:textId="77777777" w:rsidR="00FB5095" w:rsidRDefault="00FB5095" w:rsidP="0061565B">
            <w:pPr>
              <w:jc w:val="left"/>
              <w:rPr>
                <w:ins w:id="386" w:author="山口 晃一郎&lt;yamaguchi.koichiro@jp.panasonic.com&gt;" w:date="2021-06-11T12:28:00Z"/>
              </w:rPr>
            </w:pPr>
            <w:ins w:id="387" w:author="山口 晃一郎&lt;yamaguchi.koichiro@jp.panasonic.com&gt;" w:date="2021-06-02T16:16:00Z">
              <w:r>
                <w:rPr>
                  <w:rFonts w:hint="eastAsia"/>
                </w:rPr>
                <w:t>スキル設定ファイル</w:t>
              </w:r>
            </w:ins>
            <w:ins w:id="388" w:author="山口 晃一郎&lt;yamaguchi.koichiro@jp.panasonic.com&gt;" w:date="2021-06-02T16:19:00Z">
              <w:r>
                <w:rPr>
                  <w:rFonts w:hint="eastAsia"/>
                </w:rPr>
                <w:t>の</w:t>
              </w:r>
            </w:ins>
            <w:ins w:id="389" w:author="山口 晃一郎&lt;yamaguchi.koichiro@jp.panasonic.com&gt;" w:date="2021-06-02T17:57:00Z">
              <w:r w:rsidR="006F309F">
                <w:rPr>
                  <w:rFonts w:hint="eastAsia"/>
                </w:rPr>
                <w:t>「初期解ファイルが指定されている場合、初期解ファイルの運搬車識別に対応する。」及び</w:t>
              </w:r>
            </w:ins>
            <w:ins w:id="390" w:author="山口 晃一郎&lt;yamaguchi.koichiro@jp.panasonic.com&gt;" w:date="2021-06-02T16:19:00Z">
              <w:r>
                <w:rPr>
                  <w:rFonts w:hint="eastAsia"/>
                </w:rPr>
                <w:t>「最終的な出力ファイルの運搬車識別（</w:t>
              </w:r>
              <w:r>
                <w:rPr>
                  <w:rFonts w:hint="eastAsia"/>
                </w:rPr>
                <w:t>route#</w:t>
              </w:r>
              <w:r>
                <w:rPr>
                  <w:rFonts w:hint="eastAsia"/>
                </w:rPr>
                <w:t>）は、スキル設定ファイルに同名の運搬車識別（</w:t>
              </w:r>
              <w:r>
                <w:rPr>
                  <w:rFonts w:hint="eastAsia"/>
                </w:rPr>
                <w:t>route#</w:t>
              </w:r>
              <w:r>
                <w:rPr>
                  <w:rFonts w:hint="eastAsia"/>
                </w:rPr>
                <w:t>）がある場合、「出力ファイルの運搬車識別の割り当てスキル＝スキル設定ファイルの運搬車識別に記述されたスキル」となる。」の仕様を削除。</w:t>
              </w:r>
            </w:ins>
          </w:p>
          <w:p w14:paraId="2ED2406D" w14:textId="77777777" w:rsidR="00BA65EF" w:rsidRDefault="007D3C8C" w:rsidP="0061565B">
            <w:pPr>
              <w:jc w:val="left"/>
              <w:rPr>
                <w:ins w:id="391" w:author="山口 晃一郎&lt;yamaguchi.koichiro@jp.panasonic.com&gt;" w:date="2021-06-02T16:16:00Z"/>
              </w:rPr>
            </w:pPr>
            <w:ins w:id="392" w:author="山口 晃一郎&lt;yamaguchi.koichiro@jp.panasonic.com&gt;" w:date="2021-06-11T12:29:00Z">
              <w:r w:rsidRPr="007D3C8C">
                <w:rPr>
                  <w:rFonts w:hint="eastAsia"/>
                </w:rPr>
                <w:t>充電配送計画用出力ファイル</w:t>
              </w:r>
              <w:r>
                <w:rPr>
                  <w:rFonts w:hint="eastAsia"/>
                </w:rPr>
                <w:t>の内容修正。</w:t>
              </w:r>
            </w:ins>
          </w:p>
        </w:tc>
      </w:tr>
      <w:tr w:rsidR="00DA0512" w:rsidRPr="008954B4" w14:paraId="3B4B1B53" w14:textId="77777777" w:rsidTr="0045471B">
        <w:trPr>
          <w:ins w:id="393" w:author="山口 晃一郎&lt;yamaguchi.koichiro@jp.panasonic.com&gt;" w:date="2021-06-21T16:34:00Z"/>
        </w:trPr>
        <w:tc>
          <w:tcPr>
            <w:tcW w:w="1983" w:type="dxa"/>
            <w:tcBorders>
              <w:top w:val="single" w:sz="4" w:space="0" w:color="auto"/>
              <w:left w:val="single" w:sz="4" w:space="0" w:color="auto"/>
              <w:bottom w:val="single" w:sz="4" w:space="0" w:color="auto"/>
              <w:right w:val="single" w:sz="4" w:space="0" w:color="auto"/>
            </w:tcBorders>
          </w:tcPr>
          <w:p w14:paraId="039069B0" w14:textId="77777777" w:rsidR="00DA0512" w:rsidRDefault="00DA0512" w:rsidP="00873A4E">
            <w:pPr>
              <w:jc w:val="center"/>
              <w:rPr>
                <w:ins w:id="394" w:author="山口 晃一郎&lt;yamaguchi.koichiro@jp.panasonic.com&gt;" w:date="2021-06-21T16:34:00Z"/>
              </w:rPr>
            </w:pPr>
            <w:ins w:id="395" w:author="山口 晃一郎&lt;yamaguchi.koichiro@jp.panasonic.com&gt;" w:date="2021-06-21T16:34:00Z">
              <w:r>
                <w:rPr>
                  <w:rFonts w:hint="eastAsia"/>
                </w:rPr>
                <w:t>2</w:t>
              </w:r>
              <w:r w:rsidR="00037A12">
                <w:t>021/</w:t>
              </w:r>
            </w:ins>
            <w:ins w:id="396" w:author="山口 晃一郎&lt;yamaguchi.koichiro@jp.panasonic.com&gt;" w:date="2021-07-27T13:34:00Z">
              <w:r w:rsidR="00037A12">
                <w:rPr>
                  <w:rFonts w:hint="eastAsia"/>
                </w:rPr>
                <w:t>7</w:t>
              </w:r>
            </w:ins>
            <w:ins w:id="397" w:author="山口 晃一郎&lt;yamaguchi.koichiro@jp.panasonic.com&gt;" w:date="2021-06-21T16:34:00Z">
              <w:r>
                <w:t>/</w:t>
              </w:r>
            </w:ins>
            <w:ins w:id="398" w:author="山口 晃一郎&lt;yamaguchi.koichiro@jp.panasonic.com&gt;" w:date="2021-07-27T13:34:00Z">
              <w:r w:rsidR="00037A12">
                <w:t>27</w:t>
              </w:r>
            </w:ins>
          </w:p>
        </w:tc>
        <w:tc>
          <w:tcPr>
            <w:tcW w:w="1702" w:type="dxa"/>
            <w:tcBorders>
              <w:top w:val="single" w:sz="4" w:space="0" w:color="auto"/>
              <w:left w:val="single" w:sz="4" w:space="0" w:color="auto"/>
              <w:bottom w:val="single" w:sz="4" w:space="0" w:color="auto"/>
              <w:right w:val="single" w:sz="4" w:space="0" w:color="auto"/>
            </w:tcBorders>
          </w:tcPr>
          <w:p w14:paraId="563325C1" w14:textId="77777777" w:rsidR="00DA0512" w:rsidRDefault="00DA0512" w:rsidP="00D0083D">
            <w:pPr>
              <w:jc w:val="center"/>
              <w:rPr>
                <w:ins w:id="399" w:author="山口 晃一郎&lt;yamaguchi.koichiro@jp.panasonic.com&gt;" w:date="2021-06-21T16:34:00Z"/>
              </w:rPr>
            </w:pPr>
            <w:ins w:id="400" w:author="山口 晃一郎&lt;yamaguchi.koichiro@jp.panasonic.com&gt;" w:date="2021-06-21T16:34:00Z">
              <w:r>
                <w:rPr>
                  <w:rFonts w:hint="eastAsia"/>
                </w:rPr>
                <w:t>V</w:t>
              </w:r>
              <w:r>
                <w:t>er.1.106</w:t>
              </w:r>
            </w:ins>
          </w:p>
        </w:tc>
        <w:tc>
          <w:tcPr>
            <w:tcW w:w="5529" w:type="dxa"/>
            <w:tcBorders>
              <w:top w:val="single" w:sz="4" w:space="0" w:color="auto"/>
              <w:left w:val="single" w:sz="4" w:space="0" w:color="auto"/>
              <w:bottom w:val="single" w:sz="4" w:space="0" w:color="auto"/>
              <w:right w:val="single" w:sz="4" w:space="0" w:color="auto"/>
            </w:tcBorders>
          </w:tcPr>
          <w:p w14:paraId="033C4C63" w14:textId="77777777" w:rsidR="00DA0512" w:rsidRDefault="00DA0512" w:rsidP="008954B4">
            <w:pPr>
              <w:jc w:val="left"/>
              <w:rPr>
                <w:ins w:id="401" w:author="山口 晃一郎&lt;yamaguchi.koichiro@jp.panasonic.com&gt;" w:date="2021-06-21T16:34:00Z"/>
              </w:rPr>
            </w:pPr>
            <w:ins w:id="402" w:author="山口 晃一郎&lt;yamaguchi.koichiro@jp.panasonic.com&gt;" w:date="2021-06-21T16:35:00Z">
              <w:r>
                <w:rPr>
                  <w:rFonts w:hint="eastAsia"/>
                </w:rPr>
                <w:t>動作概要</w:t>
              </w:r>
            </w:ins>
            <w:ins w:id="403" w:author="山口 晃一郎&lt;yamaguchi.koichiro@jp.panasonic.com&gt;" w:date="2021-07-21T09:46:00Z">
              <w:r w:rsidR="007349B9">
                <w:rPr>
                  <w:rFonts w:hint="eastAsia"/>
                </w:rPr>
                <w:t>に</w:t>
              </w:r>
            </w:ins>
            <w:ins w:id="404" w:author="山口 晃一郎&lt;yamaguchi.koichiro@jp.panasonic.com&gt;" w:date="2021-06-21T16:35:00Z">
              <w:r w:rsidR="007349B9">
                <w:rPr>
                  <w:rFonts w:hint="eastAsia"/>
                </w:rPr>
                <w:t>直送便</w:t>
              </w:r>
              <w:r>
                <w:rPr>
                  <w:rFonts w:hint="eastAsia"/>
                </w:rPr>
                <w:t>の作成条件</w:t>
              </w:r>
            </w:ins>
            <w:ins w:id="405" w:author="山口 晃一郎&lt;yamaguchi.koichiro@jp.panasonic.com&gt;" w:date="2021-07-21T09:46:00Z">
              <w:r w:rsidR="007349B9">
                <w:rPr>
                  <w:rFonts w:hint="eastAsia"/>
                </w:rPr>
                <w:t>、</w:t>
              </w:r>
            </w:ins>
            <w:proofErr w:type="spellStart"/>
            <w:ins w:id="406" w:author="山口 晃一郎&lt;yamaguchi.koichiro@jp.panasonic.com&gt;" w:date="2021-07-21T09:47:00Z">
              <w:r w:rsidR="007349B9">
                <w:rPr>
                  <w:rFonts w:hint="eastAsia"/>
                </w:rPr>
                <w:t>d</w:t>
              </w:r>
              <w:r w:rsidR="007349B9">
                <w:t>elayst</w:t>
              </w:r>
            </w:ins>
            <w:proofErr w:type="spellEnd"/>
            <w:ins w:id="407" w:author="山口 晃一郎&lt;yamaguchi.koichiro@jp.panasonic.com&gt;" w:date="2021-07-21T09:46:00Z">
              <w:r w:rsidR="007349B9">
                <w:rPr>
                  <w:rFonts w:hint="eastAsia"/>
                </w:rPr>
                <w:t>の</w:t>
              </w:r>
            </w:ins>
            <w:ins w:id="408" w:author="山口 晃一郎&lt;yamaguchi.koichiro@jp.panasonic.com&gt;" w:date="2021-07-21T09:47:00Z">
              <w:r w:rsidR="007349B9">
                <w:rPr>
                  <w:rFonts w:hint="eastAsia"/>
                </w:rPr>
                <w:t>注意書き</w:t>
              </w:r>
            </w:ins>
            <w:ins w:id="409" w:author="山口 晃一郎&lt;yamaguchi.koichiro@jp.panasonic.com&gt;" w:date="2021-06-21T16:36:00Z">
              <w:r w:rsidR="007349B9">
                <w:rPr>
                  <w:rFonts w:hint="eastAsia"/>
                </w:rPr>
                <w:t>を</w:t>
              </w:r>
            </w:ins>
            <w:ins w:id="410" w:author="山口 晃一郎&lt;yamaguchi.koichiro@jp.panasonic.com&gt;" w:date="2021-06-21T16:35:00Z">
              <w:r>
                <w:rPr>
                  <w:rFonts w:hint="eastAsia"/>
                </w:rPr>
                <w:t>追加</w:t>
              </w:r>
            </w:ins>
            <w:ins w:id="411" w:author="山口 晃一郎&lt;yamaguchi.koichiro@jp.panasonic.com&gt;" w:date="2021-06-21T16:36:00Z">
              <w:r>
                <w:rPr>
                  <w:rFonts w:hint="eastAsia"/>
                </w:rPr>
                <w:t>。</w:t>
              </w:r>
            </w:ins>
            <w:ins w:id="412" w:author="山口 晃一郎&lt;yamaguchi.koichiro@jp.panasonic.com&gt;" w:date="2021-07-27T13:37:00Z">
              <w:r w:rsidR="00037A12">
                <w:rPr>
                  <w:rFonts w:hint="eastAsia"/>
                </w:rPr>
                <w:t>-</w:t>
              </w:r>
              <w:r w:rsidR="00037A12">
                <w:t>to</w:t>
              </w:r>
              <w:r w:rsidR="00037A12">
                <w:rPr>
                  <w:rFonts w:hint="eastAsia"/>
                </w:rPr>
                <w:t>指定の説明追加。</w:t>
              </w:r>
            </w:ins>
            <w:ins w:id="413" w:author="山口 晃一郎&lt;yamaguchi.koichiro@jp.panasonic.com&gt;" w:date="2021-09-13T17:50:00Z">
              <w:r w:rsidR="008954B4">
                <w:t>S</w:t>
              </w:r>
            </w:ins>
            <w:ins w:id="414" w:author="山口 晃一郎&lt;yamaguchi.koichiro@jp.panasonic.com&gt;" w:date="2021-07-28T14:59:00Z">
              <w:r w:rsidR="00F919E2">
                <w:t>i</w:t>
              </w:r>
              <w:r w:rsidR="00F919E2">
                <w:rPr>
                  <w:rFonts w:hint="eastAsia"/>
                </w:rPr>
                <w:t>指定、及び、</w:t>
              </w:r>
              <w:r w:rsidR="00F919E2">
                <w:rPr>
                  <w:rFonts w:hint="eastAsia"/>
                </w:rPr>
                <w:t>bs</w:t>
              </w:r>
              <w:r w:rsidR="00F919E2">
                <w:rPr>
                  <w:rFonts w:hint="eastAsia"/>
                </w:rPr>
                <w:t>指定にて</w:t>
              </w:r>
            </w:ins>
            <w:ins w:id="415" w:author="山口 晃一郎&lt;yamaguchi.koichiro@jp.panasonic.com&gt;" w:date="2021-07-28T15:00:00Z">
              <w:r w:rsidR="00F919E2">
                <w:rPr>
                  <w:rFonts w:hint="eastAsia"/>
                </w:rPr>
                <w:t>「</w:t>
              </w:r>
            </w:ins>
            <w:ins w:id="416" w:author="山口 晃一郎&lt;yamaguchi.koichiro@jp.panasonic.com&gt;" w:date="2021-07-28T14:59:00Z">
              <w:r w:rsidR="00F919E2">
                <w:t>集荷荷物</w:t>
              </w:r>
            </w:ins>
            <w:ins w:id="417" w:author="山口 晃一郎&lt;yamaguchi.koichiro@jp.panasonic.com&gt;" w:date="2021-07-28T15:00:00Z">
              <w:r w:rsidR="00F919E2">
                <w:rPr>
                  <w:rFonts w:hint="eastAsia"/>
                </w:rPr>
                <w:t>はまとめない</w:t>
              </w:r>
              <w:r w:rsidR="00F919E2">
                <w:t>」の</w:t>
              </w:r>
              <w:r w:rsidR="00F919E2">
                <w:rPr>
                  <w:rFonts w:hint="eastAsia"/>
                </w:rPr>
                <w:t>記述を</w:t>
              </w:r>
              <w:r w:rsidR="00F919E2">
                <w:t>削除。</w:t>
              </w:r>
            </w:ins>
          </w:p>
        </w:tc>
      </w:tr>
      <w:tr w:rsidR="006B6158" w14:paraId="02FDC093" w14:textId="77777777" w:rsidTr="0045471B">
        <w:trPr>
          <w:ins w:id="418" w:author="山口 晃一郎&lt;yamaguchi.koichiro@jp.panasonic.com&gt;" w:date="2021-08-23T15:48:00Z"/>
        </w:trPr>
        <w:tc>
          <w:tcPr>
            <w:tcW w:w="1983" w:type="dxa"/>
            <w:tcBorders>
              <w:top w:val="single" w:sz="4" w:space="0" w:color="auto"/>
              <w:left w:val="single" w:sz="4" w:space="0" w:color="auto"/>
              <w:bottom w:val="single" w:sz="4" w:space="0" w:color="auto"/>
              <w:right w:val="single" w:sz="4" w:space="0" w:color="auto"/>
            </w:tcBorders>
          </w:tcPr>
          <w:p w14:paraId="4B64232F" w14:textId="77777777" w:rsidR="006B6158" w:rsidRDefault="006B6158" w:rsidP="006B6158">
            <w:pPr>
              <w:jc w:val="center"/>
              <w:rPr>
                <w:ins w:id="419" w:author="山口 晃一郎&lt;yamaguchi.koichiro@jp.panasonic.com&gt;" w:date="2021-08-23T15:48:00Z"/>
              </w:rPr>
            </w:pPr>
            <w:ins w:id="420" w:author="山口 晃一郎&lt;yamaguchi.koichiro@jp.panasonic.com&gt;" w:date="2021-08-23T15:48:00Z">
              <w:r>
                <w:rPr>
                  <w:rFonts w:hint="eastAsia"/>
                </w:rPr>
                <w:t>2</w:t>
              </w:r>
              <w:r>
                <w:t>021/8/23</w:t>
              </w:r>
            </w:ins>
          </w:p>
        </w:tc>
        <w:tc>
          <w:tcPr>
            <w:tcW w:w="1702" w:type="dxa"/>
            <w:tcBorders>
              <w:top w:val="single" w:sz="4" w:space="0" w:color="auto"/>
              <w:left w:val="single" w:sz="4" w:space="0" w:color="auto"/>
              <w:bottom w:val="single" w:sz="4" w:space="0" w:color="auto"/>
              <w:right w:val="single" w:sz="4" w:space="0" w:color="auto"/>
            </w:tcBorders>
          </w:tcPr>
          <w:p w14:paraId="5BA69F5C" w14:textId="77777777" w:rsidR="006B6158" w:rsidRDefault="006B6158" w:rsidP="006B6158">
            <w:pPr>
              <w:jc w:val="center"/>
              <w:rPr>
                <w:ins w:id="421" w:author="山口 晃一郎&lt;yamaguchi.koichiro@jp.panasonic.com&gt;" w:date="2021-08-23T15:48:00Z"/>
              </w:rPr>
            </w:pPr>
            <w:ins w:id="422" w:author="山口 晃一郎&lt;yamaguchi.koichiro@jp.panasonic.com&gt;" w:date="2021-08-23T15:48:00Z">
              <w:r>
                <w:rPr>
                  <w:rFonts w:hint="eastAsia"/>
                </w:rPr>
                <w:t>V</w:t>
              </w:r>
              <w:r>
                <w:t>er.1.107</w:t>
              </w:r>
            </w:ins>
          </w:p>
        </w:tc>
        <w:tc>
          <w:tcPr>
            <w:tcW w:w="5529" w:type="dxa"/>
            <w:tcBorders>
              <w:top w:val="single" w:sz="4" w:space="0" w:color="auto"/>
              <w:left w:val="single" w:sz="4" w:space="0" w:color="auto"/>
              <w:bottom w:val="single" w:sz="4" w:space="0" w:color="auto"/>
              <w:right w:val="single" w:sz="4" w:space="0" w:color="auto"/>
            </w:tcBorders>
          </w:tcPr>
          <w:p w14:paraId="223C6BBC" w14:textId="77777777" w:rsidR="006B6158" w:rsidRDefault="006B6158" w:rsidP="006B6158">
            <w:pPr>
              <w:jc w:val="left"/>
              <w:rPr>
                <w:ins w:id="423" w:author="山口 晃一郎&lt;yamaguchi.koichiro@jp.panasonic.com&gt;" w:date="2021-08-23T15:48:00Z"/>
              </w:rPr>
            </w:pPr>
            <w:ins w:id="424" w:author="山口 晃一郎&lt;yamaguchi.koichiro@jp.panasonic.com&gt;" w:date="2021-08-23T15:48:00Z">
              <w:r>
                <w:rPr>
                  <w:rFonts w:hint="eastAsia"/>
                </w:rPr>
                <w:t>入出力仕様の</w:t>
              </w:r>
              <w:r>
                <w:rPr>
                  <w:rFonts w:hint="eastAsia"/>
                </w:rPr>
                <w:t xml:space="preserve"> </w:t>
              </w:r>
            </w:ins>
            <w:ins w:id="425" w:author="山口 晃一郎&lt;yamaguchi.koichiro@jp.panasonic.com&gt;" w:date="2021-09-29T17:47:00Z">
              <w:r w:rsidR="00FE2218">
                <w:t>-</w:t>
              </w:r>
            </w:ins>
            <w:ins w:id="426" w:author="山口 晃一郎&lt;yamaguchi.koichiro@jp.panasonic.com&gt;" w:date="2021-08-23T15:48:00Z">
              <w:r>
                <w:t>l2</w:t>
              </w:r>
              <w:r>
                <w:rPr>
                  <w:rFonts w:hint="eastAsia"/>
                </w:rPr>
                <w:t>指定削除。</w:t>
              </w:r>
            </w:ins>
            <w:ins w:id="427" w:author="山口 晃一郎&lt;yamaguchi.koichiro@jp.panasonic.com&gt;" w:date="2021-08-23T15:51:00Z">
              <w:r>
                <w:rPr>
                  <w:rFonts w:hint="eastAsia"/>
                </w:rPr>
                <w:t>-</w:t>
              </w:r>
              <w:proofErr w:type="spellStart"/>
              <w:r>
                <w:t>delayst</w:t>
              </w:r>
              <w:proofErr w:type="spellEnd"/>
              <w:r>
                <w:rPr>
                  <w:rFonts w:hint="eastAsia"/>
                </w:rPr>
                <w:t>ついて注意書きを追加。</w:t>
              </w:r>
            </w:ins>
          </w:p>
        </w:tc>
      </w:tr>
      <w:tr w:rsidR="006B6158" w14:paraId="17856180" w14:textId="77777777" w:rsidTr="0045471B">
        <w:trPr>
          <w:ins w:id="428" w:author="山口 晃一郎&lt;yamaguchi.koichiro@jp.panasonic.com&gt;" w:date="2021-08-02T16:39:00Z"/>
        </w:trPr>
        <w:tc>
          <w:tcPr>
            <w:tcW w:w="1983" w:type="dxa"/>
            <w:tcBorders>
              <w:top w:val="single" w:sz="4" w:space="0" w:color="auto"/>
              <w:left w:val="single" w:sz="4" w:space="0" w:color="auto"/>
              <w:bottom w:val="single" w:sz="4" w:space="0" w:color="auto"/>
              <w:right w:val="single" w:sz="4" w:space="0" w:color="auto"/>
            </w:tcBorders>
          </w:tcPr>
          <w:p w14:paraId="5BD1807F" w14:textId="77777777" w:rsidR="006B6158" w:rsidRDefault="006B6158" w:rsidP="006B6158">
            <w:pPr>
              <w:jc w:val="center"/>
              <w:rPr>
                <w:ins w:id="429" w:author="山口 晃一郎&lt;yamaguchi.koichiro@jp.panasonic.com&gt;" w:date="2021-08-02T16:39:00Z"/>
              </w:rPr>
            </w:pPr>
            <w:ins w:id="430" w:author="山口 晃一郎&lt;yamaguchi.koichiro@jp.panasonic.com&gt;" w:date="2021-08-23T15:48:00Z">
              <w:r>
                <w:rPr>
                  <w:rFonts w:hint="eastAsia"/>
                </w:rPr>
                <w:t>2</w:t>
              </w:r>
              <w:r>
                <w:t>021/8/24</w:t>
              </w:r>
            </w:ins>
          </w:p>
        </w:tc>
        <w:tc>
          <w:tcPr>
            <w:tcW w:w="1702" w:type="dxa"/>
            <w:tcBorders>
              <w:top w:val="single" w:sz="4" w:space="0" w:color="auto"/>
              <w:left w:val="single" w:sz="4" w:space="0" w:color="auto"/>
              <w:bottom w:val="single" w:sz="4" w:space="0" w:color="auto"/>
              <w:right w:val="single" w:sz="4" w:space="0" w:color="auto"/>
            </w:tcBorders>
          </w:tcPr>
          <w:p w14:paraId="0F3B71B7" w14:textId="77777777" w:rsidR="006B6158" w:rsidRDefault="006B6158" w:rsidP="006B6158">
            <w:pPr>
              <w:jc w:val="center"/>
              <w:rPr>
                <w:ins w:id="431" w:author="山口 晃一郎&lt;yamaguchi.koichiro@jp.panasonic.com&gt;" w:date="2021-08-02T16:39:00Z"/>
              </w:rPr>
            </w:pPr>
            <w:ins w:id="432" w:author="山口 晃一郎&lt;yamaguchi.koichiro@jp.panasonic.com&gt;" w:date="2021-08-02T16:39:00Z">
              <w:r>
                <w:rPr>
                  <w:rFonts w:hint="eastAsia"/>
                </w:rPr>
                <w:t>Ver.1.10</w:t>
              </w:r>
            </w:ins>
            <w:ins w:id="433" w:author="山口 晃一郎&lt;yamaguchi.koichiro@jp.panasonic.com&gt;" w:date="2021-08-23T15:48:00Z">
              <w:r>
                <w:t>8</w:t>
              </w:r>
            </w:ins>
          </w:p>
        </w:tc>
        <w:tc>
          <w:tcPr>
            <w:tcW w:w="5529" w:type="dxa"/>
            <w:tcBorders>
              <w:top w:val="single" w:sz="4" w:space="0" w:color="auto"/>
              <w:left w:val="single" w:sz="4" w:space="0" w:color="auto"/>
              <w:bottom w:val="single" w:sz="4" w:space="0" w:color="auto"/>
              <w:right w:val="single" w:sz="4" w:space="0" w:color="auto"/>
            </w:tcBorders>
          </w:tcPr>
          <w:p w14:paraId="76864155" w14:textId="77777777" w:rsidR="006B6158" w:rsidRDefault="006B6158" w:rsidP="008954B4">
            <w:pPr>
              <w:jc w:val="left"/>
              <w:rPr>
                <w:ins w:id="434" w:author="山口 晃一郎&lt;yamaguchi.koichiro@jp.panasonic.com&gt;" w:date="2021-08-02T16:39:00Z"/>
              </w:rPr>
            </w:pPr>
            <w:ins w:id="435" w:author="山口 晃一郎&lt;yamaguchi.koichiro@jp.panasonic.com&gt;" w:date="2021-08-02T16:39:00Z">
              <w:r>
                <w:rPr>
                  <w:rFonts w:hint="eastAsia"/>
                </w:rPr>
                <w:t>入出力仕様に</w:t>
              </w:r>
            </w:ins>
            <w:ins w:id="436" w:author="山口 晃一郎&lt;yamaguchi.koichiro@jp.panasonic.com&gt;" w:date="2021-08-02T16:49:00Z">
              <w:r>
                <w:rPr>
                  <w:rFonts w:hint="eastAsia"/>
                </w:rPr>
                <w:t>時間平準化指定</w:t>
              </w:r>
              <w:r>
                <w:rPr>
                  <w:rFonts w:hint="eastAsia"/>
                </w:rPr>
                <w:t xml:space="preserve"> </w:t>
              </w:r>
            </w:ins>
            <w:ins w:id="437" w:author="山口 晃一郎&lt;yamaguchi.koichiro@jp.panasonic.com&gt;" w:date="2021-09-29T17:47:00Z">
              <w:r w:rsidR="00FE2218">
                <w:t>-</w:t>
              </w:r>
            </w:ins>
            <w:proofErr w:type="spellStart"/>
            <w:ins w:id="438" w:author="山口 晃一郎&lt;yamaguchi.koichiro@jp.panasonic.com&gt;" w:date="2021-08-02T16:49:00Z">
              <w:r>
                <w:t>avetime</w:t>
              </w:r>
              <w:proofErr w:type="spellEnd"/>
              <w:r>
                <w:rPr>
                  <w:rFonts w:hint="eastAsia"/>
                </w:rPr>
                <w:t>、</w:t>
              </w:r>
            </w:ins>
            <w:ins w:id="439" w:author="山口 晃一郎&lt;yamaguchi.koichiro@jp.panasonic.com&gt;" w:date="2021-08-02T16:39:00Z">
              <w:r>
                <w:rPr>
                  <w:rFonts w:hint="eastAsia"/>
                </w:rPr>
                <w:t>件数</w:t>
              </w:r>
            </w:ins>
            <w:ins w:id="440" w:author="山口 晃一郎&lt;yamaguchi.koichiro@jp.panasonic.com&gt;" w:date="2021-08-02T18:23:00Z">
              <w:r>
                <w:rPr>
                  <w:rFonts w:hint="eastAsia"/>
                </w:rPr>
                <w:t>平均化</w:t>
              </w:r>
            </w:ins>
            <w:ins w:id="441" w:author="山口 晃一郎&lt;yamaguchi.koichiro@jp.panasonic.com&gt;" w:date="2021-08-02T16:39:00Z">
              <w:r>
                <w:rPr>
                  <w:rFonts w:hint="eastAsia"/>
                </w:rPr>
                <w:t>指定</w:t>
              </w:r>
              <w:r>
                <w:rPr>
                  <w:rFonts w:hint="eastAsia"/>
                </w:rPr>
                <w:t xml:space="preserve"> </w:t>
              </w:r>
            </w:ins>
            <w:ins w:id="442" w:author="山口 晃一郎&lt;yamaguchi.koichiro@jp.panasonic.com&gt;" w:date="2021-09-29T17:47:00Z">
              <w:r w:rsidR="00FE2218">
                <w:t>-</w:t>
              </w:r>
            </w:ins>
            <w:proofErr w:type="spellStart"/>
            <w:ins w:id="443" w:author="山口 晃一郎&lt;yamaguchi.koichiro@jp.panasonic.com&gt;" w:date="2021-08-02T16:48:00Z">
              <w:r>
                <w:t>avenper</w:t>
              </w:r>
              <w:proofErr w:type="spellEnd"/>
              <w:r>
                <w:t>, -</w:t>
              </w:r>
              <w:proofErr w:type="spellStart"/>
              <w:r>
                <w:t>avennum</w:t>
              </w:r>
            </w:ins>
            <w:proofErr w:type="spellEnd"/>
            <w:ins w:id="444" w:author="山口 晃一郎&lt;yamaguchi.koichiro@jp.panasonic.com&gt;" w:date="2021-08-02T16:39:00Z">
              <w:r>
                <w:rPr>
                  <w:rFonts w:hint="eastAsia"/>
                </w:rPr>
                <w:t>追加</w:t>
              </w:r>
            </w:ins>
            <w:ins w:id="445" w:author="山口 晃一郎&lt;yamaguchi.koichiro@jp.panasonic.com&gt;" w:date="2021-08-02T18:23:00Z">
              <w:r>
                <w:rPr>
                  <w:rFonts w:hint="eastAsia"/>
                </w:rPr>
                <w:t>、動作概要に</w:t>
              </w:r>
            </w:ins>
            <w:ins w:id="446" w:author="山口 晃一郎&lt;yamaguchi.koichiro@jp.panasonic.com&gt;" w:date="2021-08-02T18:29:00Z">
              <w:r>
                <w:rPr>
                  <w:rFonts w:hint="eastAsia"/>
                </w:rPr>
                <w:t>件数</w:t>
              </w:r>
            </w:ins>
            <w:ins w:id="447" w:author="山口 晃一郎&lt;yamaguchi.koichiro@jp.panasonic.com&gt;" w:date="2021-08-02T18:23:00Z">
              <w:r>
                <w:rPr>
                  <w:rFonts w:hint="eastAsia"/>
                </w:rPr>
                <w:t>平均化時の件数対象について注意書きを追加。</w:t>
              </w:r>
            </w:ins>
          </w:p>
        </w:tc>
      </w:tr>
      <w:tr w:rsidR="005047AD" w14:paraId="5762F685" w14:textId="77777777" w:rsidTr="0045471B">
        <w:trPr>
          <w:ins w:id="448" w:author="山口 晃一郎&lt;yamaguchi.koichiro@jp.panasonic.com&gt;" w:date="2021-09-13T17:31:00Z"/>
        </w:trPr>
        <w:tc>
          <w:tcPr>
            <w:tcW w:w="1983" w:type="dxa"/>
            <w:tcBorders>
              <w:top w:val="single" w:sz="4" w:space="0" w:color="auto"/>
              <w:left w:val="single" w:sz="4" w:space="0" w:color="auto"/>
              <w:bottom w:val="single" w:sz="4" w:space="0" w:color="auto"/>
              <w:right w:val="single" w:sz="4" w:space="0" w:color="auto"/>
            </w:tcBorders>
          </w:tcPr>
          <w:p w14:paraId="72FA3CA5" w14:textId="77777777" w:rsidR="005047AD" w:rsidRDefault="005047AD" w:rsidP="008954B4">
            <w:pPr>
              <w:jc w:val="center"/>
              <w:rPr>
                <w:ins w:id="449" w:author="山口 晃一郎&lt;yamaguchi.koichiro@jp.panasonic.com&gt;" w:date="2021-09-13T17:31:00Z"/>
              </w:rPr>
            </w:pPr>
            <w:ins w:id="450" w:author="山口 晃一郎&lt;yamaguchi.koichiro@jp.panasonic.com&gt;" w:date="2021-09-13T17:31:00Z">
              <w:r>
                <w:rPr>
                  <w:rFonts w:hint="eastAsia"/>
                </w:rPr>
                <w:t>2</w:t>
              </w:r>
              <w:r>
                <w:t>021/</w:t>
              </w:r>
            </w:ins>
            <w:ins w:id="451" w:author="山口 晃一郎&lt;yamaguchi.koichiro@jp.panasonic.com&gt;" w:date="2021-10-05T19:12:00Z">
              <w:r w:rsidR="00C61450">
                <w:t>10</w:t>
              </w:r>
            </w:ins>
            <w:ins w:id="452" w:author="山口 晃一郎&lt;yamaguchi.koichiro@jp.panasonic.com&gt;" w:date="2021-09-13T17:31:00Z">
              <w:r>
                <w:t>/</w:t>
              </w:r>
            </w:ins>
            <w:ins w:id="453" w:author="山口 晃一郎&lt;yamaguchi.koichiro@jp.panasonic.com&gt;" w:date="2021-10-05T19:12:00Z">
              <w:r w:rsidR="00C61450">
                <w:t>5</w:t>
              </w:r>
            </w:ins>
          </w:p>
        </w:tc>
        <w:tc>
          <w:tcPr>
            <w:tcW w:w="1702" w:type="dxa"/>
            <w:tcBorders>
              <w:top w:val="single" w:sz="4" w:space="0" w:color="auto"/>
              <w:left w:val="single" w:sz="4" w:space="0" w:color="auto"/>
              <w:bottom w:val="single" w:sz="4" w:space="0" w:color="auto"/>
              <w:right w:val="single" w:sz="4" w:space="0" w:color="auto"/>
            </w:tcBorders>
          </w:tcPr>
          <w:p w14:paraId="04F57B48" w14:textId="77777777" w:rsidR="005047AD" w:rsidRDefault="005047AD" w:rsidP="006B6158">
            <w:pPr>
              <w:jc w:val="center"/>
              <w:rPr>
                <w:ins w:id="454" w:author="山口 晃一郎&lt;yamaguchi.koichiro@jp.panasonic.com&gt;" w:date="2021-09-13T17:31:00Z"/>
              </w:rPr>
            </w:pPr>
            <w:ins w:id="455" w:author="山口 晃一郎&lt;yamaguchi.koichiro@jp.panasonic.com&gt;" w:date="2021-09-13T17:32:00Z">
              <w:r>
                <w:rPr>
                  <w:rFonts w:hint="eastAsia"/>
                </w:rPr>
                <w:t>V</w:t>
              </w:r>
              <w:r>
                <w:t>er.1.200</w:t>
              </w:r>
            </w:ins>
          </w:p>
        </w:tc>
        <w:tc>
          <w:tcPr>
            <w:tcW w:w="5529" w:type="dxa"/>
            <w:tcBorders>
              <w:top w:val="single" w:sz="4" w:space="0" w:color="auto"/>
              <w:left w:val="single" w:sz="4" w:space="0" w:color="auto"/>
              <w:bottom w:val="single" w:sz="4" w:space="0" w:color="auto"/>
              <w:right w:val="single" w:sz="4" w:space="0" w:color="auto"/>
            </w:tcBorders>
          </w:tcPr>
          <w:p w14:paraId="58873E04" w14:textId="77777777" w:rsidR="005047AD" w:rsidRDefault="005047AD" w:rsidP="006B6158">
            <w:pPr>
              <w:jc w:val="left"/>
              <w:rPr>
                <w:ins w:id="456" w:author="山口 晃一郎&lt;yamaguchi.koichiro@jp.panasonic.com&gt;" w:date="2021-09-13T17:31:00Z"/>
              </w:rPr>
            </w:pPr>
            <w:ins w:id="457" w:author="山口 晃一郎&lt;yamaguchi.koichiro@jp.panasonic.com&gt;" w:date="2021-09-13T17:32:00Z">
              <w:r>
                <w:rPr>
                  <w:rFonts w:hint="eastAsia"/>
                </w:rPr>
                <w:t>入力仕様に回転指定</w:t>
              </w:r>
              <w:r>
                <w:rPr>
                  <w:rFonts w:hint="eastAsia"/>
                </w:rPr>
                <w:t xml:space="preserve"> </w:t>
              </w:r>
            </w:ins>
            <w:ins w:id="458" w:author="山口 晃一郎&lt;yamaguchi.koichiro@jp.panasonic.com&gt;" w:date="2021-09-29T17:47:00Z">
              <w:r w:rsidR="00FE2218">
                <w:t>-</w:t>
              </w:r>
            </w:ins>
            <w:ins w:id="459" w:author="山口 晃一郎&lt;yamaguchi.koichiro@jp.panasonic.com&gt;" w:date="2021-09-13T17:32:00Z">
              <w:r>
                <w:t>mt</w:t>
              </w:r>
            </w:ins>
            <w:ins w:id="460" w:author="山口 晃一郎&lt;yamaguchi.koichiro@jp.panasonic.com&gt;" w:date="2021-09-29T17:47:00Z">
              <w:r w:rsidR="00FE2218">
                <w:rPr>
                  <w:rFonts w:hint="eastAsia"/>
                </w:rPr>
                <w:t>,</w:t>
              </w:r>
            </w:ins>
            <w:ins w:id="461" w:author="山口 晃一郎&lt;yamaguchi.koichiro@jp.panasonic.com&gt;" w:date="2021-09-29T17:46:00Z">
              <w:r w:rsidR="00FE2218">
                <w:rPr>
                  <w:rFonts w:hint="eastAsia"/>
                </w:rPr>
                <w:t>-</w:t>
              </w:r>
              <w:proofErr w:type="spellStart"/>
              <w:r w:rsidR="00FE2218">
                <w:t>mtv</w:t>
              </w:r>
            </w:ins>
            <w:proofErr w:type="spellEnd"/>
            <w:ins w:id="462" w:author="山口 晃一郎&lt;yamaguchi.koichiro@jp.panasonic.com&gt;" w:date="2021-09-29T17:47:00Z">
              <w:r w:rsidR="00FE2218">
                <w:t>,-</w:t>
              </w:r>
              <w:proofErr w:type="spellStart"/>
              <w:r w:rsidR="00FE2218">
                <w:t>mtc</w:t>
              </w:r>
              <w:proofErr w:type="spellEnd"/>
              <w:r w:rsidR="00FE2218">
                <w:rPr>
                  <w:rFonts w:hint="eastAsia"/>
                </w:rPr>
                <w:t>、</w:t>
              </w:r>
            </w:ins>
            <w:ins w:id="463" w:author="山口 晃一郎&lt;yamaguchi.koichiro@jp.panasonic.com&gt;" w:date="2021-09-13T17:33:00Z">
              <w:r>
                <w:rPr>
                  <w:rFonts w:hint="eastAsia"/>
                </w:rPr>
                <w:t>動作概要に回転指定時の注意書き</w:t>
              </w:r>
            </w:ins>
            <w:ins w:id="464" w:author="山口 晃一郎&lt;yamaguchi.koichiro@jp.panasonic.com&gt;" w:date="2021-09-13T17:49:00Z">
              <w:r w:rsidR="008F3838">
                <w:rPr>
                  <w:rFonts w:hint="eastAsia"/>
                </w:rPr>
                <w:t>、ファイル仕様に</w:t>
              </w:r>
            </w:ins>
            <w:ins w:id="465" w:author="山口 晃一郎&lt;yamaguchi.koichiro@jp.panasonic.com&gt;" w:date="2021-09-13T17:50:00Z">
              <w:r w:rsidR="008F3838" w:rsidRPr="008F3838">
                <w:t>車両別回転数上限</w:t>
              </w:r>
            </w:ins>
            <w:ins w:id="466" w:author="山口 晃一郎&lt;yamaguchi.koichiro@jp.panasonic.com&gt;" w:date="2021-10-05T19:12:00Z">
              <w:r w:rsidR="00C61450">
                <w:rPr>
                  <w:rFonts w:hint="eastAsia"/>
                </w:rPr>
                <w:t>及び拠点作業時間</w:t>
              </w:r>
            </w:ins>
            <w:ins w:id="467" w:author="山口 晃一郎&lt;yamaguchi.koichiro@jp.panasonic.com&gt;" w:date="2021-09-13T17:50:00Z">
              <w:r w:rsidR="008F3838" w:rsidRPr="008F3838">
                <w:t>ファイル</w:t>
              </w:r>
            </w:ins>
            <w:ins w:id="468" w:author="山口 晃一郎&lt;yamaguchi.koichiro@jp.panasonic.com&gt;" w:date="2021-09-29T17:19:00Z">
              <w:r w:rsidR="003D1E28">
                <w:rPr>
                  <w:rFonts w:hint="eastAsia"/>
                </w:rPr>
                <w:t>、配送先拠点作業時間ファイル</w:t>
              </w:r>
            </w:ins>
            <w:ins w:id="469" w:author="山口 晃一郎&lt;yamaguchi.koichiro@jp.panasonic.com&gt;" w:date="2021-09-13T17:33:00Z">
              <w:r>
                <w:rPr>
                  <w:rFonts w:hint="eastAsia"/>
                </w:rPr>
                <w:t>追加。</w:t>
              </w:r>
            </w:ins>
          </w:p>
        </w:tc>
      </w:tr>
      <w:tr w:rsidR="00BF5A85" w14:paraId="2C0FE147" w14:textId="77777777" w:rsidTr="0045471B">
        <w:trPr>
          <w:ins w:id="470" w:author="山口 晃一郎&lt;yamaguchi.koichiro@jp.panasonic.com&gt;" w:date="2021-10-28T16:33:00Z"/>
        </w:trPr>
        <w:tc>
          <w:tcPr>
            <w:tcW w:w="1983" w:type="dxa"/>
            <w:tcBorders>
              <w:top w:val="single" w:sz="4" w:space="0" w:color="auto"/>
              <w:left w:val="single" w:sz="4" w:space="0" w:color="auto"/>
              <w:bottom w:val="single" w:sz="4" w:space="0" w:color="auto"/>
              <w:right w:val="single" w:sz="4" w:space="0" w:color="auto"/>
            </w:tcBorders>
          </w:tcPr>
          <w:p w14:paraId="0A9828B5" w14:textId="77777777" w:rsidR="00BF5A85" w:rsidRDefault="00BF5A85" w:rsidP="00C61450">
            <w:pPr>
              <w:jc w:val="center"/>
              <w:rPr>
                <w:ins w:id="471" w:author="山口 晃一郎&lt;yamaguchi.koichiro@jp.panasonic.com&gt;" w:date="2021-10-28T16:33:00Z"/>
              </w:rPr>
            </w:pPr>
            <w:ins w:id="472" w:author="山口 晃一郎&lt;yamaguchi.koichiro@jp.panasonic.com&gt;" w:date="2021-10-28T16:34:00Z">
              <w:r>
                <w:t>2021/10/28</w:t>
              </w:r>
            </w:ins>
          </w:p>
        </w:tc>
        <w:tc>
          <w:tcPr>
            <w:tcW w:w="1702" w:type="dxa"/>
            <w:tcBorders>
              <w:top w:val="single" w:sz="4" w:space="0" w:color="auto"/>
              <w:left w:val="single" w:sz="4" w:space="0" w:color="auto"/>
              <w:bottom w:val="single" w:sz="4" w:space="0" w:color="auto"/>
              <w:right w:val="single" w:sz="4" w:space="0" w:color="auto"/>
            </w:tcBorders>
          </w:tcPr>
          <w:p w14:paraId="0A5E59CF" w14:textId="77777777" w:rsidR="00BF5A85" w:rsidRDefault="00BF5A85" w:rsidP="006B6158">
            <w:pPr>
              <w:jc w:val="center"/>
              <w:rPr>
                <w:ins w:id="473" w:author="山口 晃一郎&lt;yamaguchi.koichiro@jp.panasonic.com&gt;" w:date="2021-10-28T16:33:00Z"/>
              </w:rPr>
            </w:pPr>
            <w:ins w:id="474" w:author="山口 晃一郎&lt;yamaguchi.koichiro@jp.panasonic.com&gt;" w:date="2021-10-28T16:34:00Z">
              <w:r>
                <w:rPr>
                  <w:rFonts w:hint="eastAsia"/>
                </w:rPr>
                <w:t>V</w:t>
              </w:r>
              <w:r>
                <w:t>er.1.201</w:t>
              </w:r>
            </w:ins>
          </w:p>
        </w:tc>
        <w:tc>
          <w:tcPr>
            <w:tcW w:w="5529" w:type="dxa"/>
            <w:tcBorders>
              <w:top w:val="single" w:sz="4" w:space="0" w:color="auto"/>
              <w:left w:val="single" w:sz="4" w:space="0" w:color="auto"/>
              <w:bottom w:val="single" w:sz="4" w:space="0" w:color="auto"/>
              <w:right w:val="single" w:sz="4" w:space="0" w:color="auto"/>
            </w:tcBorders>
          </w:tcPr>
          <w:p w14:paraId="60A81A90" w14:textId="77777777" w:rsidR="00BF5A85" w:rsidRDefault="00BF5A85" w:rsidP="006B6158">
            <w:pPr>
              <w:jc w:val="left"/>
              <w:rPr>
                <w:ins w:id="475" w:author="山口 晃一郎&lt;yamaguchi.koichiro@jp.panasonic.com&gt;" w:date="2021-10-28T16:33:00Z"/>
              </w:rPr>
            </w:pPr>
            <w:proofErr w:type="spellStart"/>
            <w:ins w:id="476" w:author="山口 晃一郎&lt;yamaguchi.koichiro@jp.panasonic.com&gt;" w:date="2021-10-28T16:33:00Z">
              <w:r>
                <w:t>si</w:t>
              </w:r>
              <w:proofErr w:type="spellEnd"/>
              <w:r>
                <w:rPr>
                  <w:rFonts w:hint="eastAsia"/>
                </w:rPr>
                <w:t>指定、及び、</w:t>
              </w:r>
              <w:r>
                <w:rPr>
                  <w:rFonts w:hint="eastAsia"/>
                </w:rPr>
                <w:t>bs</w:t>
              </w:r>
              <w:r>
                <w:rPr>
                  <w:rFonts w:hint="eastAsia"/>
                </w:rPr>
                <w:t>指定の荷作業時間の定義変更。</w:t>
              </w:r>
              <w:r w:rsidRPr="00BF5A85">
                <w:t>スポット</w:t>
              </w:r>
              <w:r w:rsidRPr="00BF5A85">
                <w:t>ID</w:t>
              </w:r>
              <w:r w:rsidRPr="00BF5A85">
                <w:t>定義ファイル</w:t>
              </w:r>
            </w:ins>
            <w:ins w:id="477" w:author="山口 晃一郎&lt;yamaguchi.koichiro@jp.panasonic.com&gt;" w:date="2021-10-28T16:34:00Z">
              <w:r>
                <w:rPr>
                  <w:rFonts w:hint="eastAsia"/>
                </w:rPr>
                <w:t>に駐車時間追加。</w:t>
              </w:r>
            </w:ins>
          </w:p>
        </w:tc>
      </w:tr>
      <w:tr w:rsidR="00CE4EE3" w14:paraId="20469E13" w14:textId="77777777" w:rsidTr="0045471B">
        <w:trPr>
          <w:ins w:id="478" w:author="山口 晃一郎&lt;yamaguchi.koichiro@jp.panasonic.com&gt;" w:date="2021-12-24T19:17:00Z"/>
        </w:trPr>
        <w:tc>
          <w:tcPr>
            <w:tcW w:w="1983" w:type="dxa"/>
            <w:tcBorders>
              <w:top w:val="single" w:sz="4" w:space="0" w:color="auto"/>
              <w:left w:val="single" w:sz="4" w:space="0" w:color="auto"/>
              <w:bottom w:val="single" w:sz="4" w:space="0" w:color="auto"/>
              <w:right w:val="single" w:sz="4" w:space="0" w:color="auto"/>
            </w:tcBorders>
          </w:tcPr>
          <w:p w14:paraId="784227E6" w14:textId="77777777" w:rsidR="00CE4EE3" w:rsidRDefault="00CE4EE3" w:rsidP="00C61450">
            <w:pPr>
              <w:jc w:val="center"/>
              <w:rPr>
                <w:ins w:id="479" w:author="山口 晃一郎&lt;yamaguchi.koichiro@jp.panasonic.com&gt;" w:date="2021-12-24T19:17:00Z"/>
              </w:rPr>
            </w:pPr>
            <w:ins w:id="480" w:author="山口 晃一郎&lt;yamaguchi.koichiro@jp.panasonic.com&gt;" w:date="2021-12-24T19:17:00Z">
              <w:r>
                <w:rPr>
                  <w:rFonts w:hint="eastAsia"/>
                </w:rPr>
                <w:t>2</w:t>
              </w:r>
              <w:r>
                <w:t>021/12/24</w:t>
              </w:r>
            </w:ins>
          </w:p>
        </w:tc>
        <w:tc>
          <w:tcPr>
            <w:tcW w:w="1702" w:type="dxa"/>
            <w:tcBorders>
              <w:top w:val="single" w:sz="4" w:space="0" w:color="auto"/>
              <w:left w:val="single" w:sz="4" w:space="0" w:color="auto"/>
              <w:bottom w:val="single" w:sz="4" w:space="0" w:color="auto"/>
              <w:right w:val="single" w:sz="4" w:space="0" w:color="auto"/>
            </w:tcBorders>
          </w:tcPr>
          <w:p w14:paraId="1D018ADB" w14:textId="77777777" w:rsidR="00CE4EE3" w:rsidRDefault="00CE4EE3" w:rsidP="006B6158">
            <w:pPr>
              <w:jc w:val="center"/>
              <w:rPr>
                <w:ins w:id="481" w:author="山口 晃一郎&lt;yamaguchi.koichiro@jp.panasonic.com&gt;" w:date="2021-12-24T19:17:00Z"/>
              </w:rPr>
            </w:pPr>
            <w:ins w:id="482" w:author="山口 晃一郎&lt;yamaguchi.koichiro@jp.panasonic.com&gt;" w:date="2021-12-24T19:17:00Z">
              <w:r>
                <w:t>Ver.1.202</w:t>
              </w:r>
            </w:ins>
          </w:p>
        </w:tc>
        <w:tc>
          <w:tcPr>
            <w:tcW w:w="5529" w:type="dxa"/>
            <w:tcBorders>
              <w:top w:val="single" w:sz="4" w:space="0" w:color="auto"/>
              <w:left w:val="single" w:sz="4" w:space="0" w:color="auto"/>
              <w:bottom w:val="single" w:sz="4" w:space="0" w:color="auto"/>
              <w:right w:val="single" w:sz="4" w:space="0" w:color="auto"/>
            </w:tcBorders>
          </w:tcPr>
          <w:p w14:paraId="5F38C767" w14:textId="77777777" w:rsidR="00CE4EE3" w:rsidRDefault="00CE4EE3" w:rsidP="006B6158">
            <w:pPr>
              <w:jc w:val="left"/>
              <w:rPr>
                <w:ins w:id="483" w:author="山口 晃一郎&lt;yamaguchi.koichiro@jp.panasonic.com&gt;" w:date="2021-12-24T19:17:00Z"/>
              </w:rPr>
            </w:pPr>
            <w:ins w:id="484" w:author="山口 晃一郎&lt;yamaguchi.koichiro@jp.panasonic.com&gt;" w:date="2021-12-24T19:17:00Z">
              <w:r w:rsidRPr="00BF5A85">
                <w:t>スポット</w:t>
              </w:r>
              <w:r w:rsidRPr="00BF5A85">
                <w:t>ID</w:t>
              </w:r>
              <w:r w:rsidRPr="00BF5A85">
                <w:t>定義ファイル</w:t>
              </w:r>
              <w:r>
                <w:rPr>
                  <w:rFonts w:hint="eastAsia"/>
                </w:rPr>
                <w:t>の駐車時間の定義変更。</w:t>
              </w:r>
            </w:ins>
          </w:p>
        </w:tc>
      </w:tr>
      <w:tr w:rsidR="00825D1A" w14:paraId="1D281BEC" w14:textId="77777777" w:rsidTr="0045471B">
        <w:trPr>
          <w:ins w:id="485" w:author="山口 晃一郎&lt;yamaguchi.koichiro@jp.panasonic.com&gt;" w:date="2022-01-18T10:18:00Z"/>
        </w:trPr>
        <w:tc>
          <w:tcPr>
            <w:tcW w:w="1983" w:type="dxa"/>
            <w:tcBorders>
              <w:top w:val="single" w:sz="4" w:space="0" w:color="auto"/>
              <w:left w:val="single" w:sz="4" w:space="0" w:color="auto"/>
              <w:bottom w:val="single" w:sz="4" w:space="0" w:color="auto"/>
              <w:right w:val="single" w:sz="4" w:space="0" w:color="auto"/>
            </w:tcBorders>
          </w:tcPr>
          <w:p w14:paraId="502B08B5" w14:textId="77777777" w:rsidR="00825D1A" w:rsidRDefault="00673997" w:rsidP="00C61450">
            <w:pPr>
              <w:jc w:val="center"/>
              <w:rPr>
                <w:ins w:id="486" w:author="山口 晃一郎&lt;yamaguchi.koichiro@jp.panasonic.com&gt;" w:date="2022-01-18T10:18:00Z"/>
              </w:rPr>
            </w:pPr>
            <w:ins w:id="487" w:author="山口 晃一郎&lt;yamaguchi.koichiro@jp.panasonic.com&gt;" w:date="2022-01-18T10:19:00Z">
              <w:r>
                <w:t>2022/</w:t>
              </w:r>
              <w:r w:rsidR="00825D1A">
                <w:t>1/</w:t>
              </w:r>
            </w:ins>
            <w:ins w:id="488" w:author="山口 晃一郎&lt;yamaguchi.koichiro@jp.panasonic.com&gt;" w:date="2022-01-19T10:51:00Z">
              <w:r w:rsidR="005E38FB">
                <w:rPr>
                  <w:rFonts w:hint="eastAsia"/>
                </w:rPr>
                <w:t>2</w:t>
              </w:r>
              <w:r w:rsidR="005E38FB">
                <w:t>0</w:t>
              </w:r>
            </w:ins>
          </w:p>
        </w:tc>
        <w:tc>
          <w:tcPr>
            <w:tcW w:w="1702" w:type="dxa"/>
            <w:tcBorders>
              <w:top w:val="single" w:sz="4" w:space="0" w:color="auto"/>
              <w:left w:val="single" w:sz="4" w:space="0" w:color="auto"/>
              <w:bottom w:val="single" w:sz="4" w:space="0" w:color="auto"/>
              <w:right w:val="single" w:sz="4" w:space="0" w:color="auto"/>
            </w:tcBorders>
          </w:tcPr>
          <w:p w14:paraId="1DF9DE60" w14:textId="77777777" w:rsidR="00825D1A" w:rsidRDefault="00825D1A" w:rsidP="006B6158">
            <w:pPr>
              <w:jc w:val="center"/>
              <w:rPr>
                <w:ins w:id="489" w:author="山口 晃一郎&lt;yamaguchi.koichiro@jp.panasonic.com&gt;" w:date="2022-01-18T10:18:00Z"/>
              </w:rPr>
            </w:pPr>
            <w:ins w:id="490" w:author="山口 晃一郎&lt;yamaguchi.koichiro@jp.panasonic.com&gt;" w:date="2022-01-18T10:19:00Z">
              <w:r>
                <w:rPr>
                  <w:rFonts w:hint="eastAsia"/>
                </w:rPr>
                <w:t>Ver.1.203</w:t>
              </w:r>
            </w:ins>
          </w:p>
        </w:tc>
        <w:tc>
          <w:tcPr>
            <w:tcW w:w="5529" w:type="dxa"/>
            <w:tcBorders>
              <w:top w:val="single" w:sz="4" w:space="0" w:color="auto"/>
              <w:left w:val="single" w:sz="4" w:space="0" w:color="auto"/>
              <w:bottom w:val="single" w:sz="4" w:space="0" w:color="auto"/>
              <w:right w:val="single" w:sz="4" w:space="0" w:color="auto"/>
            </w:tcBorders>
          </w:tcPr>
          <w:p w14:paraId="15D4BB74" w14:textId="77777777" w:rsidR="00E54848" w:rsidRPr="00BF5A85" w:rsidRDefault="00825D1A" w:rsidP="008954B4">
            <w:pPr>
              <w:jc w:val="left"/>
              <w:rPr>
                <w:ins w:id="491" w:author="山口 晃一郎&lt;yamaguchi.koichiro@jp.panasonic.com&gt;" w:date="2022-01-18T10:18:00Z"/>
              </w:rPr>
            </w:pPr>
            <w:ins w:id="492" w:author="山口 晃一郎&lt;yamaguchi.koichiro@jp.panasonic.com&gt;" w:date="2022-01-18T10:19:00Z">
              <w:r>
                <w:rPr>
                  <w:rFonts w:hint="eastAsia"/>
                </w:rPr>
                <w:t>入出力仕様に</w:t>
              </w:r>
            </w:ins>
            <w:ins w:id="493" w:author="山口 晃一郎&lt;yamaguchi.koichiro@jp.panasonic.com&gt;" w:date="2022-01-18T10:20:00Z">
              <w:r>
                <w:rPr>
                  <w:rFonts w:hint="eastAsia"/>
                </w:rPr>
                <w:t>並列実行するコア数の指定</w:t>
              </w:r>
              <w:r>
                <w:rPr>
                  <w:rFonts w:hint="eastAsia"/>
                </w:rPr>
                <w:t xml:space="preserve"> </w:t>
              </w:r>
            </w:ins>
            <w:ins w:id="494" w:author="山口 晃一郎&lt;yamaguchi.koichiro@jp.panasonic.com&gt;" w:date="2022-02-14T15:13:00Z">
              <w:r w:rsidR="00E54848">
                <w:t>-</w:t>
              </w:r>
            </w:ins>
            <w:proofErr w:type="spellStart"/>
            <w:ins w:id="495" w:author="山口 晃一郎&lt;yamaguchi.koichiro@jp.panasonic.com&gt;" w:date="2022-01-18T10:20:00Z">
              <w:r>
                <w:t>mulit</w:t>
              </w:r>
            </w:ins>
            <w:ins w:id="496" w:author="山口 晃一郎&lt;yamaguchi.koichiro@jp.panasonic.com&gt;" w:date="2022-01-25T10:57:00Z">
              <w:r w:rsidR="00C150D0">
                <w:rPr>
                  <w:rFonts w:hint="eastAsia"/>
                </w:rPr>
                <w:t>thread</w:t>
              </w:r>
            </w:ins>
            <w:proofErr w:type="spellEnd"/>
            <w:ins w:id="497" w:author="山口 晃一郎&lt;yamaguchi.koichiro@jp.panasonic.com&gt;" w:date="2022-01-18T10:20:00Z">
              <w:r>
                <w:t xml:space="preserve"> </w:t>
              </w:r>
              <w:r>
                <w:rPr>
                  <w:rFonts w:hint="eastAsia"/>
                </w:rPr>
                <w:t>を追加</w:t>
              </w:r>
            </w:ins>
            <w:ins w:id="498" w:author="山口 晃一郎&lt;yamaguchi.koichiro@jp.panasonic.com&gt;" w:date="2022-01-18T10:26:00Z">
              <w:r>
                <w:rPr>
                  <w:rFonts w:hint="eastAsia"/>
                </w:rPr>
                <w:t>。入出力仕様から</w:t>
              </w:r>
            </w:ins>
            <w:ins w:id="499" w:author="山口 晃一郎&lt;yamaguchi.koichiro@jp.panasonic.com&gt;" w:date="2022-01-20T17:30:00Z">
              <w:r w:rsidR="00FD5D21">
                <w:rPr>
                  <w:rFonts w:hint="eastAsia"/>
                </w:rPr>
                <w:t xml:space="preserve"> </w:t>
              </w:r>
            </w:ins>
            <w:ins w:id="500" w:author="山口 晃一郎&lt;yamaguchi.koichiro@jp.panasonic.com&gt;" w:date="2022-02-14T15:13:00Z">
              <w:r w:rsidR="00E54848">
                <w:t>-</w:t>
              </w:r>
            </w:ins>
            <w:proofErr w:type="spellStart"/>
            <w:ins w:id="501" w:author="山口 晃一郎&lt;yamaguchi.koichiro@jp.panasonic.com&gt;" w:date="2022-01-18T10:26:00Z">
              <w:r>
                <w:t>mp</w:t>
              </w:r>
            </w:ins>
            <w:proofErr w:type="spellEnd"/>
            <w:ins w:id="502" w:author="山口 晃一郎&lt;yamaguchi.koichiro@jp.panasonic.com&gt;" w:date="2022-01-20T17:31:00Z">
              <w:r w:rsidR="00FD5D21">
                <w:rPr>
                  <w:rFonts w:hint="eastAsia"/>
                </w:rPr>
                <w:t>、</w:t>
              </w:r>
            </w:ins>
            <w:ins w:id="503" w:author="山口 晃一郎&lt;yamaguchi.koichiro@jp.panasonic.com&gt;" w:date="2022-01-18T10:26:00Z">
              <w:r>
                <w:rPr>
                  <w:rFonts w:hint="eastAsia"/>
                </w:rPr>
                <w:t>-</w:t>
              </w:r>
              <w:proofErr w:type="spellStart"/>
              <w:r>
                <w:t>mpnum</w:t>
              </w:r>
              <w:proofErr w:type="spellEnd"/>
              <w:r>
                <w:rPr>
                  <w:rFonts w:hint="eastAsia"/>
                </w:rPr>
                <w:t>を削除。</w:t>
              </w:r>
            </w:ins>
            <w:ins w:id="504" w:author="山口 晃一郎&lt;yamaguchi.koichiro@jp.panasonic.com&gt;" w:date="2022-01-19T11:41:00Z">
              <w:r w:rsidR="00F72FD0">
                <w:rPr>
                  <w:rFonts w:hint="eastAsia"/>
                </w:rPr>
                <w:t>入出力仕様に</w:t>
              </w:r>
            </w:ins>
            <w:ins w:id="505" w:author="山口 晃一郎&lt;yamaguchi.koichiro@jp.panasonic.com&gt;" w:date="2022-01-25T16:05:00Z">
              <w:r w:rsidR="0034013B">
                <w:rPr>
                  <w:rFonts w:hint="eastAsia"/>
                </w:rPr>
                <w:t>ソフト・ハード制約切替項目</w:t>
              </w:r>
              <w:r w:rsidR="0034013B">
                <w:rPr>
                  <w:rFonts w:hint="eastAsia"/>
                </w:rPr>
                <w:t xml:space="preserve"> </w:t>
              </w:r>
            </w:ins>
            <w:ins w:id="506" w:author="山口 晃一郎&lt;yamaguchi.koichiro@jp.panasonic.com&gt;" w:date="2022-02-14T15:13:00Z">
              <w:r w:rsidR="00E54848">
                <w:t>-</w:t>
              </w:r>
            </w:ins>
            <w:proofErr w:type="spellStart"/>
            <w:ins w:id="507" w:author="山口 晃一郎&lt;yamaguchi.koichiro@jp.panasonic.com&gt;" w:date="2022-01-25T16:05:00Z">
              <w:r w:rsidR="0034013B">
                <w:t>tpt</w:t>
              </w:r>
              <w:proofErr w:type="spellEnd"/>
              <w:r w:rsidR="0034013B">
                <w:rPr>
                  <w:rFonts w:hint="eastAsia"/>
                </w:rPr>
                <w:t>、</w:t>
              </w:r>
              <w:r w:rsidR="0034013B">
                <w:rPr>
                  <w:rFonts w:hint="eastAsia"/>
                </w:rPr>
                <w:t>-</w:t>
              </w:r>
              <w:proofErr w:type="spellStart"/>
              <w:r w:rsidR="0034013B">
                <w:t>lpt</w:t>
              </w:r>
              <w:proofErr w:type="spellEnd"/>
              <w:r w:rsidR="0034013B">
                <w:rPr>
                  <w:rFonts w:hint="eastAsia"/>
                </w:rPr>
                <w:t>、</w:t>
              </w:r>
              <w:r w:rsidR="0034013B">
                <w:rPr>
                  <w:rFonts w:hint="eastAsia"/>
                </w:rPr>
                <w:t>-</w:t>
              </w:r>
              <w:r w:rsidR="0034013B">
                <w:t>l2pt</w:t>
              </w:r>
              <w:r w:rsidR="0034013B">
                <w:rPr>
                  <w:rFonts w:hint="eastAsia"/>
                </w:rPr>
                <w:t>、</w:t>
              </w:r>
              <w:r w:rsidR="0034013B">
                <w:rPr>
                  <w:rFonts w:hint="eastAsia"/>
                </w:rPr>
                <w:t>-</w:t>
              </w:r>
              <w:proofErr w:type="spellStart"/>
              <w:r w:rsidR="0034013B">
                <w:t>tlpt</w:t>
              </w:r>
              <w:proofErr w:type="spellEnd"/>
              <w:r w:rsidR="0034013B">
                <w:rPr>
                  <w:rFonts w:hint="eastAsia"/>
                </w:rPr>
                <w:t>、</w:t>
              </w:r>
              <w:r w:rsidR="0034013B">
                <w:rPr>
                  <w:rFonts w:hint="eastAsia"/>
                </w:rPr>
                <w:t>-</w:t>
              </w:r>
              <w:proofErr w:type="spellStart"/>
              <w:r w:rsidR="0034013B">
                <w:t>vlpt</w:t>
              </w:r>
            </w:ins>
            <w:proofErr w:type="spellEnd"/>
            <w:ins w:id="508" w:author="山口 晃一郎&lt;yamaguchi.koichiro@jp.panasonic.com&gt;" w:date="2022-01-25T16:06:00Z">
              <w:r w:rsidR="005B6B70">
                <w:rPr>
                  <w:rFonts w:hint="eastAsia"/>
                </w:rPr>
                <w:t>追加</w:t>
              </w:r>
            </w:ins>
            <w:ins w:id="509" w:author="山口 晃一郎&lt;yamaguchi.koichiro@jp.panasonic.com&gt;" w:date="2022-01-19T11:41:00Z">
              <w:r w:rsidR="00F72FD0">
                <w:rPr>
                  <w:rFonts w:hint="eastAsia"/>
                </w:rPr>
                <w:t>、および、</w:t>
              </w:r>
            </w:ins>
            <w:ins w:id="510" w:author="山口 晃一郎&lt;yamaguchi.koichiro@jp.panasonic.com&gt;" w:date="2022-01-25T16:05:00Z">
              <w:r w:rsidR="0034013B">
                <w:rPr>
                  <w:rFonts w:hint="eastAsia"/>
                </w:rPr>
                <w:t>制約違反の重み係数</w:t>
              </w:r>
              <w:r w:rsidR="0034013B">
                <w:rPr>
                  <w:rFonts w:hint="eastAsia"/>
                </w:rPr>
                <w:t xml:space="preserve"> -</w:t>
              </w:r>
              <w:proofErr w:type="spellStart"/>
              <w:r w:rsidR="0034013B" w:rsidRPr="00F72FD0">
                <w:t>t</w:t>
              </w:r>
              <w:r w:rsidR="0034013B">
                <w:t>pw</w:t>
              </w:r>
              <w:proofErr w:type="spellEnd"/>
              <w:r w:rsidR="0034013B">
                <w:rPr>
                  <w:rFonts w:hint="eastAsia"/>
                </w:rPr>
                <w:t>、</w:t>
              </w:r>
              <w:r w:rsidR="0034013B">
                <w:rPr>
                  <w:rFonts w:hint="eastAsia"/>
                </w:rPr>
                <w:t>-</w:t>
              </w:r>
              <w:proofErr w:type="spellStart"/>
              <w:r w:rsidR="0034013B">
                <w:t>lpw</w:t>
              </w:r>
              <w:proofErr w:type="spellEnd"/>
              <w:r w:rsidR="0034013B">
                <w:rPr>
                  <w:rFonts w:hint="eastAsia"/>
                </w:rPr>
                <w:t>、</w:t>
              </w:r>
              <w:r w:rsidR="0034013B">
                <w:rPr>
                  <w:rFonts w:hint="eastAsia"/>
                </w:rPr>
                <w:t>-</w:t>
              </w:r>
              <w:r w:rsidR="0034013B">
                <w:t>l2pw</w:t>
              </w:r>
              <w:r w:rsidR="0034013B">
                <w:rPr>
                  <w:rFonts w:hint="eastAsia"/>
                </w:rPr>
                <w:t>、</w:t>
              </w:r>
              <w:r w:rsidR="0034013B">
                <w:rPr>
                  <w:rFonts w:hint="eastAsia"/>
                </w:rPr>
                <w:t>-</w:t>
              </w:r>
              <w:proofErr w:type="spellStart"/>
              <w:r w:rsidR="0034013B">
                <w:t>tlpw</w:t>
              </w:r>
              <w:proofErr w:type="spellEnd"/>
              <w:r w:rsidR="0034013B">
                <w:rPr>
                  <w:rFonts w:hint="eastAsia"/>
                </w:rPr>
                <w:t>、</w:t>
              </w:r>
              <w:r w:rsidR="0034013B">
                <w:rPr>
                  <w:rFonts w:hint="eastAsia"/>
                </w:rPr>
                <w:t>-</w:t>
              </w:r>
              <w:proofErr w:type="spellStart"/>
              <w:r w:rsidR="0034013B">
                <w:t>vlpw</w:t>
              </w:r>
              <w:proofErr w:type="spellEnd"/>
              <w:r w:rsidR="0034013B">
                <w:rPr>
                  <w:rFonts w:hint="eastAsia"/>
                </w:rPr>
                <w:t>追加</w:t>
              </w:r>
            </w:ins>
            <w:ins w:id="511" w:author="山口 晃一郎&lt;yamaguchi.koichiro@jp.panasonic.com&gt;" w:date="2022-01-19T11:42:00Z">
              <w:r w:rsidR="00F72FD0">
                <w:rPr>
                  <w:rFonts w:hint="eastAsia"/>
                </w:rPr>
                <w:t>。</w:t>
              </w:r>
            </w:ins>
          </w:p>
        </w:tc>
      </w:tr>
      <w:tr w:rsidR="00E54848" w14:paraId="48014973" w14:textId="77777777" w:rsidTr="0045471B">
        <w:trPr>
          <w:ins w:id="512" w:author="山口 晃一郎&lt;yamaguchi.koichiro@jp.panasonic.com&gt;" w:date="2022-02-14T15:11:00Z"/>
        </w:trPr>
        <w:tc>
          <w:tcPr>
            <w:tcW w:w="1983" w:type="dxa"/>
            <w:tcBorders>
              <w:top w:val="single" w:sz="4" w:space="0" w:color="auto"/>
              <w:left w:val="single" w:sz="4" w:space="0" w:color="auto"/>
              <w:bottom w:val="single" w:sz="4" w:space="0" w:color="auto"/>
              <w:right w:val="single" w:sz="4" w:space="0" w:color="auto"/>
            </w:tcBorders>
          </w:tcPr>
          <w:p w14:paraId="26C3EADA" w14:textId="77777777" w:rsidR="00E54848" w:rsidRDefault="00E54848" w:rsidP="00C61450">
            <w:pPr>
              <w:jc w:val="center"/>
              <w:rPr>
                <w:ins w:id="513" w:author="山口 晃一郎&lt;yamaguchi.koichiro@jp.panasonic.com&gt;" w:date="2022-02-14T15:11:00Z"/>
              </w:rPr>
            </w:pPr>
            <w:ins w:id="514" w:author="山口 晃一郎&lt;yamaguchi.koichiro@jp.panasonic.com&gt;" w:date="2022-02-14T15:11:00Z">
              <w:r>
                <w:rPr>
                  <w:rFonts w:hint="eastAsia"/>
                </w:rPr>
                <w:t>2</w:t>
              </w:r>
              <w:r>
                <w:t>022/2/14</w:t>
              </w:r>
            </w:ins>
          </w:p>
        </w:tc>
        <w:tc>
          <w:tcPr>
            <w:tcW w:w="1702" w:type="dxa"/>
            <w:tcBorders>
              <w:top w:val="single" w:sz="4" w:space="0" w:color="auto"/>
              <w:left w:val="single" w:sz="4" w:space="0" w:color="auto"/>
              <w:bottom w:val="single" w:sz="4" w:space="0" w:color="auto"/>
              <w:right w:val="single" w:sz="4" w:space="0" w:color="auto"/>
            </w:tcBorders>
          </w:tcPr>
          <w:p w14:paraId="451576ED" w14:textId="77777777" w:rsidR="00E54848" w:rsidRDefault="00E54848" w:rsidP="006B6158">
            <w:pPr>
              <w:jc w:val="center"/>
              <w:rPr>
                <w:ins w:id="515" w:author="山口 晃一郎&lt;yamaguchi.koichiro@jp.panasonic.com&gt;" w:date="2022-02-14T15:11:00Z"/>
              </w:rPr>
            </w:pPr>
            <w:ins w:id="516" w:author="山口 晃一郎&lt;yamaguchi.koichiro@jp.panasonic.com&gt;" w:date="2022-02-14T15:11:00Z">
              <w:r>
                <w:rPr>
                  <w:rFonts w:hint="eastAsia"/>
                </w:rPr>
                <w:t>V</w:t>
              </w:r>
              <w:r>
                <w:t>er.1.204</w:t>
              </w:r>
            </w:ins>
          </w:p>
        </w:tc>
        <w:tc>
          <w:tcPr>
            <w:tcW w:w="5529" w:type="dxa"/>
            <w:tcBorders>
              <w:top w:val="single" w:sz="4" w:space="0" w:color="auto"/>
              <w:left w:val="single" w:sz="4" w:space="0" w:color="auto"/>
              <w:bottom w:val="single" w:sz="4" w:space="0" w:color="auto"/>
              <w:right w:val="single" w:sz="4" w:space="0" w:color="auto"/>
            </w:tcBorders>
          </w:tcPr>
          <w:p w14:paraId="638031BF" w14:textId="77777777" w:rsidR="00E54848" w:rsidRDefault="00E54848" w:rsidP="008954B4">
            <w:pPr>
              <w:jc w:val="left"/>
              <w:rPr>
                <w:ins w:id="517" w:author="山口 晃一郎&lt;yamaguchi.koichiro@jp.panasonic.com&gt;" w:date="2022-02-14T15:11:00Z"/>
              </w:rPr>
            </w:pPr>
            <w:ins w:id="518" w:author="山口 晃一郎&lt;yamaguchi.koichiro@jp.panasonic.com&gt;" w:date="2022-02-14T15:11:00Z">
              <w:r>
                <w:rPr>
                  <w:rFonts w:hint="eastAsia"/>
                </w:rPr>
                <w:t>入出力仕様に追加の時間枠</w:t>
              </w:r>
            </w:ins>
            <w:ins w:id="519" w:author="山口 晃一郎&lt;yamaguchi.koichiro@jp.panasonic.com&gt;" w:date="2022-02-14T15:41:00Z">
              <w:r w:rsidR="00673997">
                <w:rPr>
                  <w:rFonts w:hint="eastAsia"/>
                </w:rPr>
                <w:t>場所</w:t>
              </w:r>
            </w:ins>
            <w:ins w:id="520" w:author="山口 晃一郎&lt;yamaguchi.koichiro@jp.panasonic.com&gt;" w:date="2022-02-14T15:13:00Z">
              <w:r>
                <w:rPr>
                  <w:rFonts w:hint="eastAsia"/>
                </w:rPr>
                <w:t>指定</w:t>
              </w:r>
            </w:ins>
            <w:ins w:id="521" w:author="山口 晃一郎&lt;yamaguchi.koichiro@jp.panasonic.com&gt;" w:date="2022-02-14T15:11:00Z">
              <w:r>
                <w:rPr>
                  <w:rFonts w:hint="eastAsia"/>
                </w:rPr>
                <w:t xml:space="preserve"> </w:t>
              </w:r>
            </w:ins>
            <w:ins w:id="522" w:author="山口 晃一郎&lt;yamaguchi.koichiro@jp.panasonic.com&gt;" w:date="2022-02-14T15:13:00Z">
              <w:r>
                <w:t>-</w:t>
              </w:r>
            </w:ins>
            <w:proofErr w:type="spellStart"/>
            <w:ins w:id="523" w:author="山口 晃一郎&lt;yamaguchi.koichiro@jp.panasonic.com&gt;" w:date="2022-02-14T15:11:00Z">
              <w:r>
                <w:t>addtw</w:t>
              </w:r>
            </w:ins>
            <w:ins w:id="524" w:author="山口 晃一郎&lt;yamaguchi.koichiro@jp.panasonic.com&gt;" w:date="2022-02-14T15:40:00Z">
              <w:r w:rsidR="00673997">
                <w:rPr>
                  <w:rFonts w:hint="eastAsia"/>
                </w:rPr>
                <w:t>s</w:t>
              </w:r>
              <w:r w:rsidR="00673997">
                <w:t>pot</w:t>
              </w:r>
            </w:ins>
            <w:proofErr w:type="spellEnd"/>
            <w:ins w:id="525" w:author="山口 晃一郎&lt;yamaguchi.koichiro@jp.panasonic.com&gt;" w:date="2022-02-14T15:11:00Z">
              <w:r>
                <w:rPr>
                  <w:rFonts w:hint="eastAsia"/>
                </w:rPr>
                <w:t>、</w:t>
              </w:r>
            </w:ins>
            <w:ins w:id="526" w:author="山口 晃一郎&lt;yamaguchi.koichiro@jp.panasonic.com&gt;" w:date="2022-02-14T15:12:00Z">
              <w:r>
                <w:rPr>
                  <w:rFonts w:hint="eastAsia"/>
                </w:rPr>
                <w:t>遅延最適化</w:t>
              </w:r>
              <w:r>
                <w:rPr>
                  <w:rFonts w:hint="eastAsia"/>
                </w:rPr>
                <w:t xml:space="preserve"> </w:t>
              </w:r>
              <w:r w:rsidR="00987441">
                <w:t>-delayst</w:t>
              </w:r>
            </w:ins>
            <w:ins w:id="527" w:author="山口 晃一郎&lt;yamaguchi.koichiro@jp.panasonic.com&gt;" w:date="2022-02-15T18:40:00Z">
              <w:r w:rsidR="00987441">
                <w:t>2</w:t>
              </w:r>
            </w:ins>
            <w:ins w:id="528" w:author="山口 晃一郎&lt;yamaguchi.koichiro@jp.panasonic.com&gt;" w:date="2022-02-14T15:12:00Z">
              <w:r>
                <w:rPr>
                  <w:rFonts w:hint="eastAsia"/>
                </w:rPr>
                <w:t>追加。ファイル仕様に追加時間枠</w:t>
              </w:r>
            </w:ins>
            <w:ins w:id="529" w:author="山口 晃一郎&lt;yamaguchi.koichiro@jp.panasonic.com&gt;" w:date="2022-02-14T15:41:00Z">
              <w:r w:rsidR="00673997">
                <w:rPr>
                  <w:rFonts w:hint="eastAsia"/>
                </w:rPr>
                <w:t>場所</w:t>
              </w:r>
            </w:ins>
            <w:ins w:id="530" w:author="山口 晃一郎&lt;yamaguchi.koichiro@jp.panasonic.com&gt;" w:date="2022-02-14T15:12:00Z">
              <w:r>
                <w:rPr>
                  <w:rFonts w:hint="eastAsia"/>
                </w:rPr>
                <w:t>ファイル追加。</w:t>
              </w:r>
            </w:ins>
          </w:p>
        </w:tc>
      </w:tr>
      <w:tr w:rsidR="00027C0C" w14:paraId="5DE426EA" w14:textId="77777777" w:rsidTr="0045471B">
        <w:trPr>
          <w:ins w:id="531" w:author="Yamaguchi Koichiro (山口 晃一郎)" w:date="2022-04-28T18:23:00Z"/>
        </w:trPr>
        <w:tc>
          <w:tcPr>
            <w:tcW w:w="1983" w:type="dxa"/>
            <w:tcBorders>
              <w:top w:val="single" w:sz="4" w:space="0" w:color="auto"/>
              <w:left w:val="single" w:sz="4" w:space="0" w:color="auto"/>
              <w:bottom w:val="single" w:sz="4" w:space="0" w:color="auto"/>
              <w:right w:val="single" w:sz="4" w:space="0" w:color="auto"/>
            </w:tcBorders>
          </w:tcPr>
          <w:p w14:paraId="746B8B2E" w14:textId="77777777" w:rsidR="00027C0C" w:rsidRDefault="00027C0C" w:rsidP="00C61450">
            <w:pPr>
              <w:jc w:val="center"/>
              <w:rPr>
                <w:ins w:id="532" w:author="Yamaguchi Koichiro (山口 晃一郎)" w:date="2022-04-28T18:23:00Z"/>
              </w:rPr>
            </w:pPr>
            <w:ins w:id="533" w:author="Yamaguchi Koichiro (山口 晃一郎)" w:date="2022-04-28T18:23:00Z">
              <w:r>
                <w:rPr>
                  <w:rFonts w:hint="eastAsia"/>
                </w:rPr>
                <w:t>2</w:t>
              </w:r>
              <w:r>
                <w:t>022/4/28</w:t>
              </w:r>
            </w:ins>
          </w:p>
        </w:tc>
        <w:tc>
          <w:tcPr>
            <w:tcW w:w="1702" w:type="dxa"/>
            <w:tcBorders>
              <w:top w:val="single" w:sz="4" w:space="0" w:color="auto"/>
              <w:left w:val="single" w:sz="4" w:space="0" w:color="auto"/>
              <w:bottom w:val="single" w:sz="4" w:space="0" w:color="auto"/>
              <w:right w:val="single" w:sz="4" w:space="0" w:color="auto"/>
            </w:tcBorders>
          </w:tcPr>
          <w:p w14:paraId="5CC74BB6" w14:textId="77777777" w:rsidR="00027C0C" w:rsidRDefault="00027C0C" w:rsidP="006B6158">
            <w:pPr>
              <w:jc w:val="center"/>
              <w:rPr>
                <w:ins w:id="534" w:author="Yamaguchi Koichiro (山口 晃一郎)" w:date="2022-04-28T18:23:00Z"/>
              </w:rPr>
            </w:pPr>
            <w:ins w:id="535" w:author="Yamaguchi Koichiro (山口 晃一郎)" w:date="2022-04-28T18:23:00Z">
              <w:r>
                <w:rPr>
                  <w:rFonts w:hint="eastAsia"/>
                </w:rPr>
                <w:t>V</w:t>
              </w:r>
              <w:r>
                <w:t>er.1.205</w:t>
              </w:r>
            </w:ins>
          </w:p>
        </w:tc>
        <w:tc>
          <w:tcPr>
            <w:tcW w:w="5529" w:type="dxa"/>
            <w:tcBorders>
              <w:top w:val="single" w:sz="4" w:space="0" w:color="auto"/>
              <w:left w:val="single" w:sz="4" w:space="0" w:color="auto"/>
              <w:bottom w:val="single" w:sz="4" w:space="0" w:color="auto"/>
              <w:right w:val="single" w:sz="4" w:space="0" w:color="auto"/>
            </w:tcBorders>
          </w:tcPr>
          <w:p w14:paraId="64B06373" w14:textId="77777777" w:rsidR="00027C0C" w:rsidRDefault="00DB0912" w:rsidP="00673997">
            <w:pPr>
              <w:jc w:val="left"/>
              <w:rPr>
                <w:ins w:id="536" w:author="Yamaguchi Koichiro (山口 晃一郎)" w:date="2022-04-28T18:23:00Z"/>
              </w:rPr>
            </w:pPr>
            <w:ins w:id="537" w:author="Yamaguchi Koichiro (山口 晃一郎)" w:date="2022-04-28T18:29:00Z">
              <w:r>
                <w:rPr>
                  <w:rFonts w:hint="eastAsia"/>
                </w:rPr>
                <w:t>入出力仕様</w:t>
              </w:r>
              <w:r>
                <w:rPr>
                  <w:rFonts w:hint="eastAsia"/>
                </w:rPr>
                <w:t xml:space="preserve"> </w:t>
              </w:r>
            </w:ins>
            <w:ins w:id="538" w:author="Yamaguchi Koichiro (山口 晃一郎)" w:date="2022-04-28T18:24:00Z">
              <w:r w:rsidR="00027C0C">
                <w:t>-</w:t>
              </w:r>
              <w:proofErr w:type="spellStart"/>
              <w:r w:rsidR="00027C0C">
                <w:t>addtw</w:t>
              </w:r>
              <w:r w:rsidR="00027C0C">
                <w:rPr>
                  <w:rFonts w:hint="eastAsia"/>
                </w:rPr>
                <w:t>s</w:t>
              </w:r>
              <w:r w:rsidR="00027C0C">
                <w:t>pot</w:t>
              </w:r>
              <w:proofErr w:type="spellEnd"/>
              <w:r w:rsidR="00027C0C">
                <w:rPr>
                  <w:rFonts w:hint="eastAsia"/>
                </w:rPr>
                <w:t>に</w:t>
              </w:r>
            </w:ins>
            <w:ins w:id="539" w:author="Yamaguchi Koichiro (山口 晃一郎)" w:date="2022-04-28T18:25:00Z">
              <w:r w:rsidR="00027C0C" w:rsidRPr="00027C0C">
                <w:rPr>
                  <w:rFonts w:hint="eastAsia"/>
                </w:rPr>
                <w:t>停車時荷作業固定時間</w:t>
              </w:r>
              <w:r w:rsidR="00027C0C">
                <w:rPr>
                  <w:rFonts w:hint="eastAsia"/>
                </w:rPr>
                <w:t>の項目追加</w:t>
              </w:r>
            </w:ins>
          </w:p>
        </w:tc>
      </w:tr>
      <w:tr w:rsidR="000E06CA" w14:paraId="51DD7835" w14:textId="77777777" w:rsidTr="0045471B">
        <w:trPr>
          <w:ins w:id="540" w:author="Yamaguchi Koichiro (山口 晃一郎)" w:date="2022-05-09T18:19:00Z"/>
        </w:trPr>
        <w:tc>
          <w:tcPr>
            <w:tcW w:w="1983" w:type="dxa"/>
            <w:tcBorders>
              <w:top w:val="single" w:sz="4" w:space="0" w:color="auto"/>
              <w:left w:val="single" w:sz="4" w:space="0" w:color="auto"/>
              <w:bottom w:val="single" w:sz="4" w:space="0" w:color="auto"/>
              <w:right w:val="single" w:sz="4" w:space="0" w:color="auto"/>
            </w:tcBorders>
          </w:tcPr>
          <w:p w14:paraId="14B5CDAE" w14:textId="77777777" w:rsidR="000E06CA" w:rsidRDefault="000E06CA" w:rsidP="000E06CA">
            <w:pPr>
              <w:jc w:val="center"/>
              <w:rPr>
                <w:ins w:id="541" w:author="Yamaguchi Koichiro (山口 晃一郎)" w:date="2022-05-09T18:19:00Z"/>
              </w:rPr>
            </w:pPr>
            <w:ins w:id="542" w:author="Yamaguchi Koichiro (山口 晃一郎)" w:date="2022-05-09T18:19:00Z">
              <w:r>
                <w:rPr>
                  <w:rFonts w:hint="eastAsia"/>
                </w:rPr>
                <w:t>2</w:t>
              </w:r>
              <w:r>
                <w:t>022/5/9</w:t>
              </w:r>
            </w:ins>
          </w:p>
        </w:tc>
        <w:tc>
          <w:tcPr>
            <w:tcW w:w="1702" w:type="dxa"/>
            <w:tcBorders>
              <w:top w:val="single" w:sz="4" w:space="0" w:color="auto"/>
              <w:left w:val="single" w:sz="4" w:space="0" w:color="auto"/>
              <w:bottom w:val="single" w:sz="4" w:space="0" w:color="auto"/>
              <w:right w:val="single" w:sz="4" w:space="0" w:color="auto"/>
            </w:tcBorders>
          </w:tcPr>
          <w:p w14:paraId="1DA04A8E" w14:textId="77777777" w:rsidR="000E06CA" w:rsidRDefault="000E06CA" w:rsidP="000E06CA">
            <w:pPr>
              <w:jc w:val="center"/>
              <w:rPr>
                <w:ins w:id="543" w:author="Yamaguchi Koichiro (山口 晃一郎)" w:date="2022-05-09T18:19:00Z"/>
              </w:rPr>
            </w:pPr>
            <w:ins w:id="544" w:author="Yamaguchi Koichiro (山口 晃一郎)" w:date="2022-05-09T18:19:00Z">
              <w:r>
                <w:rPr>
                  <w:rFonts w:hint="eastAsia"/>
                </w:rPr>
                <w:t>V</w:t>
              </w:r>
              <w:r>
                <w:t>er.1.206</w:t>
              </w:r>
            </w:ins>
          </w:p>
        </w:tc>
        <w:tc>
          <w:tcPr>
            <w:tcW w:w="5529" w:type="dxa"/>
            <w:tcBorders>
              <w:top w:val="single" w:sz="4" w:space="0" w:color="auto"/>
              <w:left w:val="single" w:sz="4" w:space="0" w:color="auto"/>
              <w:bottom w:val="single" w:sz="4" w:space="0" w:color="auto"/>
              <w:right w:val="single" w:sz="4" w:space="0" w:color="auto"/>
            </w:tcBorders>
          </w:tcPr>
          <w:p w14:paraId="2958E1DC" w14:textId="77777777" w:rsidR="000E06CA" w:rsidRDefault="000E06CA" w:rsidP="000E06CA">
            <w:pPr>
              <w:jc w:val="left"/>
              <w:rPr>
                <w:ins w:id="545" w:author="Yamaguchi Koichiro (山口 晃一郎)" w:date="2022-05-09T18:19:00Z"/>
              </w:rPr>
            </w:pPr>
            <w:ins w:id="546" w:author="Yamaguchi Koichiro (山口 晃一郎)" w:date="2022-05-09T18:19:00Z">
              <w:r>
                <w:rPr>
                  <w:rFonts w:hint="eastAsia"/>
                </w:rPr>
                <w:t>入出力仕様</w:t>
              </w:r>
              <w:r>
                <w:rPr>
                  <w:rFonts w:hint="eastAsia"/>
                </w:rPr>
                <w:t xml:space="preserve"> </w:t>
              </w:r>
              <w:r>
                <w:t>-</w:t>
              </w:r>
              <w:proofErr w:type="spellStart"/>
              <w:r>
                <w:t>addtw</w:t>
              </w:r>
              <w:r>
                <w:rPr>
                  <w:rFonts w:hint="eastAsia"/>
                </w:rPr>
                <w:t>s</w:t>
              </w:r>
              <w:r>
                <w:t>pot</w:t>
              </w:r>
              <w:proofErr w:type="spellEnd"/>
              <w:r>
                <w:rPr>
                  <w:rFonts w:hint="eastAsia"/>
                </w:rPr>
                <w:t>に</w:t>
              </w:r>
              <w:r>
                <w:rPr>
                  <w:rFonts w:hint="eastAsia"/>
                </w:rPr>
                <w:t>C</w:t>
              </w:r>
              <w:r>
                <w:t>UST NO.(NEW)</w:t>
              </w:r>
              <w:r>
                <w:rPr>
                  <w:rFonts w:hint="eastAsia"/>
                </w:rPr>
                <w:t>の項目追加</w:t>
              </w:r>
            </w:ins>
          </w:p>
        </w:tc>
      </w:tr>
      <w:tr w:rsidR="008954B4" w14:paraId="479DA8D8" w14:textId="77777777" w:rsidTr="0045471B">
        <w:trPr>
          <w:ins w:id="547" w:author="Yamaguchi Koichiro (山口 晃一郎)" w:date="2022-06-24T11:49:00Z"/>
        </w:trPr>
        <w:tc>
          <w:tcPr>
            <w:tcW w:w="1983" w:type="dxa"/>
            <w:tcBorders>
              <w:top w:val="single" w:sz="4" w:space="0" w:color="auto"/>
              <w:left w:val="single" w:sz="4" w:space="0" w:color="auto"/>
              <w:bottom w:val="single" w:sz="4" w:space="0" w:color="auto"/>
              <w:right w:val="single" w:sz="4" w:space="0" w:color="auto"/>
            </w:tcBorders>
          </w:tcPr>
          <w:p w14:paraId="38596771" w14:textId="77777777" w:rsidR="008954B4" w:rsidRDefault="008954B4" w:rsidP="000E06CA">
            <w:pPr>
              <w:jc w:val="center"/>
              <w:rPr>
                <w:ins w:id="548" w:author="Yamaguchi Koichiro (山口 晃一郎)" w:date="2022-06-24T11:49:00Z"/>
              </w:rPr>
            </w:pPr>
            <w:ins w:id="549" w:author="Yamaguchi Koichiro (山口 晃一郎)" w:date="2022-06-24T11:49:00Z">
              <w:r>
                <w:rPr>
                  <w:rFonts w:hint="eastAsia"/>
                </w:rPr>
                <w:t>2</w:t>
              </w:r>
              <w:r>
                <w:t>022/6/</w:t>
              </w:r>
            </w:ins>
            <w:ins w:id="550" w:author="Yamaguchi Koichiro (山口 晃一郎)" w:date="2022-06-27T10:32:00Z">
              <w:r w:rsidR="00B2462C">
                <w:rPr>
                  <w:rFonts w:hint="eastAsia"/>
                </w:rPr>
                <w:t>27</w:t>
              </w:r>
            </w:ins>
          </w:p>
        </w:tc>
        <w:tc>
          <w:tcPr>
            <w:tcW w:w="1702" w:type="dxa"/>
            <w:tcBorders>
              <w:top w:val="single" w:sz="4" w:space="0" w:color="auto"/>
              <w:left w:val="single" w:sz="4" w:space="0" w:color="auto"/>
              <w:bottom w:val="single" w:sz="4" w:space="0" w:color="auto"/>
              <w:right w:val="single" w:sz="4" w:space="0" w:color="auto"/>
            </w:tcBorders>
          </w:tcPr>
          <w:p w14:paraId="58E219E3" w14:textId="77777777" w:rsidR="008954B4" w:rsidRDefault="008954B4" w:rsidP="000E06CA">
            <w:pPr>
              <w:jc w:val="center"/>
              <w:rPr>
                <w:ins w:id="551" w:author="Yamaguchi Koichiro (山口 晃一郎)" w:date="2022-06-24T11:49:00Z"/>
              </w:rPr>
            </w:pPr>
            <w:ins w:id="552" w:author="Yamaguchi Koichiro (山口 晃一郎)" w:date="2022-06-24T11:49:00Z">
              <w:r>
                <w:rPr>
                  <w:rFonts w:hint="eastAsia"/>
                </w:rPr>
                <w:t>V</w:t>
              </w:r>
              <w:r>
                <w:t>er.1.207</w:t>
              </w:r>
            </w:ins>
          </w:p>
        </w:tc>
        <w:tc>
          <w:tcPr>
            <w:tcW w:w="5529" w:type="dxa"/>
            <w:tcBorders>
              <w:top w:val="single" w:sz="4" w:space="0" w:color="auto"/>
              <w:left w:val="single" w:sz="4" w:space="0" w:color="auto"/>
              <w:bottom w:val="single" w:sz="4" w:space="0" w:color="auto"/>
              <w:right w:val="single" w:sz="4" w:space="0" w:color="auto"/>
            </w:tcBorders>
          </w:tcPr>
          <w:p w14:paraId="75081060" w14:textId="77777777" w:rsidR="008954B4" w:rsidRDefault="008954B4" w:rsidP="000E06CA">
            <w:pPr>
              <w:jc w:val="left"/>
              <w:rPr>
                <w:ins w:id="553" w:author="Yamaguchi Koichiro (山口 晃一郎)" w:date="2022-06-27T10:32:00Z"/>
              </w:rPr>
            </w:pPr>
            <w:ins w:id="554" w:author="Yamaguchi Koichiro (山口 晃一郎)" w:date="2022-06-24T11:50:00Z">
              <w:r>
                <w:rPr>
                  <w:rFonts w:hint="eastAsia"/>
                </w:rPr>
                <w:t>ヘテロ車両定義ファイルの積載量指定の注意書き追加。</w:t>
              </w:r>
            </w:ins>
          </w:p>
          <w:p w14:paraId="516916D4" w14:textId="77777777" w:rsidR="00A30D99" w:rsidRPr="00A30D99" w:rsidRDefault="003A175C" w:rsidP="00A30D99">
            <w:pPr>
              <w:jc w:val="left"/>
              <w:rPr>
                <w:ins w:id="555" w:author="Yamaguchi Koichiro (山口 晃一郎)" w:date="2022-06-24T11:49:00Z"/>
              </w:rPr>
            </w:pPr>
            <w:ins w:id="556" w:author="Yamaguchi Koichiro (山口 晃一郎)" w:date="2022-06-27T10:38:00Z">
              <w:r w:rsidRPr="00BF5A85">
                <w:t>スポット</w:t>
              </w:r>
              <w:r w:rsidRPr="00BF5A85">
                <w:t>ID</w:t>
              </w:r>
              <w:r w:rsidRPr="00BF5A85">
                <w:t>定義ファイル</w:t>
              </w:r>
              <w:r>
                <w:rPr>
                  <w:rFonts w:hint="eastAsia"/>
                </w:rPr>
                <w:t>の駐車時間のパラメータ</w:t>
              </w:r>
            </w:ins>
            <w:ins w:id="557" w:author="Yamaguchi Koichiro (山口 晃一郎)" w:date="2022-06-27T10:45:00Z">
              <w:r w:rsidR="00A30D99">
                <w:rPr>
                  <w:rFonts w:hint="eastAsia"/>
                </w:rPr>
                <w:t>変更</w:t>
              </w:r>
            </w:ins>
            <w:ins w:id="558" w:author="Yamaguchi Koichiro (山口 晃一郎)" w:date="2022-06-27T10:39:00Z">
              <w:r>
                <w:rPr>
                  <w:rFonts w:hint="eastAsia"/>
                </w:rPr>
                <w:t>及び</w:t>
              </w:r>
            </w:ins>
            <w:ins w:id="559" w:author="Yamaguchi Koichiro (山口 晃一郎)" w:date="2022-06-27T10:38:00Z">
              <w:r>
                <w:rPr>
                  <w:rFonts w:hint="eastAsia"/>
                </w:rPr>
                <w:t>追加。</w:t>
              </w:r>
            </w:ins>
            <w:ins w:id="560" w:author="Yamaguchi Koichiro (山口 晃一郎)" w:date="2022-06-27T10:46:00Z">
              <w:r w:rsidR="00A30D99">
                <w:rPr>
                  <w:rFonts w:hint="eastAsia"/>
                </w:rPr>
                <w:t>追加時間枠場所ファイルの駐車時間のパラメータ変更及び追加。</w:t>
              </w:r>
            </w:ins>
          </w:p>
        </w:tc>
      </w:tr>
      <w:tr w:rsidR="00C56D1F" w14:paraId="37841588" w14:textId="77777777" w:rsidTr="0045471B">
        <w:trPr>
          <w:ins w:id="561" w:author="Yamaguchi Koichiro (山口 晃一郎)" w:date="2022-07-11T16:44:00Z"/>
        </w:trPr>
        <w:tc>
          <w:tcPr>
            <w:tcW w:w="1983" w:type="dxa"/>
            <w:tcBorders>
              <w:top w:val="single" w:sz="4" w:space="0" w:color="auto"/>
              <w:left w:val="single" w:sz="4" w:space="0" w:color="auto"/>
              <w:bottom w:val="single" w:sz="4" w:space="0" w:color="auto"/>
              <w:right w:val="single" w:sz="4" w:space="0" w:color="auto"/>
            </w:tcBorders>
          </w:tcPr>
          <w:p w14:paraId="06633A8B" w14:textId="77777777" w:rsidR="00C56D1F" w:rsidRDefault="00C56D1F" w:rsidP="000E06CA">
            <w:pPr>
              <w:jc w:val="center"/>
              <w:rPr>
                <w:ins w:id="562" w:author="Yamaguchi Koichiro (山口 晃一郎)" w:date="2022-07-11T16:44:00Z"/>
              </w:rPr>
            </w:pPr>
            <w:ins w:id="563" w:author="Yamaguchi Koichiro (山口 晃一郎)" w:date="2022-07-11T16:44:00Z">
              <w:r>
                <w:rPr>
                  <w:rFonts w:hint="eastAsia"/>
                </w:rPr>
                <w:t>2</w:t>
              </w:r>
              <w:r>
                <w:t>022/7/11</w:t>
              </w:r>
            </w:ins>
          </w:p>
        </w:tc>
        <w:tc>
          <w:tcPr>
            <w:tcW w:w="1702" w:type="dxa"/>
            <w:tcBorders>
              <w:top w:val="single" w:sz="4" w:space="0" w:color="auto"/>
              <w:left w:val="single" w:sz="4" w:space="0" w:color="auto"/>
              <w:bottom w:val="single" w:sz="4" w:space="0" w:color="auto"/>
              <w:right w:val="single" w:sz="4" w:space="0" w:color="auto"/>
            </w:tcBorders>
          </w:tcPr>
          <w:p w14:paraId="27C99255" w14:textId="77777777" w:rsidR="00C56D1F" w:rsidRDefault="00C56D1F" w:rsidP="000E06CA">
            <w:pPr>
              <w:jc w:val="center"/>
              <w:rPr>
                <w:ins w:id="564" w:author="Yamaguchi Koichiro (山口 晃一郎)" w:date="2022-07-11T16:44:00Z"/>
              </w:rPr>
            </w:pPr>
            <w:ins w:id="565" w:author="Yamaguchi Koichiro (山口 晃一郎)" w:date="2022-07-11T16:44:00Z">
              <w:r>
                <w:rPr>
                  <w:rFonts w:hint="eastAsia"/>
                </w:rPr>
                <w:t>V</w:t>
              </w:r>
              <w:r>
                <w:t>er.1.208</w:t>
              </w:r>
            </w:ins>
          </w:p>
        </w:tc>
        <w:tc>
          <w:tcPr>
            <w:tcW w:w="5529" w:type="dxa"/>
            <w:tcBorders>
              <w:top w:val="single" w:sz="4" w:space="0" w:color="auto"/>
              <w:left w:val="single" w:sz="4" w:space="0" w:color="auto"/>
              <w:bottom w:val="single" w:sz="4" w:space="0" w:color="auto"/>
              <w:right w:val="single" w:sz="4" w:space="0" w:color="auto"/>
            </w:tcBorders>
          </w:tcPr>
          <w:p w14:paraId="7AFF8451" w14:textId="77777777" w:rsidR="00C56D1F" w:rsidRDefault="00C56D1F" w:rsidP="000E06CA">
            <w:pPr>
              <w:jc w:val="left"/>
              <w:rPr>
                <w:ins w:id="566" w:author="Yamaguchi Koichiro (山口 晃一郎)" w:date="2022-07-11T16:44:00Z"/>
              </w:rPr>
            </w:pPr>
            <w:ins w:id="567" w:author="Yamaguchi Koichiro (山口 晃一郎)" w:date="2022-07-11T16:45:00Z">
              <w:r>
                <w:rPr>
                  <w:rFonts w:hint="eastAsia"/>
                </w:rPr>
                <w:t>入出力仕様に荷物分割指定</w:t>
              </w:r>
              <w:r>
                <w:rPr>
                  <w:rFonts w:hint="eastAsia"/>
                </w:rPr>
                <w:t xml:space="preserve"> </w:t>
              </w:r>
              <w:r>
                <w:t>-</w:t>
              </w:r>
            </w:ins>
            <w:proofErr w:type="spellStart"/>
            <w:ins w:id="568" w:author="Yamaguchi Koichiro (山口 晃一郎)" w:date="2022-07-11T16:46:00Z">
              <w:r>
                <w:t>demdiv</w:t>
              </w:r>
            </w:ins>
            <w:proofErr w:type="spellEnd"/>
            <w:ins w:id="569" w:author="Yamaguchi Koichiro (山口 晃一郎)" w:date="2022-07-11T16:45:00Z">
              <w:r>
                <w:rPr>
                  <w:rFonts w:hint="eastAsia"/>
                </w:rPr>
                <w:t>追加。ファイル仕様に</w:t>
              </w:r>
            </w:ins>
            <w:ins w:id="570" w:author="Yamaguchi Koichiro (山口 晃一郎)" w:date="2022-07-11T16:46:00Z">
              <w:r>
                <w:rPr>
                  <w:rFonts w:hint="eastAsia"/>
                </w:rPr>
                <w:t>荷物分割数定義</w:t>
              </w:r>
            </w:ins>
            <w:ins w:id="571" w:author="Yamaguchi Koichiro (山口 晃一郎)" w:date="2022-07-11T16:45:00Z">
              <w:r>
                <w:rPr>
                  <w:rFonts w:hint="eastAsia"/>
                </w:rPr>
                <w:t>ファイル追加。</w:t>
              </w:r>
            </w:ins>
          </w:p>
        </w:tc>
      </w:tr>
      <w:tr w:rsidR="00533B1A" w14:paraId="3F022203" w14:textId="77777777" w:rsidTr="0045471B">
        <w:trPr>
          <w:ins w:id="572" w:author="Yamaguchi Koichiro (山口 晃一郎)" w:date="2022-07-27T11:55:00Z"/>
        </w:trPr>
        <w:tc>
          <w:tcPr>
            <w:tcW w:w="1983" w:type="dxa"/>
            <w:tcBorders>
              <w:top w:val="single" w:sz="4" w:space="0" w:color="auto"/>
              <w:left w:val="single" w:sz="4" w:space="0" w:color="auto"/>
              <w:bottom w:val="single" w:sz="4" w:space="0" w:color="auto"/>
              <w:right w:val="single" w:sz="4" w:space="0" w:color="auto"/>
            </w:tcBorders>
          </w:tcPr>
          <w:p w14:paraId="613AD0DB" w14:textId="77777777" w:rsidR="00533B1A" w:rsidRDefault="00533B1A" w:rsidP="000E06CA">
            <w:pPr>
              <w:jc w:val="center"/>
              <w:rPr>
                <w:ins w:id="573" w:author="Yamaguchi Koichiro (山口 晃一郎)" w:date="2022-07-27T11:55:00Z"/>
              </w:rPr>
            </w:pPr>
            <w:ins w:id="574" w:author="Yamaguchi Koichiro (山口 晃一郎)" w:date="2022-07-27T11:55:00Z">
              <w:r>
                <w:rPr>
                  <w:rFonts w:hint="eastAsia"/>
                </w:rPr>
                <w:t>2</w:t>
              </w:r>
              <w:r>
                <w:t>022/8/</w:t>
              </w:r>
            </w:ins>
            <w:ins w:id="575" w:author="Yamaguchi Koichiro (山口 晃一郎)" w:date="2022-09-07T10:21:00Z">
              <w:r w:rsidR="00874EDF">
                <w:t>2</w:t>
              </w:r>
            </w:ins>
          </w:p>
        </w:tc>
        <w:tc>
          <w:tcPr>
            <w:tcW w:w="1702" w:type="dxa"/>
            <w:tcBorders>
              <w:top w:val="single" w:sz="4" w:space="0" w:color="auto"/>
              <w:left w:val="single" w:sz="4" w:space="0" w:color="auto"/>
              <w:bottom w:val="single" w:sz="4" w:space="0" w:color="auto"/>
              <w:right w:val="single" w:sz="4" w:space="0" w:color="auto"/>
            </w:tcBorders>
          </w:tcPr>
          <w:p w14:paraId="286B4238" w14:textId="77777777" w:rsidR="00533B1A" w:rsidRDefault="00533B1A" w:rsidP="000E06CA">
            <w:pPr>
              <w:jc w:val="center"/>
              <w:rPr>
                <w:ins w:id="576" w:author="Yamaguchi Koichiro (山口 晃一郎)" w:date="2022-07-27T11:55:00Z"/>
              </w:rPr>
            </w:pPr>
            <w:ins w:id="577" w:author="Yamaguchi Koichiro (山口 晃一郎)" w:date="2022-07-27T11:55:00Z">
              <w:r>
                <w:rPr>
                  <w:rFonts w:hint="eastAsia"/>
                </w:rPr>
                <w:t>V</w:t>
              </w:r>
              <w:r>
                <w:t>er.1.209</w:t>
              </w:r>
            </w:ins>
          </w:p>
        </w:tc>
        <w:tc>
          <w:tcPr>
            <w:tcW w:w="5529" w:type="dxa"/>
            <w:tcBorders>
              <w:top w:val="single" w:sz="4" w:space="0" w:color="auto"/>
              <w:left w:val="single" w:sz="4" w:space="0" w:color="auto"/>
              <w:bottom w:val="single" w:sz="4" w:space="0" w:color="auto"/>
              <w:right w:val="single" w:sz="4" w:space="0" w:color="auto"/>
            </w:tcBorders>
          </w:tcPr>
          <w:p w14:paraId="35D81DF5" w14:textId="77777777" w:rsidR="00533B1A" w:rsidRDefault="00BD5F98" w:rsidP="000E06CA">
            <w:pPr>
              <w:jc w:val="left"/>
              <w:rPr>
                <w:ins w:id="578" w:author="Yamaguchi Koichiro (山口 晃一郎)" w:date="2022-07-27T11:55:00Z"/>
              </w:rPr>
            </w:pPr>
            <w:ins w:id="579" w:author="Yamaguchi Koichiro (山口 晃一郎)" w:date="2022-07-28T10:54:00Z">
              <w:r>
                <w:rPr>
                  <w:rFonts w:hint="eastAsia"/>
                </w:rPr>
                <w:t>入出力仕様に荷物分割初期解ファイル指定</w:t>
              </w:r>
              <w:r>
                <w:rPr>
                  <w:rFonts w:hint="eastAsia"/>
                </w:rPr>
                <w:t xml:space="preserve"> </w:t>
              </w:r>
              <w:r>
                <w:t>-a2</w:t>
              </w:r>
            </w:ins>
            <w:ins w:id="580" w:author="Yamaguchi Koichiro (山口 晃一郎)" w:date="2022-08-02T17:23:00Z">
              <w:r w:rsidR="001E67AF">
                <w:rPr>
                  <w:rFonts w:hint="eastAsia"/>
                </w:rPr>
                <w:t>、距離平準化指定</w:t>
              </w:r>
              <w:r w:rsidR="001E67AF">
                <w:rPr>
                  <w:rFonts w:hint="eastAsia"/>
                </w:rPr>
                <w:t xml:space="preserve"> </w:t>
              </w:r>
              <w:r w:rsidR="001E67AF">
                <w:t>-</w:t>
              </w:r>
            </w:ins>
            <w:proofErr w:type="spellStart"/>
            <w:ins w:id="581" w:author="Yamaguchi Koichiro (山口 晃一郎)" w:date="2022-08-02T17:31:00Z">
              <w:r w:rsidR="00E14D94">
                <w:t>avedistper</w:t>
              </w:r>
              <w:proofErr w:type="spellEnd"/>
              <w:r w:rsidR="00E14D94">
                <w:t xml:space="preserve">, </w:t>
              </w:r>
              <w:r w:rsidR="00E14D94">
                <w:rPr>
                  <w:rFonts w:hint="eastAsia"/>
                </w:rPr>
                <w:t>-</w:t>
              </w:r>
              <w:proofErr w:type="spellStart"/>
              <w:r w:rsidR="00E14D94">
                <w:t>avedistnum</w:t>
              </w:r>
            </w:ins>
            <w:proofErr w:type="spellEnd"/>
            <w:ins w:id="582" w:author="Yamaguchi Koichiro (山口 晃一郎)" w:date="2022-08-02T17:25:00Z">
              <w:r w:rsidR="001E67AF">
                <w:rPr>
                  <w:rFonts w:hint="eastAsia"/>
                </w:rPr>
                <w:t>、ソフト・ハード制約切替項目</w:t>
              </w:r>
              <w:r w:rsidR="001E67AF">
                <w:rPr>
                  <w:rFonts w:hint="eastAsia"/>
                </w:rPr>
                <w:t xml:space="preserve"> </w:t>
              </w:r>
              <w:r w:rsidR="001E67AF">
                <w:t>-</w:t>
              </w:r>
              <w:proofErr w:type="spellStart"/>
              <w:r w:rsidR="001E67AF">
                <w:t>d</w:t>
              </w:r>
            </w:ins>
            <w:ins w:id="583" w:author="Yamaguchi Koichiro (山口 晃一郎)" w:date="2022-08-02T17:31:00Z">
              <w:r w:rsidR="00E14D94">
                <w:t>l</w:t>
              </w:r>
            </w:ins>
            <w:ins w:id="584" w:author="Yamaguchi Koichiro (山口 晃一郎)" w:date="2022-08-02T17:25:00Z">
              <w:r w:rsidR="001E67AF">
                <w:t>pt</w:t>
              </w:r>
              <w:proofErr w:type="spellEnd"/>
              <w:r w:rsidR="001E67AF">
                <w:rPr>
                  <w:rFonts w:hint="eastAsia"/>
                </w:rPr>
                <w:t>、制約違反の重み係数</w:t>
              </w:r>
            </w:ins>
            <w:ins w:id="585" w:author="Yamaguchi Koichiro (山口 晃一郎)" w:date="2022-08-02T17:26:00Z">
              <w:r w:rsidR="001E67AF">
                <w:rPr>
                  <w:rFonts w:hint="eastAsia"/>
                </w:rPr>
                <w:t xml:space="preserve"> </w:t>
              </w:r>
            </w:ins>
            <w:ins w:id="586" w:author="Yamaguchi Koichiro (山口 晃一郎)" w:date="2022-08-02T17:25:00Z">
              <w:r w:rsidR="001E67AF">
                <w:rPr>
                  <w:rFonts w:hint="eastAsia"/>
                </w:rPr>
                <w:t>-</w:t>
              </w:r>
            </w:ins>
            <w:proofErr w:type="spellStart"/>
            <w:ins w:id="587" w:author="Yamaguchi Koichiro (山口 晃一郎)" w:date="2022-08-02T17:26:00Z">
              <w:r w:rsidR="001E67AF">
                <w:t>d</w:t>
              </w:r>
            </w:ins>
            <w:ins w:id="588" w:author="Yamaguchi Koichiro (山口 晃一郎)" w:date="2022-08-02T17:31:00Z">
              <w:r w:rsidR="00E14D94">
                <w:t>l</w:t>
              </w:r>
            </w:ins>
            <w:ins w:id="589" w:author="Yamaguchi Koichiro (山口 晃一郎)" w:date="2022-08-02T17:25:00Z">
              <w:r w:rsidR="001E67AF">
                <w:t>pw</w:t>
              </w:r>
            </w:ins>
            <w:proofErr w:type="spellEnd"/>
            <w:ins w:id="590" w:author="Yamaguchi Koichiro (山口 晃一郎)" w:date="2022-08-03T11:42:00Z">
              <w:r w:rsidR="00FF4AB6">
                <w:rPr>
                  <w:rFonts w:hint="eastAsia"/>
                </w:rPr>
                <w:t>、割当荷物変更条件</w:t>
              </w:r>
              <w:r w:rsidR="00FF4AB6">
                <w:rPr>
                  <w:rFonts w:hint="eastAsia"/>
                </w:rPr>
                <w:t xml:space="preserve"> </w:t>
              </w:r>
              <w:r w:rsidR="00FF4AB6">
                <w:t>-</w:t>
              </w:r>
              <w:proofErr w:type="spellStart"/>
              <w:r w:rsidR="00FF4AB6">
                <w:t>acond</w:t>
              </w:r>
            </w:ins>
            <w:proofErr w:type="spellEnd"/>
            <w:ins w:id="591" w:author="Yamaguchi Koichiro (山口 晃一郎)" w:date="2022-08-02T17:23:00Z">
              <w:r w:rsidR="001E67AF">
                <w:rPr>
                  <w:rFonts w:hint="eastAsia"/>
                </w:rPr>
                <w:t>追加</w:t>
              </w:r>
            </w:ins>
            <w:ins w:id="592" w:author="Yamaguchi Koichiro (山口 晃一郎)" w:date="2022-07-28T10:54:00Z">
              <w:r>
                <w:rPr>
                  <w:rFonts w:hint="eastAsia"/>
                </w:rPr>
                <w:t>。</w:t>
              </w:r>
            </w:ins>
            <w:ins w:id="593" w:author="Yamaguchi Koichiro (山口 晃一郎)" w:date="2022-07-27T11:55:00Z">
              <w:r w:rsidR="00533B1A">
                <w:rPr>
                  <w:rFonts w:hint="eastAsia"/>
                </w:rPr>
                <w:t>ファイル仕様に荷物分割結果</w:t>
              </w:r>
            </w:ins>
            <w:ins w:id="594" w:author="Yamaguchi Koichiro (山口 晃一郎)" w:date="2022-07-27T11:57:00Z">
              <w:r w:rsidR="00533B1A">
                <w:rPr>
                  <w:rFonts w:hint="eastAsia"/>
                </w:rPr>
                <w:t>出力</w:t>
              </w:r>
            </w:ins>
            <w:ins w:id="595" w:author="Yamaguchi Koichiro (山口 晃一郎)" w:date="2022-07-27T11:56:00Z">
              <w:r w:rsidR="00533B1A">
                <w:rPr>
                  <w:rFonts w:hint="eastAsia"/>
                </w:rPr>
                <w:t>ファイル</w:t>
              </w:r>
            </w:ins>
            <w:ins w:id="596" w:author="Yamaguchi Koichiro (山口 晃一郎)" w:date="2022-07-28T10:53:00Z">
              <w:r>
                <w:rPr>
                  <w:rFonts w:hint="eastAsia"/>
                </w:rPr>
                <w:t>、荷物分割初期解ファイル</w:t>
              </w:r>
            </w:ins>
            <w:ins w:id="597" w:author="Yamaguchi Koichiro (山口 晃一郎)" w:date="2022-07-27T11:56:00Z">
              <w:r w:rsidR="00533B1A">
                <w:rPr>
                  <w:rFonts w:hint="eastAsia"/>
                </w:rPr>
                <w:t>。</w:t>
              </w:r>
            </w:ins>
          </w:p>
        </w:tc>
      </w:tr>
      <w:tr w:rsidR="00BF4C96" w14:paraId="24C294E5" w14:textId="77777777" w:rsidTr="0045471B">
        <w:trPr>
          <w:ins w:id="598" w:author="Yamaguchi Koichiro (山口 晃一郎)" w:date="2022-09-05T14:31:00Z"/>
        </w:trPr>
        <w:tc>
          <w:tcPr>
            <w:tcW w:w="1983" w:type="dxa"/>
            <w:tcBorders>
              <w:top w:val="single" w:sz="4" w:space="0" w:color="auto"/>
              <w:left w:val="single" w:sz="4" w:space="0" w:color="auto"/>
              <w:bottom w:val="single" w:sz="4" w:space="0" w:color="auto"/>
              <w:right w:val="single" w:sz="4" w:space="0" w:color="auto"/>
            </w:tcBorders>
          </w:tcPr>
          <w:p w14:paraId="4FDF970B" w14:textId="77777777" w:rsidR="00BF4C96" w:rsidRDefault="00874EDF" w:rsidP="000E06CA">
            <w:pPr>
              <w:jc w:val="center"/>
              <w:rPr>
                <w:ins w:id="599" w:author="Yamaguchi Koichiro (山口 晃一郎)" w:date="2022-09-05T14:31:00Z"/>
              </w:rPr>
            </w:pPr>
            <w:ins w:id="600" w:author="Yamaguchi Koichiro (山口 晃一郎)" w:date="2022-09-07T10:21:00Z">
              <w:r>
                <w:rPr>
                  <w:rFonts w:hint="eastAsia"/>
                </w:rPr>
                <w:t>2</w:t>
              </w:r>
              <w:r>
                <w:t>022/9/7</w:t>
              </w:r>
            </w:ins>
          </w:p>
        </w:tc>
        <w:tc>
          <w:tcPr>
            <w:tcW w:w="1702" w:type="dxa"/>
            <w:tcBorders>
              <w:top w:val="single" w:sz="4" w:space="0" w:color="auto"/>
              <w:left w:val="single" w:sz="4" w:space="0" w:color="auto"/>
              <w:bottom w:val="single" w:sz="4" w:space="0" w:color="auto"/>
              <w:right w:val="single" w:sz="4" w:space="0" w:color="auto"/>
            </w:tcBorders>
          </w:tcPr>
          <w:p w14:paraId="4FB2658D" w14:textId="77777777" w:rsidR="00BF4C96" w:rsidRDefault="00BF4C96" w:rsidP="000E06CA">
            <w:pPr>
              <w:jc w:val="center"/>
              <w:rPr>
                <w:ins w:id="601" w:author="Yamaguchi Koichiro (山口 晃一郎)" w:date="2022-09-05T14:31:00Z"/>
              </w:rPr>
            </w:pPr>
            <w:ins w:id="602" w:author="Yamaguchi Koichiro (山口 晃一郎)" w:date="2022-09-05T14:31:00Z">
              <w:r>
                <w:rPr>
                  <w:rFonts w:hint="eastAsia"/>
                </w:rPr>
                <w:t>V</w:t>
              </w:r>
              <w:r>
                <w:t>er.1.210</w:t>
              </w:r>
            </w:ins>
          </w:p>
        </w:tc>
        <w:tc>
          <w:tcPr>
            <w:tcW w:w="5529" w:type="dxa"/>
            <w:tcBorders>
              <w:top w:val="single" w:sz="4" w:space="0" w:color="auto"/>
              <w:left w:val="single" w:sz="4" w:space="0" w:color="auto"/>
              <w:bottom w:val="single" w:sz="4" w:space="0" w:color="auto"/>
              <w:right w:val="single" w:sz="4" w:space="0" w:color="auto"/>
            </w:tcBorders>
          </w:tcPr>
          <w:p w14:paraId="09EEA2ED" w14:textId="77777777" w:rsidR="004C2BAA" w:rsidRDefault="00BF4C96" w:rsidP="000E06CA">
            <w:pPr>
              <w:jc w:val="left"/>
              <w:rPr>
                <w:ins w:id="603" w:author="Yamaguchi Koichiro (山口 晃一郎)" w:date="2022-09-07T11:00:00Z"/>
              </w:rPr>
            </w:pPr>
            <w:ins w:id="604" w:author="Yamaguchi Koichiro (山口 晃一郎)" w:date="2022-09-05T14:31:00Z">
              <w:r>
                <w:rPr>
                  <w:rFonts w:hint="eastAsia"/>
                </w:rPr>
                <w:t>初期解ファイル</w:t>
              </w:r>
            </w:ins>
            <w:ins w:id="605" w:author="Yamaguchi Koichiro (山口 晃一郎)" w:date="2022-09-07T11:23:00Z">
              <w:r w:rsidR="00C60DF5">
                <w:rPr>
                  <w:rFonts w:hint="eastAsia"/>
                </w:rPr>
                <w:t>及び荷物分割初期解ファイル</w:t>
              </w:r>
            </w:ins>
            <w:ins w:id="606" w:author="Yamaguchi Koichiro (山口 晃一郎)" w:date="2022-09-07T11:24:00Z">
              <w:r w:rsidR="00C60DF5">
                <w:rPr>
                  <w:rFonts w:hint="eastAsia"/>
                </w:rPr>
                <w:t>の</w:t>
              </w:r>
            </w:ins>
            <w:ins w:id="607" w:author="Yamaguchi Koichiro (山口 晃一郎)" w:date="2022-09-05T14:32:00Z">
              <w:r>
                <w:rPr>
                  <w:rFonts w:hint="eastAsia"/>
                </w:rPr>
                <w:t>未割当荷物対応のため</w:t>
              </w:r>
            </w:ins>
            <w:ins w:id="608" w:author="Yamaguchi Koichiro (山口 晃一郎)" w:date="2022-09-05T14:31:00Z">
              <w:r>
                <w:rPr>
                  <w:rFonts w:hint="eastAsia"/>
                </w:rPr>
                <w:t>の</w:t>
              </w:r>
            </w:ins>
            <w:ins w:id="609" w:author="Yamaguchi Koichiro (山口 晃一郎)" w:date="2022-09-05T14:32:00Z">
              <w:r>
                <w:rPr>
                  <w:rFonts w:hint="eastAsia"/>
                </w:rPr>
                <w:t>仕様変更。</w:t>
              </w:r>
            </w:ins>
          </w:p>
          <w:p w14:paraId="22ED0344" w14:textId="77777777" w:rsidR="0056498C" w:rsidRDefault="0056498C" w:rsidP="000E06CA">
            <w:pPr>
              <w:jc w:val="left"/>
              <w:rPr>
                <w:ins w:id="610" w:author="Yamaguchi Koichiro (山口 晃一郎)" w:date="2022-09-07T10:39:00Z"/>
              </w:rPr>
            </w:pPr>
            <w:ins w:id="611" w:author="Yamaguchi Koichiro (山口 晃一郎)" w:date="2022-09-07T11:00:00Z">
              <w:r>
                <w:rPr>
                  <w:rFonts w:hint="eastAsia"/>
                </w:rPr>
                <w:t>入力仕様</w:t>
              </w:r>
            </w:ins>
            <w:ins w:id="612" w:author="Yamaguchi Koichiro (山口 晃一郎)" w:date="2022-09-07T11:01:00Z">
              <w:r>
                <w:rPr>
                  <w:rFonts w:hint="eastAsia"/>
                </w:rPr>
                <w:t>に</w:t>
              </w:r>
            </w:ins>
            <w:ins w:id="613" w:author="Yamaguchi Koichiro (山口 晃一郎)" w:date="2022-09-07T11:00:00Z">
              <w:r>
                <w:rPr>
                  <w:rFonts w:hint="eastAsia"/>
                </w:rPr>
                <w:t>未割当荷物の条件</w:t>
              </w:r>
            </w:ins>
            <w:ins w:id="614" w:author="Yamaguchi Koichiro (山口 晃一郎)" w:date="2022-09-07T11:01:00Z">
              <w:r>
                <w:rPr>
                  <w:rFonts w:hint="eastAsia"/>
                </w:rPr>
                <w:t>指定</w:t>
              </w:r>
              <w:r>
                <w:rPr>
                  <w:rFonts w:hint="eastAsia"/>
                </w:rPr>
                <w:t xml:space="preserve"> </w:t>
              </w:r>
              <w:r>
                <w:t>-</w:t>
              </w:r>
              <w:proofErr w:type="spellStart"/>
              <w:r>
                <w:t>afix</w:t>
              </w:r>
              <w:proofErr w:type="spellEnd"/>
              <w:r>
                <w:rPr>
                  <w:rFonts w:hint="eastAsia"/>
                </w:rPr>
                <w:t>追加。</w:t>
              </w:r>
            </w:ins>
          </w:p>
          <w:p w14:paraId="79A2FEC6" w14:textId="77777777" w:rsidR="00BF4C96" w:rsidRDefault="004C2BAA" w:rsidP="000E06CA">
            <w:pPr>
              <w:jc w:val="left"/>
              <w:rPr>
                <w:ins w:id="615" w:author="Yamaguchi Koichiro (山口 晃一郎)" w:date="2022-09-22T17:44:00Z"/>
              </w:rPr>
            </w:pPr>
            <w:ins w:id="616" w:author="Yamaguchi Koichiro (山口 晃一郎)" w:date="2022-09-07T10:35:00Z">
              <w:r>
                <w:rPr>
                  <w:rFonts w:hint="eastAsia"/>
                </w:rPr>
                <w:t>入力仕様</w:t>
              </w:r>
            </w:ins>
            <w:ins w:id="617" w:author="Yamaguchi Koichiro (山口 晃一郎)" w:date="2022-09-07T10:38:00Z">
              <w:r>
                <w:rPr>
                  <w:rFonts w:hint="eastAsia"/>
                </w:rPr>
                <w:t xml:space="preserve"> </w:t>
              </w:r>
            </w:ins>
            <w:ins w:id="618" w:author="Yamaguchi Koichiro (山口 晃一郎)" w:date="2022-09-07T10:35:00Z">
              <w:r>
                <w:t>-</w:t>
              </w:r>
            </w:ins>
            <w:proofErr w:type="spellStart"/>
            <w:ins w:id="619" w:author="Yamaguchi Koichiro (山口 晃一郎)" w:date="2022-09-07T10:36:00Z">
              <w:r>
                <w:t>rv</w:t>
              </w:r>
              <w:proofErr w:type="spellEnd"/>
              <w:r>
                <w:rPr>
                  <w:rFonts w:hint="eastAsia"/>
                </w:rPr>
                <w:t>を台数削減優先度ファイル指定</w:t>
              </w:r>
            </w:ins>
            <w:ins w:id="620" w:author="Yamaguchi Koichiro (山口 晃一郎)" w:date="2022-09-07T10:37:00Z">
              <w:r>
                <w:rPr>
                  <w:rFonts w:hint="eastAsia"/>
                </w:rPr>
                <w:t>ができるよう変更</w:t>
              </w:r>
            </w:ins>
            <w:ins w:id="621" w:author="Yamaguchi Koichiro (山口 晃一郎)" w:date="2022-09-07T10:38:00Z">
              <w:r>
                <w:rPr>
                  <w:rFonts w:hint="eastAsia"/>
                </w:rPr>
                <w:t>、</w:t>
              </w:r>
              <w:r>
                <w:rPr>
                  <w:rFonts w:hint="eastAsia"/>
                </w:rPr>
                <w:t>-</w:t>
              </w:r>
              <w:proofErr w:type="spellStart"/>
              <w:r>
                <w:t>sk</w:t>
              </w:r>
              <w:proofErr w:type="spellEnd"/>
              <w:r>
                <w:rPr>
                  <w:rFonts w:hint="eastAsia"/>
                </w:rPr>
                <w:t>オプション同時指定の場合のエラー記述削除</w:t>
              </w:r>
            </w:ins>
            <w:ins w:id="622" w:author="Yamaguchi Koichiro (山口 晃一郎)" w:date="2022-09-07T10:37:00Z">
              <w:r>
                <w:rPr>
                  <w:rFonts w:hint="eastAsia"/>
                </w:rPr>
                <w:t>。</w:t>
              </w:r>
            </w:ins>
          </w:p>
          <w:p w14:paraId="7D14DF2C" w14:textId="77777777" w:rsidR="0099291B" w:rsidRDefault="0099291B" w:rsidP="000E06CA">
            <w:pPr>
              <w:jc w:val="left"/>
              <w:rPr>
                <w:ins w:id="623" w:author="Yamaguchi Koichiro (山口 晃一郎)" w:date="2022-09-05T14:31:00Z"/>
              </w:rPr>
            </w:pPr>
            <w:ins w:id="624" w:author="Yamaguchi Koichiro (山口 晃一郎)" w:date="2022-09-22T17:44:00Z">
              <w:r>
                <w:rPr>
                  <w:rFonts w:hint="eastAsia"/>
                </w:rPr>
                <w:t>配送定義ファイルから「</w:t>
              </w:r>
              <w:r>
                <w:rPr>
                  <w:rFonts w:hint="eastAsia"/>
                </w:rPr>
                <w:t>1</w:t>
              </w:r>
              <w:r>
                <w:rPr>
                  <w:rFonts w:hint="eastAsia"/>
                </w:rPr>
                <w:t>ファイル内でユニークな値を使用する。」の記述削除。分割荷物入力</w:t>
              </w:r>
            </w:ins>
            <w:ins w:id="625" w:author="Yamaguchi Koichiro (山口 晃一郎)" w:date="2022-09-22T17:45:00Z">
              <w:r>
                <w:rPr>
                  <w:rFonts w:hint="eastAsia"/>
                </w:rPr>
                <w:t>対応のため。</w:t>
              </w:r>
            </w:ins>
          </w:p>
        </w:tc>
      </w:tr>
      <w:tr w:rsidR="007D5FE8" w14:paraId="5DB9155A" w14:textId="77777777" w:rsidTr="0045471B">
        <w:trPr>
          <w:ins w:id="626" w:author="Yamaguchi Koichiro (山口 晃一郎)" w:date="2022-11-02T16:37:00Z"/>
        </w:trPr>
        <w:tc>
          <w:tcPr>
            <w:tcW w:w="1983" w:type="dxa"/>
            <w:tcBorders>
              <w:top w:val="single" w:sz="4" w:space="0" w:color="auto"/>
              <w:left w:val="single" w:sz="4" w:space="0" w:color="auto"/>
              <w:bottom w:val="single" w:sz="4" w:space="0" w:color="auto"/>
              <w:right w:val="single" w:sz="4" w:space="0" w:color="auto"/>
            </w:tcBorders>
          </w:tcPr>
          <w:p w14:paraId="684FC14B" w14:textId="1655894B" w:rsidR="007D5FE8" w:rsidRDefault="007D5FE8" w:rsidP="007D5FE8">
            <w:pPr>
              <w:jc w:val="center"/>
              <w:rPr>
                <w:ins w:id="627" w:author="Yamaguchi Koichiro (山口 晃一郎)" w:date="2022-11-02T16:37:00Z"/>
              </w:rPr>
            </w:pPr>
            <w:ins w:id="628" w:author="Yamaguchi Koichiro (山口 晃一郎)" w:date="2022-11-02T16:37:00Z">
              <w:r>
                <w:rPr>
                  <w:rFonts w:hint="eastAsia"/>
                </w:rPr>
                <w:t>2</w:t>
              </w:r>
              <w:r>
                <w:t>022/11/2</w:t>
              </w:r>
            </w:ins>
          </w:p>
        </w:tc>
        <w:tc>
          <w:tcPr>
            <w:tcW w:w="1702" w:type="dxa"/>
            <w:tcBorders>
              <w:top w:val="single" w:sz="4" w:space="0" w:color="auto"/>
              <w:left w:val="single" w:sz="4" w:space="0" w:color="auto"/>
              <w:bottom w:val="single" w:sz="4" w:space="0" w:color="auto"/>
              <w:right w:val="single" w:sz="4" w:space="0" w:color="auto"/>
            </w:tcBorders>
          </w:tcPr>
          <w:p w14:paraId="56B73CDA" w14:textId="23948673" w:rsidR="007D5FE8" w:rsidRDefault="007D5FE8" w:rsidP="007D5FE8">
            <w:pPr>
              <w:jc w:val="center"/>
              <w:rPr>
                <w:ins w:id="629" w:author="Yamaguchi Koichiro (山口 晃一郎)" w:date="2022-11-02T16:37:00Z"/>
              </w:rPr>
            </w:pPr>
            <w:ins w:id="630" w:author="Yamaguchi Koichiro (山口 晃一郎)" w:date="2022-11-02T16:37:00Z">
              <w:r>
                <w:rPr>
                  <w:rFonts w:hint="eastAsia"/>
                </w:rPr>
                <w:t>V</w:t>
              </w:r>
              <w:r>
                <w:t>er.1.220</w:t>
              </w:r>
            </w:ins>
          </w:p>
        </w:tc>
        <w:tc>
          <w:tcPr>
            <w:tcW w:w="5529" w:type="dxa"/>
            <w:tcBorders>
              <w:top w:val="single" w:sz="4" w:space="0" w:color="auto"/>
              <w:left w:val="single" w:sz="4" w:space="0" w:color="auto"/>
              <w:bottom w:val="single" w:sz="4" w:space="0" w:color="auto"/>
              <w:right w:val="single" w:sz="4" w:space="0" w:color="auto"/>
            </w:tcBorders>
          </w:tcPr>
          <w:p w14:paraId="4EA65288" w14:textId="13F6A520" w:rsidR="007D5FE8" w:rsidRDefault="007D5FE8" w:rsidP="007D5FE8">
            <w:pPr>
              <w:jc w:val="left"/>
              <w:rPr>
                <w:ins w:id="631" w:author="Yamaguchi Koichiro (山口 晃一郎)" w:date="2022-11-02T16:37:00Z"/>
              </w:rPr>
            </w:pPr>
            <w:ins w:id="632" w:author="Yamaguchi Koichiro (山口 晃一郎)" w:date="2022-11-02T16:37:00Z">
              <w:r>
                <w:rPr>
                  <w:rFonts w:hint="eastAsia"/>
                </w:rPr>
                <w:t>入出力仕様に休憩設定に関して</w:t>
              </w:r>
              <w:r>
                <w:rPr>
                  <w:rFonts w:hint="eastAsia"/>
                </w:rPr>
                <w:t xml:space="preserve"> </w:t>
              </w:r>
              <w:r>
                <w:t>-</w:t>
              </w:r>
              <w:proofErr w:type="spellStart"/>
              <w:r>
                <w:t>br</w:t>
              </w:r>
              <w:proofErr w:type="spellEnd"/>
              <w:r>
                <w:rPr>
                  <w:rFonts w:hint="eastAsia"/>
                </w:rPr>
                <w:t>、</w:t>
              </w:r>
              <w:r>
                <w:rPr>
                  <w:rFonts w:hint="eastAsia"/>
                </w:rPr>
                <w:t>-</w:t>
              </w:r>
              <w:proofErr w:type="spellStart"/>
              <w:r>
                <w:t>add</w:t>
              </w:r>
              <w:r>
                <w:rPr>
                  <w:rFonts w:hint="eastAsia"/>
                </w:rPr>
                <w:t>brs</w:t>
              </w:r>
              <w:r>
                <w:t>pot</w:t>
              </w:r>
              <w:proofErr w:type="spellEnd"/>
              <w:r>
                <w:rPr>
                  <w:rFonts w:hint="eastAsia"/>
                </w:rPr>
                <w:t>、</w:t>
              </w:r>
              <w:r>
                <w:rPr>
                  <w:rFonts w:hint="eastAsia"/>
                </w:rPr>
                <w:t>-</w:t>
              </w:r>
              <w:proofErr w:type="spellStart"/>
              <w:r>
                <w:t>br_int</w:t>
              </w:r>
              <w:proofErr w:type="spellEnd"/>
              <w:r>
                <w:rPr>
                  <w:rFonts w:hint="eastAsia"/>
                </w:rPr>
                <w:t>、</w:t>
              </w:r>
              <w:r>
                <w:rPr>
                  <w:rFonts w:hint="eastAsia"/>
                </w:rPr>
                <w:t>-</w:t>
              </w:r>
              <w:proofErr w:type="spellStart"/>
              <w:r>
                <w:t>br_time</w:t>
              </w:r>
              <w:proofErr w:type="spellEnd"/>
              <w:r>
                <w:rPr>
                  <w:rFonts w:hint="eastAsia"/>
                </w:rPr>
                <w:t>追加。ファイル仕様に休憩定義ファイル、追加休憩枠場所ファイル追加。</w:t>
              </w:r>
            </w:ins>
          </w:p>
        </w:tc>
      </w:tr>
      <w:tr w:rsidR="00361C12" w14:paraId="4C4E14AD" w14:textId="77777777" w:rsidTr="0045471B">
        <w:trPr>
          <w:ins w:id="633" w:author="Yamaguchi Koichiro (山口 晃一郎)" w:date="2022-12-02T13:35:00Z"/>
        </w:trPr>
        <w:tc>
          <w:tcPr>
            <w:tcW w:w="1983" w:type="dxa"/>
            <w:tcBorders>
              <w:top w:val="single" w:sz="4" w:space="0" w:color="auto"/>
              <w:left w:val="single" w:sz="4" w:space="0" w:color="auto"/>
              <w:bottom w:val="single" w:sz="4" w:space="0" w:color="auto"/>
              <w:right w:val="single" w:sz="4" w:space="0" w:color="auto"/>
            </w:tcBorders>
          </w:tcPr>
          <w:p w14:paraId="28799507" w14:textId="77CE6324" w:rsidR="00361C12" w:rsidRDefault="00361C12" w:rsidP="007D5FE8">
            <w:pPr>
              <w:jc w:val="center"/>
              <w:rPr>
                <w:ins w:id="634" w:author="Yamaguchi Koichiro (山口 晃一郎)" w:date="2022-12-02T13:35:00Z"/>
              </w:rPr>
            </w:pPr>
            <w:ins w:id="635" w:author="Yamaguchi Koichiro (山口 晃一郎)" w:date="2022-12-02T13:35:00Z">
              <w:r>
                <w:rPr>
                  <w:rFonts w:hint="eastAsia"/>
                </w:rPr>
                <w:t>2</w:t>
              </w:r>
              <w:r>
                <w:t>022/12/2</w:t>
              </w:r>
            </w:ins>
          </w:p>
        </w:tc>
        <w:tc>
          <w:tcPr>
            <w:tcW w:w="1702" w:type="dxa"/>
            <w:tcBorders>
              <w:top w:val="single" w:sz="4" w:space="0" w:color="auto"/>
              <w:left w:val="single" w:sz="4" w:space="0" w:color="auto"/>
              <w:bottom w:val="single" w:sz="4" w:space="0" w:color="auto"/>
              <w:right w:val="single" w:sz="4" w:space="0" w:color="auto"/>
            </w:tcBorders>
          </w:tcPr>
          <w:p w14:paraId="5B56E537" w14:textId="1853E41E" w:rsidR="00361C12" w:rsidRDefault="00361C12" w:rsidP="007D5FE8">
            <w:pPr>
              <w:jc w:val="center"/>
              <w:rPr>
                <w:ins w:id="636" w:author="Yamaguchi Koichiro (山口 晃一郎)" w:date="2022-12-02T13:35:00Z"/>
              </w:rPr>
            </w:pPr>
            <w:ins w:id="637" w:author="Yamaguchi Koichiro (山口 晃一郎)" w:date="2022-12-02T13:35:00Z">
              <w:r>
                <w:rPr>
                  <w:rFonts w:hint="eastAsia"/>
                </w:rPr>
                <w:t>V</w:t>
              </w:r>
              <w:r>
                <w:t>er.1.221</w:t>
              </w:r>
            </w:ins>
          </w:p>
        </w:tc>
        <w:tc>
          <w:tcPr>
            <w:tcW w:w="5529" w:type="dxa"/>
            <w:tcBorders>
              <w:top w:val="single" w:sz="4" w:space="0" w:color="auto"/>
              <w:left w:val="single" w:sz="4" w:space="0" w:color="auto"/>
              <w:bottom w:val="single" w:sz="4" w:space="0" w:color="auto"/>
              <w:right w:val="single" w:sz="4" w:space="0" w:color="auto"/>
            </w:tcBorders>
          </w:tcPr>
          <w:p w14:paraId="2FA4473F" w14:textId="5F9AD984" w:rsidR="00361C12" w:rsidRDefault="003F2BD8" w:rsidP="007D5FE8">
            <w:pPr>
              <w:jc w:val="left"/>
              <w:rPr>
                <w:ins w:id="638" w:author="Yamaguchi Koichiro (山口 晃一郎)" w:date="2022-12-02T13:35:00Z"/>
              </w:rPr>
            </w:pPr>
            <w:ins w:id="639" w:author="Yamaguchi Koichiro (山口 晃一郎)" w:date="2022-12-02T13:36:00Z">
              <w:r>
                <w:rPr>
                  <w:rFonts w:hint="eastAsia"/>
                </w:rPr>
                <w:t>追加休憩枠場所ファイル</w:t>
              </w:r>
            </w:ins>
            <w:ins w:id="640" w:author="Yamaguchi Koichiro (山口 晃一郎)" w:date="2022-12-02T13:37:00Z">
              <w:r>
                <w:rPr>
                  <w:rFonts w:hint="eastAsia"/>
                </w:rPr>
                <w:t>に制限事項追加。</w:t>
              </w:r>
            </w:ins>
            <w:ins w:id="641" w:author="Yamaguchi Koichiro (山口 晃一郎)" w:date="2022-12-02T13:36:00Z">
              <w:r w:rsidR="00361C12">
                <w:rPr>
                  <w:rFonts w:hint="eastAsia"/>
                </w:rPr>
                <w:t>入出力仕様に未割当て最適化に関して、</w:t>
              </w:r>
              <w:r w:rsidR="00361C12">
                <w:rPr>
                  <w:rFonts w:hint="eastAsia"/>
                </w:rPr>
                <w:t>-</w:t>
              </w:r>
              <w:r w:rsidR="00361C12">
                <w:t>unass</w:t>
              </w:r>
              <w:r>
                <w:rPr>
                  <w:rFonts w:hint="eastAsia"/>
                </w:rPr>
                <w:t>追加。ファイル仕様に未割当て禁止ファイル追加。</w:t>
              </w:r>
            </w:ins>
          </w:p>
        </w:tc>
      </w:tr>
      <w:tr w:rsidR="002B5F7F" w14:paraId="739DBEBF" w14:textId="77777777" w:rsidTr="0045471B">
        <w:trPr>
          <w:ins w:id="642" w:author="Yamaguchi Koichiro (山口 晃一郎)" w:date="2023-01-17T14:10:00Z"/>
        </w:trPr>
        <w:tc>
          <w:tcPr>
            <w:tcW w:w="1983" w:type="dxa"/>
            <w:tcBorders>
              <w:top w:val="single" w:sz="4" w:space="0" w:color="auto"/>
              <w:left w:val="single" w:sz="4" w:space="0" w:color="auto"/>
              <w:bottom w:val="single" w:sz="4" w:space="0" w:color="auto"/>
              <w:right w:val="single" w:sz="4" w:space="0" w:color="auto"/>
            </w:tcBorders>
          </w:tcPr>
          <w:p w14:paraId="36402F3E" w14:textId="3D6A4E01" w:rsidR="002B5F7F" w:rsidRDefault="002B5F7F" w:rsidP="002B5F7F">
            <w:pPr>
              <w:jc w:val="center"/>
              <w:rPr>
                <w:ins w:id="643" w:author="Yamaguchi Koichiro (山口 晃一郎)" w:date="2023-01-17T14:10:00Z"/>
              </w:rPr>
            </w:pPr>
            <w:ins w:id="644" w:author="Yamaguchi Koichiro (山口 晃一郎)" w:date="2023-01-17T14:11:00Z">
              <w:r>
                <w:rPr>
                  <w:rFonts w:hint="eastAsia"/>
                </w:rPr>
                <w:t>2</w:t>
              </w:r>
              <w:r>
                <w:t>023/1/17</w:t>
              </w:r>
            </w:ins>
          </w:p>
        </w:tc>
        <w:tc>
          <w:tcPr>
            <w:tcW w:w="1702" w:type="dxa"/>
            <w:tcBorders>
              <w:top w:val="single" w:sz="4" w:space="0" w:color="auto"/>
              <w:left w:val="single" w:sz="4" w:space="0" w:color="auto"/>
              <w:bottom w:val="single" w:sz="4" w:space="0" w:color="auto"/>
              <w:right w:val="single" w:sz="4" w:space="0" w:color="auto"/>
            </w:tcBorders>
          </w:tcPr>
          <w:p w14:paraId="57613B09" w14:textId="5039481E" w:rsidR="002B5F7F" w:rsidRDefault="002B5F7F" w:rsidP="002B5F7F">
            <w:pPr>
              <w:jc w:val="center"/>
              <w:rPr>
                <w:ins w:id="645" w:author="Yamaguchi Koichiro (山口 晃一郎)" w:date="2023-01-17T14:10:00Z"/>
              </w:rPr>
            </w:pPr>
            <w:ins w:id="646" w:author="Yamaguchi Koichiro (山口 晃一郎)" w:date="2023-01-17T14:11:00Z">
              <w:r>
                <w:rPr>
                  <w:rFonts w:hint="eastAsia"/>
                </w:rPr>
                <w:t>V</w:t>
              </w:r>
              <w:r>
                <w:t>er.1.222</w:t>
              </w:r>
            </w:ins>
          </w:p>
        </w:tc>
        <w:tc>
          <w:tcPr>
            <w:tcW w:w="5529" w:type="dxa"/>
            <w:tcBorders>
              <w:top w:val="single" w:sz="4" w:space="0" w:color="auto"/>
              <w:left w:val="single" w:sz="4" w:space="0" w:color="auto"/>
              <w:bottom w:val="single" w:sz="4" w:space="0" w:color="auto"/>
              <w:right w:val="single" w:sz="4" w:space="0" w:color="auto"/>
            </w:tcBorders>
          </w:tcPr>
          <w:p w14:paraId="4822A195" w14:textId="18840525" w:rsidR="002B5F7F" w:rsidRDefault="002B5F7F" w:rsidP="002B5F7F">
            <w:pPr>
              <w:jc w:val="left"/>
              <w:rPr>
                <w:ins w:id="647" w:author="Yamaguchi Koichiro (山口 晃一郎)" w:date="2023-01-17T14:10:00Z"/>
              </w:rPr>
            </w:pPr>
            <w:ins w:id="648" w:author="Yamaguchi Koichiro (山口 晃一郎)" w:date="2023-01-17T14:11:00Z">
              <w:r>
                <w:rPr>
                  <w:rFonts w:hint="eastAsia"/>
                </w:rPr>
                <w:t>追加時間枠場所ファイル、休憩定義ファイルの</w:t>
              </w:r>
              <w:r>
                <w:rPr>
                  <w:rFonts w:hint="eastAsia"/>
                </w:rPr>
                <w:t>SPOT ID</w:t>
              </w:r>
              <w:r>
                <w:rPr>
                  <w:rFonts w:hint="eastAsia"/>
                </w:rPr>
                <w:t>指定</w:t>
              </w:r>
            </w:ins>
            <w:ins w:id="649" w:author="Yamaguchi Koichiro (山口 晃一郎)" w:date="2023-01-17T14:12:00Z">
              <w:r>
                <w:rPr>
                  <w:rFonts w:hint="eastAsia"/>
                </w:rPr>
                <w:t>定義追加。</w:t>
              </w:r>
            </w:ins>
          </w:p>
        </w:tc>
      </w:tr>
      <w:tr w:rsidR="00AE51EB" w14:paraId="109A5D55" w14:textId="77777777" w:rsidTr="0045471B">
        <w:trPr>
          <w:ins w:id="650" w:author="Yamaguchi Koichiro (山口 晃一郎)" w:date="2023-03-31T17:29:00Z"/>
        </w:trPr>
        <w:tc>
          <w:tcPr>
            <w:tcW w:w="1983" w:type="dxa"/>
            <w:tcBorders>
              <w:top w:val="single" w:sz="4" w:space="0" w:color="auto"/>
              <w:left w:val="single" w:sz="4" w:space="0" w:color="auto"/>
              <w:bottom w:val="single" w:sz="4" w:space="0" w:color="auto"/>
              <w:right w:val="single" w:sz="4" w:space="0" w:color="auto"/>
            </w:tcBorders>
          </w:tcPr>
          <w:p w14:paraId="06E5CF7D" w14:textId="0EB84994" w:rsidR="00AE51EB" w:rsidRDefault="00AE51EB" w:rsidP="00AE51EB">
            <w:pPr>
              <w:jc w:val="center"/>
              <w:rPr>
                <w:ins w:id="651" w:author="Yamaguchi Koichiro (山口 晃一郎)" w:date="2023-03-31T17:29:00Z"/>
                <w:rFonts w:hint="eastAsia"/>
              </w:rPr>
            </w:pPr>
            <w:ins w:id="652" w:author="Yamaguchi Koichiro (山口 晃一郎)" w:date="2023-03-31T17:29:00Z">
              <w:r>
                <w:rPr>
                  <w:rFonts w:hint="eastAsia"/>
                </w:rPr>
                <w:t>2</w:t>
              </w:r>
              <w:r>
                <w:t>023/3/</w:t>
              </w:r>
              <w:r>
                <w:rPr>
                  <w:rFonts w:hint="eastAsia"/>
                </w:rPr>
                <w:t>31</w:t>
              </w:r>
            </w:ins>
          </w:p>
        </w:tc>
        <w:tc>
          <w:tcPr>
            <w:tcW w:w="1702" w:type="dxa"/>
            <w:tcBorders>
              <w:top w:val="single" w:sz="4" w:space="0" w:color="auto"/>
              <w:left w:val="single" w:sz="4" w:space="0" w:color="auto"/>
              <w:bottom w:val="single" w:sz="4" w:space="0" w:color="auto"/>
              <w:right w:val="single" w:sz="4" w:space="0" w:color="auto"/>
            </w:tcBorders>
          </w:tcPr>
          <w:p w14:paraId="3955AB54" w14:textId="2BEC8E9B" w:rsidR="00AE51EB" w:rsidRDefault="00AE51EB" w:rsidP="00AE51EB">
            <w:pPr>
              <w:jc w:val="center"/>
              <w:rPr>
                <w:ins w:id="653" w:author="Yamaguchi Koichiro (山口 晃一郎)" w:date="2023-03-31T17:29:00Z"/>
                <w:rFonts w:hint="eastAsia"/>
              </w:rPr>
            </w:pPr>
            <w:ins w:id="654" w:author="Yamaguchi Koichiro (山口 晃一郎)" w:date="2023-03-31T17:29:00Z">
              <w:r>
                <w:rPr>
                  <w:rFonts w:hint="eastAsia"/>
                </w:rPr>
                <w:t>V</w:t>
              </w:r>
              <w:r>
                <w:t>er.12</w:t>
              </w:r>
              <w:r>
                <w:rPr>
                  <w:rFonts w:hint="eastAsia"/>
                </w:rPr>
                <w:t>23</w:t>
              </w:r>
            </w:ins>
          </w:p>
        </w:tc>
        <w:tc>
          <w:tcPr>
            <w:tcW w:w="5529" w:type="dxa"/>
            <w:tcBorders>
              <w:top w:val="single" w:sz="4" w:space="0" w:color="auto"/>
              <w:left w:val="single" w:sz="4" w:space="0" w:color="auto"/>
              <w:bottom w:val="single" w:sz="4" w:space="0" w:color="auto"/>
              <w:right w:val="single" w:sz="4" w:space="0" w:color="auto"/>
            </w:tcBorders>
          </w:tcPr>
          <w:p w14:paraId="418A9BD9" w14:textId="77777777" w:rsidR="00AE51EB" w:rsidRDefault="00AE51EB" w:rsidP="00AE51EB">
            <w:pPr>
              <w:jc w:val="left"/>
              <w:rPr>
                <w:ins w:id="655" w:author="Yamaguchi Koichiro (山口 晃一郎)" w:date="2023-03-31T17:29:00Z"/>
              </w:rPr>
            </w:pPr>
            <w:ins w:id="656" w:author="Yamaguchi Koichiro (山口 晃一郎)" w:date="2023-03-31T17:29:00Z">
              <w:r>
                <w:rPr>
                  <w:rFonts w:hint="eastAsia"/>
                </w:rPr>
                <w:t>入力仕様の平均化指定に関して、ずれ度合が最大の車両を対象とするように変更。</w:t>
              </w:r>
            </w:ins>
          </w:p>
          <w:p w14:paraId="019DF9FB" w14:textId="77777777" w:rsidR="00AE51EB" w:rsidRDefault="00AE51EB" w:rsidP="00AE51EB">
            <w:pPr>
              <w:jc w:val="left"/>
              <w:rPr>
                <w:ins w:id="657" w:author="Yamaguchi Koichiro (山口 晃一郎)" w:date="2023-03-31T17:38:00Z"/>
              </w:rPr>
            </w:pPr>
            <w:ins w:id="658" w:author="Yamaguchi Koichiro (山口 晃一郎)" w:date="2023-03-31T17:29:00Z">
              <w:r>
                <w:rPr>
                  <w:rFonts w:hint="eastAsia"/>
                </w:rPr>
                <w:t>スポット</w:t>
              </w:r>
              <w:r>
                <w:rPr>
                  <w:rFonts w:hint="eastAsia"/>
                </w:rPr>
                <w:t>ID</w:t>
              </w:r>
              <w:r>
                <w:rPr>
                  <w:rFonts w:hint="eastAsia"/>
                </w:rPr>
                <w:t>定義ファイルの</w:t>
              </w:r>
              <w:r>
                <w:rPr>
                  <w:rFonts w:hint="eastAsia"/>
                </w:rPr>
                <w:t>P</w:t>
              </w:r>
              <w:r>
                <w:t>ARKING TIME_</w:t>
              </w:r>
              <w:r>
                <w:rPr>
                  <w:rFonts w:hint="eastAsia"/>
                </w:rPr>
                <w:t>ARRIVE</w:t>
              </w:r>
              <w:r>
                <w:rPr>
                  <w:rFonts w:hint="eastAsia"/>
                </w:rPr>
                <w:t>、</w:t>
              </w:r>
              <w:r>
                <w:rPr>
                  <w:rFonts w:hint="eastAsia"/>
                </w:rPr>
                <w:t>P</w:t>
              </w:r>
              <w:r>
                <w:t>ARKING TIME_</w:t>
              </w:r>
              <w:r>
                <w:rPr>
                  <w:rFonts w:hint="eastAsia"/>
                </w:rPr>
                <w:t>OPEN</w:t>
              </w:r>
              <w:r>
                <w:rPr>
                  <w:rFonts w:hint="eastAsia"/>
                </w:rPr>
                <w:t>について、「配送先の受け入れ終了時刻は本時間を含めた時刻とする。」の記述追加。</w:t>
              </w:r>
            </w:ins>
          </w:p>
          <w:p w14:paraId="269A82D8" w14:textId="74DB687B" w:rsidR="00E53255" w:rsidRDefault="00E53255" w:rsidP="00AE51EB">
            <w:pPr>
              <w:jc w:val="left"/>
              <w:rPr>
                <w:ins w:id="659" w:author="Yamaguchi Koichiro (山口 晃一郎)" w:date="2023-03-31T17:29:00Z"/>
                <w:rFonts w:hint="eastAsia"/>
              </w:rPr>
            </w:pPr>
            <w:ins w:id="660" w:author="Yamaguchi Koichiro (山口 晃一郎)" w:date="2023-03-31T17:38:00Z">
              <w:r>
                <w:rPr>
                  <w:rFonts w:hint="eastAsia"/>
                </w:rPr>
                <w:t>入出力仕様に</w:t>
              </w:r>
              <w:r>
                <w:t>-</w:t>
              </w:r>
              <w:proofErr w:type="spellStart"/>
              <w:r>
                <w:t>reservedv</w:t>
              </w:r>
              <w:proofErr w:type="spellEnd"/>
              <w:r>
                <w:rPr>
                  <w:rFonts w:hint="eastAsia"/>
                </w:rPr>
                <w:t>追加。ファイル仕様に</w:t>
              </w:r>
            </w:ins>
            <w:ins w:id="661" w:author="Yamaguchi Koichiro (山口 晃一郎)" w:date="2023-03-31T17:39:00Z">
              <w:r>
                <w:rPr>
                  <w:rFonts w:hint="eastAsia"/>
                </w:rPr>
                <w:t>予約車両</w:t>
              </w:r>
            </w:ins>
            <w:ins w:id="662" w:author="Yamaguchi Koichiro (山口 晃一郎)" w:date="2023-03-31T17:38:00Z">
              <w:r>
                <w:rPr>
                  <w:rFonts w:hint="eastAsia"/>
                </w:rPr>
                <w:t>ファイル追加。</w:t>
              </w:r>
            </w:ins>
          </w:p>
        </w:tc>
      </w:tr>
    </w:tbl>
    <w:p w14:paraId="57D6DD0C" w14:textId="77777777" w:rsidR="00F56C35" w:rsidRPr="008954B4" w:rsidDel="00934AA5" w:rsidRDefault="00F56C35" w:rsidP="00F56C35">
      <w:pPr>
        <w:rPr>
          <w:ins w:id="663" w:author="全社標準ＰＣ" w:date="2019-09-11T11:31:00Z"/>
          <w:del w:id="664" w:author="山口 晃一郎&lt;yamaguchi.koichiro@jp.panasonic.com&gt;" w:date="2020-10-20T09:41:00Z"/>
          <w:rFonts w:ascii="HGSｺﾞｼｯｸE" w:eastAsia="HGSｺﾞｼｯｸE" w:hAnsi="ＭＳ ゴシック"/>
          <w:b/>
          <w:bCs/>
          <w:position w:val="-2"/>
          <w:sz w:val="32"/>
        </w:rPr>
      </w:pPr>
    </w:p>
    <w:p w14:paraId="68EAF69D" w14:textId="77777777" w:rsidR="007D1300" w:rsidDel="00F56C35" w:rsidRDefault="00F56C35">
      <w:pPr>
        <w:pStyle w:val="af3"/>
        <w:rPr>
          <w:del w:id="665" w:author="全社標準ＰＣ" w:date="2018-09-03T18:30:00Z"/>
          <w:rFonts w:ascii="HGSｺﾞｼｯｸE" w:eastAsia="HGSｺﾞｼｯｸE" w:hAnsi="ＭＳ ゴシック"/>
          <w:b w:val="0"/>
          <w:bCs w:val="0"/>
          <w:position w:val="-2"/>
          <w:sz w:val="32"/>
        </w:rPr>
      </w:pPr>
      <w:ins w:id="666" w:author="全社標準ＰＣ" w:date="2019-09-11T11:31:00Z">
        <w:r>
          <w:rPr>
            <w:rFonts w:ascii="HGSｺﾞｼｯｸE" w:eastAsia="HGSｺﾞｼｯｸE" w:hAnsi="ＭＳ ゴシック"/>
            <w:b w:val="0"/>
            <w:bCs w:val="0"/>
            <w:position w:val="-2"/>
            <w:sz w:val="32"/>
          </w:rPr>
          <w:br w:type="page"/>
        </w:r>
      </w:ins>
    </w:p>
    <w:p w14:paraId="1903DC66" w14:textId="77777777" w:rsidR="00F56C35" w:rsidRPr="00F56C35" w:rsidDel="005F7CF5" w:rsidRDefault="00F56C35" w:rsidP="008D09C7">
      <w:pPr>
        <w:rPr>
          <w:ins w:id="667" w:author="全社標準ＰＣ" w:date="2019-09-11T11:31:00Z"/>
          <w:del w:id="668" w:author="山口 晃一郎&lt;yamaguchi.koichiro@jp.panasonic.com&gt;" w:date="2020-10-20T09:30:00Z"/>
          <w:rPrChange w:id="669" w:author="全社標準ＰＣ" w:date="2019-09-11T11:31:00Z">
            <w:rPr>
              <w:ins w:id="670" w:author="全社標準ＰＣ" w:date="2019-09-11T11:31:00Z"/>
              <w:del w:id="671" w:author="山口 晃一郎&lt;yamaguchi.koichiro@jp.panasonic.com&gt;" w:date="2020-10-20T09:30:00Z"/>
              <w:rFonts w:ascii="HGSｺﾞｼｯｸE" w:eastAsia="HGSｺﾞｼｯｸE" w:hAnsi="ＭＳ ゴシック"/>
              <w:b/>
              <w:bCs/>
              <w:position w:val="-2"/>
              <w:sz w:val="32"/>
            </w:rPr>
          </w:rPrChange>
        </w:rPr>
      </w:pPr>
    </w:p>
    <w:p w14:paraId="442AF618" w14:textId="77777777" w:rsidR="00594672" w:rsidRDefault="00594672">
      <w:pPr>
        <w:pStyle w:val="af3"/>
      </w:pPr>
      <w:r>
        <w:rPr>
          <w:lang w:val="ja-JP"/>
        </w:rPr>
        <w:t>目次</w:t>
      </w:r>
    </w:p>
    <w:p w14:paraId="3333CA15" w14:textId="0464D954" w:rsidR="007262A5" w:rsidRDefault="00D6210B">
      <w:pPr>
        <w:pStyle w:val="12"/>
        <w:rPr>
          <w:ins w:id="672" w:author="Yamaguchi Koichiro (山口 晃一郎)" w:date="2022-12-02T13:56:00Z"/>
          <w:rFonts w:asciiTheme="minorHAnsi" w:eastAsiaTheme="minorEastAsia" w:hAnsiTheme="minorHAnsi" w:cstheme="minorBidi"/>
          <w:noProof/>
          <w:szCs w:val="22"/>
        </w:rPr>
      </w:pPr>
      <w:r>
        <w:fldChar w:fldCharType="begin"/>
      </w:r>
      <w:r>
        <w:instrText xml:space="preserve"> TOC \o "1-4" \h \z \u </w:instrText>
      </w:r>
      <w:r>
        <w:fldChar w:fldCharType="separate"/>
      </w:r>
      <w:ins w:id="673" w:author="Yamaguchi Koichiro (山口 晃一郎)" w:date="2022-12-02T13:56:00Z">
        <w:r w:rsidR="007262A5" w:rsidRPr="00087E2D">
          <w:rPr>
            <w:rStyle w:val="a8"/>
            <w:noProof/>
          </w:rPr>
          <w:fldChar w:fldCharType="begin"/>
        </w:r>
        <w:r w:rsidR="007262A5" w:rsidRPr="00087E2D">
          <w:rPr>
            <w:rStyle w:val="a8"/>
            <w:noProof/>
          </w:rPr>
          <w:instrText xml:space="preserve"> </w:instrText>
        </w:r>
        <w:r w:rsidR="007262A5">
          <w:rPr>
            <w:noProof/>
          </w:rPr>
          <w:instrText>HYPERLINK \l "_Toc120881788"</w:instrText>
        </w:r>
        <w:r w:rsidR="007262A5" w:rsidRPr="00087E2D">
          <w:rPr>
            <w:rStyle w:val="a8"/>
            <w:noProof/>
          </w:rPr>
          <w:instrText xml:space="preserve"> </w:instrText>
        </w:r>
        <w:r w:rsidR="007262A5" w:rsidRPr="00087E2D">
          <w:rPr>
            <w:rStyle w:val="a8"/>
            <w:noProof/>
          </w:rPr>
        </w:r>
        <w:r w:rsidR="007262A5" w:rsidRPr="00087E2D">
          <w:rPr>
            <w:rStyle w:val="a8"/>
            <w:noProof/>
          </w:rPr>
          <w:fldChar w:fldCharType="separate"/>
        </w:r>
        <w:r w:rsidR="007262A5" w:rsidRPr="00087E2D">
          <w:rPr>
            <w:rStyle w:val="a8"/>
            <w:noProof/>
          </w:rPr>
          <w:t>1.</w:t>
        </w:r>
        <w:r w:rsidR="007262A5">
          <w:rPr>
            <w:rFonts w:asciiTheme="minorHAnsi" w:eastAsiaTheme="minorEastAsia" w:hAnsiTheme="minorHAnsi" w:cstheme="minorBidi"/>
            <w:noProof/>
            <w:szCs w:val="22"/>
          </w:rPr>
          <w:tab/>
        </w:r>
        <w:r w:rsidR="007262A5" w:rsidRPr="00087E2D">
          <w:rPr>
            <w:rStyle w:val="a8"/>
            <w:noProof/>
          </w:rPr>
          <w:t>はじめに</w:t>
        </w:r>
        <w:r w:rsidR="007262A5">
          <w:rPr>
            <w:noProof/>
            <w:webHidden/>
          </w:rPr>
          <w:tab/>
        </w:r>
        <w:r w:rsidR="007262A5">
          <w:rPr>
            <w:noProof/>
            <w:webHidden/>
          </w:rPr>
          <w:fldChar w:fldCharType="begin"/>
        </w:r>
        <w:r w:rsidR="007262A5">
          <w:rPr>
            <w:noProof/>
            <w:webHidden/>
          </w:rPr>
          <w:instrText xml:space="preserve"> PAGEREF _Toc120881788 \h </w:instrText>
        </w:r>
      </w:ins>
      <w:r w:rsidR="007262A5">
        <w:rPr>
          <w:noProof/>
          <w:webHidden/>
        </w:rPr>
      </w:r>
      <w:r w:rsidR="007262A5">
        <w:rPr>
          <w:noProof/>
          <w:webHidden/>
        </w:rPr>
        <w:fldChar w:fldCharType="separate"/>
      </w:r>
      <w:ins w:id="674" w:author="Yamaguchi Koichiro (山口 晃一郎)" w:date="2022-12-02T13:56:00Z">
        <w:r w:rsidR="007262A5">
          <w:rPr>
            <w:noProof/>
            <w:webHidden/>
          </w:rPr>
          <w:t>2</w:t>
        </w:r>
        <w:r w:rsidR="007262A5">
          <w:rPr>
            <w:noProof/>
            <w:webHidden/>
          </w:rPr>
          <w:fldChar w:fldCharType="end"/>
        </w:r>
        <w:r w:rsidR="007262A5" w:rsidRPr="00087E2D">
          <w:rPr>
            <w:rStyle w:val="a8"/>
            <w:noProof/>
          </w:rPr>
          <w:fldChar w:fldCharType="end"/>
        </w:r>
      </w:ins>
    </w:p>
    <w:p w14:paraId="64DC5EB2" w14:textId="25B65CDB" w:rsidR="007262A5" w:rsidRDefault="007262A5">
      <w:pPr>
        <w:pStyle w:val="21"/>
        <w:rPr>
          <w:ins w:id="675" w:author="Yamaguchi Koichiro (山口 晃一郎)" w:date="2022-12-02T13:56:00Z"/>
          <w:rFonts w:asciiTheme="minorHAnsi" w:eastAsiaTheme="minorEastAsia" w:hAnsiTheme="minorHAnsi" w:cstheme="minorBidi"/>
          <w:noProof/>
          <w:szCs w:val="22"/>
        </w:rPr>
      </w:pPr>
      <w:ins w:id="676"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"_Toc120881789"</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1.1</w:t>
        </w:r>
        <w:r>
          <w:rPr>
            <w:rFonts w:asciiTheme="minorHAnsi" w:eastAsiaTheme="minorEastAsia" w:hAnsiTheme="minorHAnsi" w:cstheme="minorBidi"/>
            <w:noProof/>
            <w:szCs w:val="22"/>
          </w:rPr>
          <w:tab/>
        </w:r>
        <w:r w:rsidRPr="00087E2D">
          <w:rPr>
            <w:rStyle w:val="a8"/>
            <w:noProof/>
          </w:rPr>
          <w:t>本書の目的</w:t>
        </w:r>
        <w:r>
          <w:rPr>
            <w:noProof/>
            <w:webHidden/>
          </w:rPr>
          <w:tab/>
        </w:r>
        <w:r>
          <w:rPr>
            <w:noProof/>
            <w:webHidden/>
          </w:rPr>
          <w:fldChar w:fldCharType="begin"/>
        </w:r>
        <w:r>
          <w:rPr>
            <w:noProof/>
            <w:webHidden/>
          </w:rPr>
          <w:instrText xml:space="preserve"> PAGEREF _Toc120881789 \h </w:instrText>
        </w:r>
      </w:ins>
      <w:r>
        <w:rPr>
          <w:noProof/>
          <w:webHidden/>
        </w:rPr>
      </w:r>
      <w:r>
        <w:rPr>
          <w:noProof/>
          <w:webHidden/>
        </w:rPr>
        <w:fldChar w:fldCharType="separate"/>
      </w:r>
      <w:ins w:id="677" w:author="Yamaguchi Koichiro (山口 晃一郎)" w:date="2022-12-02T13:56:00Z">
        <w:r>
          <w:rPr>
            <w:noProof/>
            <w:webHidden/>
          </w:rPr>
          <w:t>2</w:t>
        </w:r>
        <w:r>
          <w:rPr>
            <w:noProof/>
            <w:webHidden/>
          </w:rPr>
          <w:fldChar w:fldCharType="end"/>
        </w:r>
        <w:r w:rsidRPr="00087E2D">
          <w:rPr>
            <w:rStyle w:val="a8"/>
            <w:noProof/>
          </w:rPr>
          <w:fldChar w:fldCharType="end"/>
        </w:r>
      </w:ins>
    </w:p>
    <w:p w14:paraId="7529AF0C" w14:textId="58D37D36" w:rsidR="007262A5" w:rsidRDefault="007262A5">
      <w:pPr>
        <w:pStyle w:val="21"/>
        <w:rPr>
          <w:ins w:id="678" w:author="Yamaguchi Koichiro (山口 晃一郎)" w:date="2022-12-02T13:56:00Z"/>
          <w:rFonts w:asciiTheme="minorHAnsi" w:eastAsiaTheme="minorEastAsia" w:hAnsiTheme="minorHAnsi" w:cstheme="minorBidi"/>
          <w:noProof/>
          <w:szCs w:val="22"/>
        </w:rPr>
      </w:pPr>
      <w:ins w:id="679"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"_Toc120881790"</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1.2</w:t>
        </w:r>
        <w:r>
          <w:rPr>
            <w:rFonts w:asciiTheme="minorHAnsi" w:eastAsiaTheme="minorEastAsia" w:hAnsiTheme="minorHAnsi" w:cstheme="minorBidi"/>
            <w:noProof/>
            <w:szCs w:val="22"/>
          </w:rPr>
          <w:tab/>
        </w:r>
        <w:r w:rsidRPr="00087E2D">
          <w:rPr>
            <w:rStyle w:val="a8"/>
            <w:noProof/>
          </w:rPr>
          <w:t>用語定義</w:t>
        </w:r>
        <w:r>
          <w:rPr>
            <w:noProof/>
            <w:webHidden/>
          </w:rPr>
          <w:tab/>
        </w:r>
        <w:r>
          <w:rPr>
            <w:noProof/>
            <w:webHidden/>
          </w:rPr>
          <w:fldChar w:fldCharType="begin"/>
        </w:r>
        <w:r>
          <w:rPr>
            <w:noProof/>
            <w:webHidden/>
          </w:rPr>
          <w:instrText xml:space="preserve"> PAGEREF _Toc120881790 \h </w:instrText>
        </w:r>
      </w:ins>
      <w:r>
        <w:rPr>
          <w:noProof/>
          <w:webHidden/>
        </w:rPr>
      </w:r>
      <w:r>
        <w:rPr>
          <w:noProof/>
          <w:webHidden/>
        </w:rPr>
        <w:fldChar w:fldCharType="separate"/>
      </w:r>
      <w:ins w:id="680" w:author="Yamaguchi Koichiro (山口 晃一郎)" w:date="2022-12-02T13:56:00Z">
        <w:r>
          <w:rPr>
            <w:noProof/>
            <w:webHidden/>
          </w:rPr>
          <w:t>2</w:t>
        </w:r>
        <w:r>
          <w:rPr>
            <w:noProof/>
            <w:webHidden/>
          </w:rPr>
          <w:fldChar w:fldCharType="end"/>
        </w:r>
        <w:r w:rsidRPr="00087E2D">
          <w:rPr>
            <w:rStyle w:val="a8"/>
            <w:noProof/>
          </w:rPr>
          <w:fldChar w:fldCharType="end"/>
        </w:r>
      </w:ins>
    </w:p>
    <w:p w14:paraId="5B2D5E23" w14:textId="209D8CBA" w:rsidR="007262A5" w:rsidRDefault="007262A5">
      <w:pPr>
        <w:pStyle w:val="12"/>
        <w:rPr>
          <w:ins w:id="681" w:author="Yamaguchi Koichiro (山口 晃一郎)" w:date="2022-12-02T13:56:00Z"/>
          <w:rFonts w:asciiTheme="minorHAnsi" w:eastAsiaTheme="minorEastAsia" w:hAnsiTheme="minorHAnsi" w:cstheme="minorBidi"/>
          <w:noProof/>
          <w:szCs w:val="22"/>
        </w:rPr>
      </w:pPr>
      <w:ins w:id="682"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"_Toc120881791"</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2.</w:t>
        </w:r>
        <w:r>
          <w:rPr>
            <w:rFonts w:asciiTheme="minorHAnsi" w:eastAsiaTheme="minorEastAsia" w:hAnsiTheme="minorHAnsi" w:cstheme="minorBidi"/>
            <w:noProof/>
            <w:szCs w:val="22"/>
          </w:rPr>
          <w:tab/>
        </w:r>
        <w:r w:rsidRPr="00087E2D">
          <w:rPr>
            <w:rStyle w:val="a8"/>
            <w:noProof/>
          </w:rPr>
          <w:t>動作環境</w:t>
        </w:r>
        <w:r>
          <w:rPr>
            <w:noProof/>
            <w:webHidden/>
          </w:rPr>
          <w:tab/>
        </w:r>
        <w:r>
          <w:rPr>
            <w:noProof/>
            <w:webHidden/>
          </w:rPr>
          <w:fldChar w:fldCharType="begin"/>
        </w:r>
        <w:r>
          <w:rPr>
            <w:noProof/>
            <w:webHidden/>
          </w:rPr>
          <w:instrText xml:space="preserve"> PAGEREF _Toc120881791 \h </w:instrText>
        </w:r>
      </w:ins>
      <w:r>
        <w:rPr>
          <w:noProof/>
          <w:webHidden/>
        </w:rPr>
      </w:r>
      <w:r>
        <w:rPr>
          <w:noProof/>
          <w:webHidden/>
        </w:rPr>
        <w:fldChar w:fldCharType="separate"/>
      </w:r>
      <w:ins w:id="683" w:author="Yamaguchi Koichiro (山口 晃一郎)" w:date="2022-12-02T13:56:00Z">
        <w:r>
          <w:rPr>
            <w:noProof/>
            <w:webHidden/>
          </w:rPr>
          <w:t>3</w:t>
        </w:r>
        <w:r>
          <w:rPr>
            <w:noProof/>
            <w:webHidden/>
          </w:rPr>
          <w:fldChar w:fldCharType="end"/>
        </w:r>
        <w:r w:rsidRPr="00087E2D">
          <w:rPr>
            <w:rStyle w:val="a8"/>
            <w:noProof/>
          </w:rPr>
          <w:fldChar w:fldCharType="end"/>
        </w:r>
      </w:ins>
    </w:p>
    <w:p w14:paraId="76814B70" w14:textId="4D41B0CE" w:rsidR="007262A5" w:rsidRDefault="007262A5">
      <w:pPr>
        <w:pStyle w:val="12"/>
        <w:rPr>
          <w:ins w:id="684" w:author="Yamaguchi Koichiro (山口 晃一郎)" w:date="2022-12-02T13:56:00Z"/>
          <w:rFonts w:asciiTheme="minorHAnsi" w:eastAsiaTheme="minorEastAsia" w:hAnsiTheme="minorHAnsi" w:cstheme="minorBidi"/>
          <w:noProof/>
          <w:szCs w:val="22"/>
        </w:rPr>
      </w:pPr>
      <w:ins w:id="685"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"_Toc120881792"</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3.</w:t>
        </w:r>
        <w:r>
          <w:rPr>
            <w:rFonts w:asciiTheme="minorHAnsi" w:eastAsiaTheme="minorEastAsia" w:hAnsiTheme="minorHAnsi" w:cstheme="minorBidi"/>
            <w:noProof/>
            <w:szCs w:val="22"/>
          </w:rPr>
          <w:tab/>
        </w:r>
        <w:r w:rsidRPr="00087E2D">
          <w:rPr>
            <w:rStyle w:val="a8"/>
            <w:noProof/>
          </w:rPr>
          <w:t>入出力仕様</w:t>
        </w:r>
        <w:r>
          <w:rPr>
            <w:noProof/>
            <w:webHidden/>
          </w:rPr>
          <w:tab/>
        </w:r>
        <w:r>
          <w:rPr>
            <w:noProof/>
            <w:webHidden/>
          </w:rPr>
          <w:fldChar w:fldCharType="begin"/>
        </w:r>
        <w:r>
          <w:rPr>
            <w:noProof/>
            <w:webHidden/>
          </w:rPr>
          <w:instrText xml:space="preserve"> PAGEREF _Toc120881792 \h </w:instrText>
        </w:r>
      </w:ins>
      <w:r>
        <w:rPr>
          <w:noProof/>
          <w:webHidden/>
        </w:rPr>
      </w:r>
      <w:r>
        <w:rPr>
          <w:noProof/>
          <w:webHidden/>
        </w:rPr>
        <w:fldChar w:fldCharType="separate"/>
      </w:r>
      <w:ins w:id="686" w:author="Yamaguchi Koichiro (山口 晃一郎)" w:date="2022-12-02T13:56:00Z">
        <w:r>
          <w:rPr>
            <w:noProof/>
            <w:webHidden/>
          </w:rPr>
          <w:t>3</w:t>
        </w:r>
        <w:r>
          <w:rPr>
            <w:noProof/>
            <w:webHidden/>
          </w:rPr>
          <w:fldChar w:fldCharType="end"/>
        </w:r>
        <w:r w:rsidRPr="00087E2D">
          <w:rPr>
            <w:rStyle w:val="a8"/>
            <w:noProof/>
          </w:rPr>
          <w:fldChar w:fldCharType="end"/>
        </w:r>
      </w:ins>
    </w:p>
    <w:p w14:paraId="59380903" w14:textId="0A32CC49" w:rsidR="007262A5" w:rsidRDefault="007262A5">
      <w:pPr>
        <w:pStyle w:val="21"/>
        <w:rPr>
          <w:ins w:id="687" w:author="Yamaguchi Koichiro (山口 晃一郎)" w:date="2022-12-02T13:56:00Z"/>
          <w:rFonts w:asciiTheme="minorHAnsi" w:eastAsiaTheme="minorEastAsia" w:hAnsiTheme="minorHAnsi" w:cstheme="minorBidi"/>
          <w:noProof/>
          <w:szCs w:val="22"/>
        </w:rPr>
      </w:pPr>
      <w:ins w:id="688"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"_Toc120881793"</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3.1</w:t>
        </w:r>
        <w:r>
          <w:rPr>
            <w:rFonts w:asciiTheme="minorHAnsi" w:eastAsiaTheme="minorEastAsia" w:hAnsiTheme="minorHAnsi" w:cstheme="minorBidi"/>
            <w:noProof/>
            <w:szCs w:val="22"/>
          </w:rPr>
          <w:tab/>
        </w:r>
        <w:r w:rsidRPr="00087E2D">
          <w:rPr>
            <w:rStyle w:val="a8"/>
            <w:noProof/>
          </w:rPr>
          <w:t>入力仕様</w:t>
        </w:r>
        <w:r>
          <w:rPr>
            <w:noProof/>
            <w:webHidden/>
          </w:rPr>
          <w:tab/>
        </w:r>
        <w:r>
          <w:rPr>
            <w:noProof/>
            <w:webHidden/>
          </w:rPr>
          <w:fldChar w:fldCharType="begin"/>
        </w:r>
        <w:r>
          <w:rPr>
            <w:noProof/>
            <w:webHidden/>
          </w:rPr>
          <w:instrText xml:space="preserve"> PAGEREF _Toc120881793 \h </w:instrText>
        </w:r>
      </w:ins>
      <w:r>
        <w:rPr>
          <w:noProof/>
          <w:webHidden/>
        </w:rPr>
      </w:r>
      <w:r>
        <w:rPr>
          <w:noProof/>
          <w:webHidden/>
        </w:rPr>
        <w:fldChar w:fldCharType="separate"/>
      </w:r>
      <w:ins w:id="689" w:author="Yamaguchi Koichiro (山口 晃一郎)" w:date="2022-12-02T13:56:00Z">
        <w:r>
          <w:rPr>
            <w:noProof/>
            <w:webHidden/>
          </w:rPr>
          <w:t>3</w:t>
        </w:r>
        <w:r>
          <w:rPr>
            <w:noProof/>
            <w:webHidden/>
          </w:rPr>
          <w:fldChar w:fldCharType="end"/>
        </w:r>
        <w:r w:rsidRPr="00087E2D">
          <w:rPr>
            <w:rStyle w:val="a8"/>
            <w:noProof/>
          </w:rPr>
          <w:fldChar w:fldCharType="end"/>
        </w:r>
      </w:ins>
    </w:p>
    <w:p w14:paraId="55BEA5B5" w14:textId="29756D8E" w:rsidR="007262A5" w:rsidRDefault="007262A5">
      <w:pPr>
        <w:pStyle w:val="21"/>
        <w:rPr>
          <w:ins w:id="690" w:author="Yamaguchi Koichiro (山口 晃一郎)" w:date="2022-12-02T13:56:00Z"/>
          <w:rFonts w:asciiTheme="minorHAnsi" w:eastAsiaTheme="minorEastAsia" w:hAnsiTheme="minorHAnsi" w:cstheme="minorBidi"/>
          <w:noProof/>
          <w:szCs w:val="22"/>
        </w:rPr>
      </w:pPr>
      <w:ins w:id="691"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"_Toc120881794"</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3.2</w:t>
        </w:r>
        <w:r>
          <w:rPr>
            <w:rFonts w:asciiTheme="minorHAnsi" w:eastAsiaTheme="minorEastAsia" w:hAnsiTheme="minorHAnsi" w:cstheme="minorBidi"/>
            <w:noProof/>
            <w:szCs w:val="22"/>
          </w:rPr>
          <w:tab/>
        </w:r>
        <w:r w:rsidRPr="00087E2D">
          <w:rPr>
            <w:rStyle w:val="a8"/>
            <w:noProof/>
          </w:rPr>
          <w:t>出力仕様</w:t>
        </w:r>
        <w:r>
          <w:rPr>
            <w:noProof/>
            <w:webHidden/>
          </w:rPr>
          <w:tab/>
        </w:r>
        <w:r>
          <w:rPr>
            <w:noProof/>
            <w:webHidden/>
          </w:rPr>
          <w:fldChar w:fldCharType="begin"/>
        </w:r>
        <w:r>
          <w:rPr>
            <w:noProof/>
            <w:webHidden/>
          </w:rPr>
          <w:instrText xml:space="preserve"> PAGEREF _Toc120881794 \h </w:instrText>
        </w:r>
      </w:ins>
      <w:r>
        <w:rPr>
          <w:noProof/>
          <w:webHidden/>
        </w:rPr>
      </w:r>
      <w:r>
        <w:rPr>
          <w:noProof/>
          <w:webHidden/>
        </w:rPr>
        <w:fldChar w:fldCharType="separate"/>
      </w:r>
      <w:ins w:id="692" w:author="Yamaguchi Koichiro (山口 晃一郎)" w:date="2022-12-02T13:56:00Z">
        <w:r>
          <w:rPr>
            <w:noProof/>
            <w:webHidden/>
          </w:rPr>
          <w:t>10</w:t>
        </w:r>
        <w:r>
          <w:rPr>
            <w:noProof/>
            <w:webHidden/>
          </w:rPr>
          <w:fldChar w:fldCharType="end"/>
        </w:r>
        <w:r w:rsidRPr="00087E2D">
          <w:rPr>
            <w:rStyle w:val="a8"/>
            <w:noProof/>
          </w:rPr>
          <w:fldChar w:fldCharType="end"/>
        </w:r>
      </w:ins>
    </w:p>
    <w:p w14:paraId="0DE806FE" w14:textId="1A8E06F2" w:rsidR="007262A5" w:rsidRDefault="007262A5">
      <w:pPr>
        <w:pStyle w:val="12"/>
        <w:rPr>
          <w:ins w:id="693" w:author="Yamaguchi Koichiro (山口 晃一郎)" w:date="2022-12-02T13:56:00Z"/>
          <w:rFonts w:asciiTheme="minorHAnsi" w:eastAsiaTheme="minorEastAsia" w:hAnsiTheme="minorHAnsi" w:cstheme="minorBidi"/>
          <w:noProof/>
          <w:szCs w:val="22"/>
        </w:rPr>
      </w:pPr>
      <w:ins w:id="694"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"_Toc120881795"</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4.</w:t>
        </w:r>
        <w:r>
          <w:rPr>
            <w:rFonts w:asciiTheme="minorHAnsi" w:eastAsiaTheme="minorEastAsia" w:hAnsiTheme="minorHAnsi" w:cstheme="minorBidi"/>
            <w:noProof/>
            <w:szCs w:val="22"/>
          </w:rPr>
          <w:tab/>
        </w:r>
        <w:r w:rsidRPr="00087E2D">
          <w:rPr>
            <w:rStyle w:val="a8"/>
            <w:noProof/>
          </w:rPr>
          <w:t>動作概要</w:t>
        </w:r>
        <w:r>
          <w:rPr>
            <w:noProof/>
            <w:webHidden/>
          </w:rPr>
          <w:tab/>
        </w:r>
        <w:r>
          <w:rPr>
            <w:noProof/>
            <w:webHidden/>
          </w:rPr>
          <w:fldChar w:fldCharType="begin"/>
        </w:r>
        <w:r>
          <w:rPr>
            <w:noProof/>
            <w:webHidden/>
          </w:rPr>
          <w:instrText xml:space="preserve"> PAGEREF _Toc120881795 \h </w:instrText>
        </w:r>
      </w:ins>
      <w:r>
        <w:rPr>
          <w:noProof/>
          <w:webHidden/>
        </w:rPr>
      </w:r>
      <w:r>
        <w:rPr>
          <w:noProof/>
          <w:webHidden/>
        </w:rPr>
        <w:fldChar w:fldCharType="separate"/>
      </w:r>
      <w:ins w:id="695" w:author="Yamaguchi Koichiro (山口 晃一郎)" w:date="2022-12-02T13:56:00Z">
        <w:r>
          <w:rPr>
            <w:noProof/>
            <w:webHidden/>
          </w:rPr>
          <w:t>10</w:t>
        </w:r>
        <w:r>
          <w:rPr>
            <w:noProof/>
            <w:webHidden/>
          </w:rPr>
          <w:fldChar w:fldCharType="end"/>
        </w:r>
        <w:r w:rsidRPr="00087E2D">
          <w:rPr>
            <w:rStyle w:val="a8"/>
            <w:noProof/>
          </w:rPr>
          <w:fldChar w:fldCharType="end"/>
        </w:r>
      </w:ins>
    </w:p>
    <w:p w14:paraId="196109E1" w14:textId="728D15D9" w:rsidR="007262A5" w:rsidRDefault="007262A5">
      <w:pPr>
        <w:pStyle w:val="12"/>
        <w:rPr>
          <w:ins w:id="696" w:author="Yamaguchi Koichiro (山口 晃一郎)" w:date="2022-12-02T13:56:00Z"/>
          <w:rFonts w:asciiTheme="minorHAnsi" w:eastAsiaTheme="minorEastAsia" w:hAnsiTheme="minorHAnsi" w:cstheme="minorBidi"/>
          <w:noProof/>
          <w:szCs w:val="22"/>
        </w:rPr>
      </w:pPr>
      <w:ins w:id="697"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"_Toc120881796"</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w:t>
        </w:r>
        <w:r>
          <w:rPr>
            <w:rFonts w:asciiTheme="minorHAnsi" w:eastAsiaTheme="minorEastAsia" w:hAnsiTheme="minorHAnsi" w:cstheme="minorBidi"/>
            <w:noProof/>
            <w:szCs w:val="22"/>
          </w:rPr>
          <w:tab/>
        </w:r>
        <w:r w:rsidRPr="00087E2D">
          <w:rPr>
            <w:rStyle w:val="a8"/>
            <w:noProof/>
          </w:rPr>
          <w:t>ファイル仕様</w:t>
        </w:r>
        <w:r>
          <w:rPr>
            <w:noProof/>
            <w:webHidden/>
          </w:rPr>
          <w:tab/>
        </w:r>
        <w:r>
          <w:rPr>
            <w:noProof/>
            <w:webHidden/>
          </w:rPr>
          <w:fldChar w:fldCharType="begin"/>
        </w:r>
        <w:r>
          <w:rPr>
            <w:noProof/>
            <w:webHidden/>
          </w:rPr>
          <w:instrText xml:space="preserve"> PAGEREF _Toc120881796 \h </w:instrText>
        </w:r>
      </w:ins>
      <w:r>
        <w:rPr>
          <w:noProof/>
          <w:webHidden/>
        </w:rPr>
      </w:r>
      <w:r>
        <w:rPr>
          <w:noProof/>
          <w:webHidden/>
        </w:rPr>
        <w:fldChar w:fldCharType="separate"/>
      </w:r>
      <w:ins w:id="698" w:author="Yamaguchi Koichiro (山口 晃一郎)" w:date="2022-12-02T13:56:00Z">
        <w:r>
          <w:rPr>
            <w:noProof/>
            <w:webHidden/>
          </w:rPr>
          <w:t>12</w:t>
        </w:r>
        <w:r>
          <w:rPr>
            <w:noProof/>
            <w:webHidden/>
          </w:rPr>
          <w:fldChar w:fldCharType="end"/>
        </w:r>
        <w:r w:rsidRPr="00087E2D">
          <w:rPr>
            <w:rStyle w:val="a8"/>
            <w:noProof/>
          </w:rPr>
          <w:fldChar w:fldCharType="end"/>
        </w:r>
      </w:ins>
    </w:p>
    <w:p w14:paraId="3AC4BAC8" w14:textId="3FFE676B" w:rsidR="007262A5" w:rsidRDefault="007262A5">
      <w:pPr>
        <w:pStyle w:val="21"/>
        <w:rPr>
          <w:ins w:id="699" w:author="Yamaguchi Koichiro (山口 晃一郎)" w:date="2022-12-02T13:56:00Z"/>
          <w:rFonts w:asciiTheme="minorHAnsi" w:eastAsiaTheme="minorEastAsia" w:hAnsiTheme="minorHAnsi" w:cstheme="minorBidi"/>
          <w:noProof/>
          <w:szCs w:val="22"/>
        </w:rPr>
      </w:pPr>
      <w:ins w:id="700"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"_Toc120881797"</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5.1</w:t>
        </w:r>
        <w:r>
          <w:rPr>
            <w:rFonts w:asciiTheme="minorHAnsi" w:eastAsiaTheme="minorEastAsia" w:hAnsiTheme="minorHAnsi" w:cstheme="minorBidi"/>
            <w:noProof/>
            <w:szCs w:val="22"/>
          </w:rPr>
          <w:tab/>
        </w:r>
        <w:r w:rsidRPr="00087E2D">
          <w:rPr>
            <w:rStyle w:val="a8"/>
            <w:noProof/>
          </w:rPr>
          <w:t>配送定義ファイル</w:t>
        </w:r>
        <w:r>
          <w:rPr>
            <w:noProof/>
            <w:webHidden/>
          </w:rPr>
          <w:tab/>
        </w:r>
        <w:r>
          <w:rPr>
            <w:noProof/>
            <w:webHidden/>
          </w:rPr>
          <w:fldChar w:fldCharType="begin"/>
        </w:r>
        <w:r>
          <w:rPr>
            <w:noProof/>
            <w:webHidden/>
          </w:rPr>
          <w:instrText xml:space="preserve"> PAGEREF _Toc120881797 \h </w:instrText>
        </w:r>
      </w:ins>
      <w:r>
        <w:rPr>
          <w:noProof/>
          <w:webHidden/>
        </w:rPr>
      </w:r>
      <w:r>
        <w:rPr>
          <w:noProof/>
          <w:webHidden/>
        </w:rPr>
        <w:fldChar w:fldCharType="separate"/>
      </w:r>
      <w:ins w:id="701" w:author="Yamaguchi Koichiro (山口 晃一郎)" w:date="2022-12-02T13:56:00Z">
        <w:r>
          <w:rPr>
            <w:noProof/>
            <w:webHidden/>
          </w:rPr>
          <w:t>12</w:t>
        </w:r>
        <w:r>
          <w:rPr>
            <w:noProof/>
            <w:webHidden/>
          </w:rPr>
          <w:fldChar w:fldCharType="end"/>
        </w:r>
        <w:r w:rsidRPr="00087E2D">
          <w:rPr>
            <w:rStyle w:val="a8"/>
            <w:noProof/>
          </w:rPr>
          <w:fldChar w:fldCharType="end"/>
        </w:r>
      </w:ins>
    </w:p>
    <w:p w14:paraId="283E4D6B" w14:textId="2FC9EA54" w:rsidR="007262A5" w:rsidRDefault="007262A5">
      <w:pPr>
        <w:pStyle w:val="21"/>
        <w:rPr>
          <w:ins w:id="702" w:author="Yamaguchi Koichiro (山口 晃一郎)" w:date="2022-12-02T13:56:00Z"/>
          <w:rFonts w:asciiTheme="minorHAnsi" w:eastAsiaTheme="minorEastAsia" w:hAnsiTheme="minorHAnsi" w:cstheme="minorBidi"/>
          <w:noProof/>
          <w:szCs w:val="22"/>
        </w:rPr>
      </w:pPr>
      <w:ins w:id="703"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"_Toc120881798"</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5.2</w:t>
        </w:r>
        <w:r>
          <w:rPr>
            <w:rFonts w:asciiTheme="minorHAnsi" w:eastAsiaTheme="minorEastAsia" w:hAnsiTheme="minorHAnsi" w:cstheme="minorBidi"/>
            <w:noProof/>
            <w:szCs w:val="22"/>
          </w:rPr>
          <w:tab/>
        </w:r>
        <w:r w:rsidRPr="00087E2D">
          <w:rPr>
            <w:rStyle w:val="a8"/>
            <w:noProof/>
          </w:rPr>
          <w:t>距離ファイル</w:t>
        </w:r>
        <w:r>
          <w:rPr>
            <w:noProof/>
            <w:webHidden/>
          </w:rPr>
          <w:tab/>
        </w:r>
        <w:r>
          <w:rPr>
            <w:noProof/>
            <w:webHidden/>
          </w:rPr>
          <w:fldChar w:fldCharType="begin"/>
        </w:r>
        <w:r>
          <w:rPr>
            <w:noProof/>
            <w:webHidden/>
          </w:rPr>
          <w:instrText xml:space="preserve"> PAGEREF _Toc120881798 \h </w:instrText>
        </w:r>
      </w:ins>
      <w:r>
        <w:rPr>
          <w:noProof/>
          <w:webHidden/>
        </w:rPr>
      </w:r>
      <w:r>
        <w:rPr>
          <w:noProof/>
          <w:webHidden/>
        </w:rPr>
        <w:fldChar w:fldCharType="separate"/>
      </w:r>
      <w:ins w:id="704" w:author="Yamaguchi Koichiro (山口 晃一郎)" w:date="2022-12-02T13:56:00Z">
        <w:r>
          <w:rPr>
            <w:noProof/>
            <w:webHidden/>
          </w:rPr>
          <w:t>13</w:t>
        </w:r>
        <w:r>
          <w:rPr>
            <w:noProof/>
            <w:webHidden/>
          </w:rPr>
          <w:fldChar w:fldCharType="end"/>
        </w:r>
        <w:r w:rsidRPr="00087E2D">
          <w:rPr>
            <w:rStyle w:val="a8"/>
            <w:noProof/>
          </w:rPr>
          <w:fldChar w:fldCharType="end"/>
        </w:r>
      </w:ins>
    </w:p>
    <w:p w14:paraId="792CD5A3" w14:textId="54CB7490" w:rsidR="007262A5" w:rsidRDefault="007262A5">
      <w:pPr>
        <w:pStyle w:val="21"/>
        <w:rPr>
          <w:ins w:id="705" w:author="Yamaguchi Koichiro (山口 晃一郎)" w:date="2022-12-02T13:56:00Z"/>
          <w:rFonts w:asciiTheme="minorHAnsi" w:eastAsiaTheme="minorEastAsia" w:hAnsiTheme="minorHAnsi" w:cstheme="minorBidi"/>
          <w:noProof/>
          <w:szCs w:val="22"/>
        </w:rPr>
      </w:pPr>
      <w:ins w:id="706"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"_Toc120881799"</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5.3</w:t>
        </w:r>
        <w:r>
          <w:rPr>
            <w:rFonts w:asciiTheme="minorHAnsi" w:eastAsiaTheme="minorEastAsia" w:hAnsiTheme="minorHAnsi" w:cstheme="minorBidi"/>
            <w:noProof/>
            <w:szCs w:val="22"/>
          </w:rPr>
          <w:tab/>
        </w:r>
        <w:r w:rsidRPr="00087E2D">
          <w:rPr>
            <w:rStyle w:val="a8"/>
            <w:noProof/>
          </w:rPr>
          <w:t>時間ファイル</w:t>
        </w:r>
        <w:r>
          <w:rPr>
            <w:noProof/>
            <w:webHidden/>
          </w:rPr>
          <w:tab/>
        </w:r>
        <w:r>
          <w:rPr>
            <w:noProof/>
            <w:webHidden/>
          </w:rPr>
          <w:fldChar w:fldCharType="begin"/>
        </w:r>
        <w:r>
          <w:rPr>
            <w:noProof/>
            <w:webHidden/>
          </w:rPr>
          <w:instrText xml:space="preserve"> PAGEREF _Toc120881799 \h </w:instrText>
        </w:r>
      </w:ins>
      <w:r>
        <w:rPr>
          <w:noProof/>
          <w:webHidden/>
        </w:rPr>
      </w:r>
      <w:r>
        <w:rPr>
          <w:noProof/>
          <w:webHidden/>
        </w:rPr>
        <w:fldChar w:fldCharType="separate"/>
      </w:r>
      <w:ins w:id="707" w:author="Yamaguchi Koichiro (山口 晃一郎)" w:date="2022-12-02T13:56:00Z">
        <w:r>
          <w:rPr>
            <w:noProof/>
            <w:webHidden/>
          </w:rPr>
          <w:t>14</w:t>
        </w:r>
        <w:r>
          <w:rPr>
            <w:noProof/>
            <w:webHidden/>
          </w:rPr>
          <w:fldChar w:fldCharType="end"/>
        </w:r>
        <w:r w:rsidRPr="00087E2D">
          <w:rPr>
            <w:rStyle w:val="a8"/>
            <w:noProof/>
          </w:rPr>
          <w:fldChar w:fldCharType="end"/>
        </w:r>
      </w:ins>
    </w:p>
    <w:p w14:paraId="480CD144" w14:textId="568E97E5" w:rsidR="007262A5" w:rsidRDefault="007262A5">
      <w:pPr>
        <w:pStyle w:val="21"/>
        <w:rPr>
          <w:ins w:id="708" w:author="Yamaguchi Koichiro (山口 晃一郎)" w:date="2022-12-02T13:56:00Z"/>
          <w:rFonts w:asciiTheme="minorHAnsi" w:eastAsiaTheme="minorEastAsia" w:hAnsiTheme="minorHAnsi" w:cstheme="minorBidi"/>
          <w:noProof/>
          <w:szCs w:val="22"/>
        </w:rPr>
      </w:pPr>
      <w:ins w:id="709"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"_Toc120881800"</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5.4</w:t>
        </w:r>
        <w:r>
          <w:rPr>
            <w:rFonts w:asciiTheme="minorHAnsi" w:eastAsiaTheme="minorEastAsia" w:hAnsiTheme="minorHAnsi" w:cstheme="minorBidi"/>
            <w:noProof/>
            <w:szCs w:val="22"/>
          </w:rPr>
          <w:tab/>
        </w:r>
        <w:r w:rsidRPr="00087E2D">
          <w:rPr>
            <w:rStyle w:val="a8"/>
            <w:noProof/>
          </w:rPr>
          <w:t>出力ファイル</w:t>
        </w:r>
        <w:r>
          <w:rPr>
            <w:noProof/>
            <w:webHidden/>
          </w:rPr>
          <w:tab/>
        </w:r>
        <w:r>
          <w:rPr>
            <w:noProof/>
            <w:webHidden/>
          </w:rPr>
          <w:fldChar w:fldCharType="begin"/>
        </w:r>
        <w:r>
          <w:rPr>
            <w:noProof/>
            <w:webHidden/>
          </w:rPr>
          <w:instrText xml:space="preserve"> PAGEREF _Toc120881800 \h </w:instrText>
        </w:r>
      </w:ins>
      <w:r>
        <w:rPr>
          <w:noProof/>
          <w:webHidden/>
        </w:rPr>
      </w:r>
      <w:r>
        <w:rPr>
          <w:noProof/>
          <w:webHidden/>
        </w:rPr>
        <w:fldChar w:fldCharType="separate"/>
      </w:r>
      <w:ins w:id="710" w:author="Yamaguchi Koichiro (山口 晃一郎)" w:date="2022-12-02T13:56:00Z">
        <w:r>
          <w:rPr>
            <w:noProof/>
            <w:webHidden/>
          </w:rPr>
          <w:t>14</w:t>
        </w:r>
        <w:r>
          <w:rPr>
            <w:noProof/>
            <w:webHidden/>
          </w:rPr>
          <w:fldChar w:fldCharType="end"/>
        </w:r>
        <w:r w:rsidRPr="00087E2D">
          <w:rPr>
            <w:rStyle w:val="a8"/>
            <w:noProof/>
          </w:rPr>
          <w:fldChar w:fldCharType="end"/>
        </w:r>
      </w:ins>
    </w:p>
    <w:p w14:paraId="2EC4EBB4" w14:textId="7D6E29F1" w:rsidR="007262A5" w:rsidRDefault="007262A5">
      <w:pPr>
        <w:pStyle w:val="21"/>
        <w:rPr>
          <w:ins w:id="711" w:author="Yamaguchi Koichiro (山口 晃一郎)" w:date="2022-12-02T13:56:00Z"/>
          <w:rFonts w:asciiTheme="minorHAnsi" w:eastAsiaTheme="minorEastAsia" w:hAnsiTheme="minorHAnsi" w:cstheme="minorBidi"/>
          <w:noProof/>
          <w:szCs w:val="22"/>
        </w:rPr>
      </w:pPr>
      <w:ins w:id="712"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"_Toc120881801"</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5.5</w:t>
        </w:r>
        <w:r>
          <w:rPr>
            <w:rFonts w:asciiTheme="minorHAnsi" w:eastAsiaTheme="minorEastAsia" w:hAnsiTheme="minorHAnsi" w:cstheme="minorBidi"/>
            <w:noProof/>
            <w:szCs w:val="22"/>
          </w:rPr>
          <w:tab/>
        </w:r>
        <w:r w:rsidRPr="00087E2D">
          <w:rPr>
            <w:rStyle w:val="a8"/>
            <w:noProof/>
          </w:rPr>
          <w:t>初期解ファイル</w:t>
        </w:r>
        <w:r>
          <w:rPr>
            <w:noProof/>
            <w:webHidden/>
          </w:rPr>
          <w:tab/>
        </w:r>
        <w:r>
          <w:rPr>
            <w:noProof/>
            <w:webHidden/>
          </w:rPr>
          <w:fldChar w:fldCharType="begin"/>
        </w:r>
        <w:r>
          <w:rPr>
            <w:noProof/>
            <w:webHidden/>
          </w:rPr>
          <w:instrText xml:space="preserve"> PAGEREF _Toc120881801 \h </w:instrText>
        </w:r>
      </w:ins>
      <w:r>
        <w:rPr>
          <w:noProof/>
          <w:webHidden/>
        </w:rPr>
      </w:r>
      <w:r>
        <w:rPr>
          <w:noProof/>
          <w:webHidden/>
        </w:rPr>
        <w:fldChar w:fldCharType="separate"/>
      </w:r>
      <w:ins w:id="713" w:author="Yamaguchi Koichiro (山口 晃一郎)" w:date="2022-12-02T13:56:00Z">
        <w:r>
          <w:rPr>
            <w:noProof/>
            <w:webHidden/>
          </w:rPr>
          <w:t>14</w:t>
        </w:r>
        <w:r>
          <w:rPr>
            <w:noProof/>
            <w:webHidden/>
          </w:rPr>
          <w:fldChar w:fldCharType="end"/>
        </w:r>
        <w:r w:rsidRPr="00087E2D">
          <w:rPr>
            <w:rStyle w:val="a8"/>
            <w:noProof/>
          </w:rPr>
          <w:fldChar w:fldCharType="end"/>
        </w:r>
      </w:ins>
    </w:p>
    <w:p w14:paraId="5393359A" w14:textId="4BC3C3EB" w:rsidR="007262A5" w:rsidRDefault="007262A5">
      <w:pPr>
        <w:pStyle w:val="21"/>
        <w:rPr>
          <w:ins w:id="714" w:author="Yamaguchi Koichiro (山口 晃一郎)" w:date="2022-12-02T13:56:00Z"/>
          <w:rFonts w:asciiTheme="minorHAnsi" w:eastAsiaTheme="minorEastAsia" w:hAnsiTheme="minorHAnsi" w:cstheme="minorBidi"/>
          <w:noProof/>
          <w:szCs w:val="22"/>
        </w:rPr>
      </w:pPr>
      <w:ins w:id="715"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"_Toc120881802"</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5.6</w:t>
        </w:r>
        <w:r>
          <w:rPr>
            <w:rFonts w:asciiTheme="minorHAnsi" w:eastAsiaTheme="minorEastAsia" w:hAnsiTheme="minorHAnsi" w:cstheme="minorBidi"/>
            <w:noProof/>
            <w:szCs w:val="22"/>
          </w:rPr>
          <w:tab/>
        </w:r>
        <w:r w:rsidRPr="00087E2D">
          <w:rPr>
            <w:rStyle w:val="a8"/>
            <w:noProof/>
          </w:rPr>
          <w:t>スキル設定ファイル</w:t>
        </w:r>
        <w:r>
          <w:rPr>
            <w:noProof/>
            <w:webHidden/>
          </w:rPr>
          <w:tab/>
        </w:r>
        <w:r>
          <w:rPr>
            <w:noProof/>
            <w:webHidden/>
          </w:rPr>
          <w:fldChar w:fldCharType="begin"/>
        </w:r>
        <w:r>
          <w:rPr>
            <w:noProof/>
            <w:webHidden/>
          </w:rPr>
          <w:instrText xml:space="preserve"> PAGEREF _Toc120881802 \h </w:instrText>
        </w:r>
      </w:ins>
      <w:r>
        <w:rPr>
          <w:noProof/>
          <w:webHidden/>
        </w:rPr>
      </w:r>
      <w:r>
        <w:rPr>
          <w:noProof/>
          <w:webHidden/>
        </w:rPr>
        <w:fldChar w:fldCharType="separate"/>
      </w:r>
      <w:ins w:id="716" w:author="Yamaguchi Koichiro (山口 晃一郎)" w:date="2022-12-02T13:56:00Z">
        <w:r>
          <w:rPr>
            <w:noProof/>
            <w:webHidden/>
          </w:rPr>
          <w:t>15</w:t>
        </w:r>
        <w:r>
          <w:rPr>
            <w:noProof/>
            <w:webHidden/>
          </w:rPr>
          <w:fldChar w:fldCharType="end"/>
        </w:r>
        <w:r w:rsidRPr="00087E2D">
          <w:rPr>
            <w:rStyle w:val="a8"/>
            <w:noProof/>
          </w:rPr>
          <w:fldChar w:fldCharType="end"/>
        </w:r>
      </w:ins>
    </w:p>
    <w:p w14:paraId="517C2D49" w14:textId="08845C78" w:rsidR="007262A5" w:rsidRDefault="007262A5">
      <w:pPr>
        <w:pStyle w:val="21"/>
        <w:rPr>
          <w:ins w:id="717" w:author="Yamaguchi Koichiro (山口 晃一郎)" w:date="2022-12-02T13:56:00Z"/>
          <w:rFonts w:asciiTheme="minorHAnsi" w:eastAsiaTheme="minorEastAsia" w:hAnsiTheme="minorHAnsi" w:cstheme="minorBidi"/>
          <w:noProof/>
          <w:szCs w:val="22"/>
        </w:rPr>
      </w:pPr>
      <w:ins w:id="718"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"_Toc120881803"</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5.7</w:t>
        </w:r>
        <w:r>
          <w:rPr>
            <w:rFonts w:asciiTheme="minorHAnsi" w:eastAsiaTheme="minorEastAsia" w:hAnsiTheme="minorHAnsi" w:cstheme="minorBidi"/>
            <w:noProof/>
            <w:szCs w:val="22"/>
          </w:rPr>
          <w:tab/>
        </w:r>
        <w:r w:rsidRPr="00087E2D">
          <w:rPr>
            <w:rStyle w:val="a8"/>
            <w:noProof/>
          </w:rPr>
          <w:t>詳細出力ファイル</w:t>
        </w:r>
        <w:r>
          <w:rPr>
            <w:noProof/>
            <w:webHidden/>
          </w:rPr>
          <w:tab/>
        </w:r>
        <w:r>
          <w:rPr>
            <w:noProof/>
            <w:webHidden/>
          </w:rPr>
          <w:fldChar w:fldCharType="begin"/>
        </w:r>
        <w:r>
          <w:rPr>
            <w:noProof/>
            <w:webHidden/>
          </w:rPr>
          <w:instrText xml:space="preserve"> PAGEREF _Toc120881803 \h </w:instrText>
        </w:r>
      </w:ins>
      <w:r>
        <w:rPr>
          <w:noProof/>
          <w:webHidden/>
        </w:rPr>
      </w:r>
      <w:r>
        <w:rPr>
          <w:noProof/>
          <w:webHidden/>
        </w:rPr>
        <w:fldChar w:fldCharType="separate"/>
      </w:r>
      <w:ins w:id="719" w:author="Yamaguchi Koichiro (山口 晃一郎)" w:date="2022-12-02T13:56:00Z">
        <w:r>
          <w:rPr>
            <w:noProof/>
            <w:webHidden/>
          </w:rPr>
          <w:t>16</w:t>
        </w:r>
        <w:r>
          <w:rPr>
            <w:noProof/>
            <w:webHidden/>
          </w:rPr>
          <w:fldChar w:fldCharType="end"/>
        </w:r>
        <w:r w:rsidRPr="00087E2D">
          <w:rPr>
            <w:rStyle w:val="a8"/>
            <w:noProof/>
          </w:rPr>
          <w:fldChar w:fldCharType="end"/>
        </w:r>
      </w:ins>
    </w:p>
    <w:p w14:paraId="23E22948" w14:textId="4D79CB09" w:rsidR="007262A5" w:rsidRDefault="007262A5">
      <w:pPr>
        <w:pStyle w:val="21"/>
        <w:rPr>
          <w:ins w:id="720" w:author="Yamaguchi Koichiro (山口 晃一郎)" w:date="2022-12-02T13:56:00Z"/>
          <w:rFonts w:asciiTheme="minorHAnsi" w:eastAsiaTheme="minorEastAsia" w:hAnsiTheme="minorHAnsi" w:cstheme="minorBidi"/>
          <w:noProof/>
          <w:szCs w:val="22"/>
        </w:rPr>
      </w:pPr>
      <w:ins w:id="721"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"_Toc120881804"</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5.8</w:t>
        </w:r>
        <w:r>
          <w:rPr>
            <w:rFonts w:asciiTheme="minorHAnsi" w:eastAsiaTheme="minorEastAsia" w:hAnsiTheme="minorHAnsi" w:cstheme="minorBidi"/>
            <w:noProof/>
            <w:szCs w:val="22"/>
          </w:rPr>
          <w:tab/>
        </w:r>
        <w:r w:rsidRPr="00087E2D">
          <w:rPr>
            <w:rStyle w:val="a8"/>
            <w:noProof/>
          </w:rPr>
          <w:t>電動車両定義ファイル</w:t>
        </w:r>
        <w:r>
          <w:rPr>
            <w:noProof/>
            <w:webHidden/>
          </w:rPr>
          <w:tab/>
        </w:r>
        <w:r>
          <w:rPr>
            <w:noProof/>
            <w:webHidden/>
          </w:rPr>
          <w:fldChar w:fldCharType="begin"/>
        </w:r>
        <w:r>
          <w:rPr>
            <w:noProof/>
            <w:webHidden/>
          </w:rPr>
          <w:instrText xml:space="preserve"> PAGEREF _Toc120881804 \h </w:instrText>
        </w:r>
      </w:ins>
      <w:r>
        <w:rPr>
          <w:noProof/>
          <w:webHidden/>
        </w:rPr>
      </w:r>
      <w:r>
        <w:rPr>
          <w:noProof/>
          <w:webHidden/>
        </w:rPr>
        <w:fldChar w:fldCharType="separate"/>
      </w:r>
      <w:ins w:id="722" w:author="Yamaguchi Koichiro (山口 晃一郎)" w:date="2022-12-02T13:56:00Z">
        <w:r>
          <w:rPr>
            <w:noProof/>
            <w:webHidden/>
          </w:rPr>
          <w:t>19</w:t>
        </w:r>
        <w:r>
          <w:rPr>
            <w:noProof/>
            <w:webHidden/>
          </w:rPr>
          <w:fldChar w:fldCharType="end"/>
        </w:r>
        <w:r w:rsidRPr="00087E2D">
          <w:rPr>
            <w:rStyle w:val="a8"/>
            <w:noProof/>
          </w:rPr>
          <w:fldChar w:fldCharType="end"/>
        </w:r>
      </w:ins>
    </w:p>
    <w:p w14:paraId="365667E1" w14:textId="47057464" w:rsidR="007262A5" w:rsidRDefault="007262A5">
      <w:pPr>
        <w:pStyle w:val="21"/>
        <w:rPr>
          <w:ins w:id="723" w:author="Yamaguchi Koichiro (山口 晃一郎)" w:date="2022-12-02T13:56:00Z"/>
          <w:rFonts w:asciiTheme="minorHAnsi" w:eastAsiaTheme="minorEastAsia" w:hAnsiTheme="minorHAnsi" w:cstheme="minorBidi"/>
          <w:noProof/>
          <w:szCs w:val="22"/>
        </w:rPr>
      </w:pPr>
      <w:ins w:id="724"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"_Toc120881805"</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5.9</w:t>
        </w:r>
        <w:r>
          <w:rPr>
            <w:rFonts w:asciiTheme="minorHAnsi" w:eastAsiaTheme="minorEastAsia" w:hAnsiTheme="minorHAnsi" w:cstheme="minorBidi"/>
            <w:noProof/>
            <w:szCs w:val="22"/>
          </w:rPr>
          <w:tab/>
        </w:r>
        <w:r w:rsidRPr="00087E2D">
          <w:rPr>
            <w:rStyle w:val="a8"/>
            <w:noProof/>
          </w:rPr>
          <w:t>充電スポット定義ファイル</w:t>
        </w:r>
        <w:r>
          <w:rPr>
            <w:noProof/>
            <w:webHidden/>
          </w:rPr>
          <w:tab/>
        </w:r>
        <w:r>
          <w:rPr>
            <w:noProof/>
            <w:webHidden/>
          </w:rPr>
          <w:fldChar w:fldCharType="begin"/>
        </w:r>
        <w:r>
          <w:rPr>
            <w:noProof/>
            <w:webHidden/>
          </w:rPr>
          <w:instrText xml:space="preserve"> PAGEREF _Toc120881805 \h </w:instrText>
        </w:r>
      </w:ins>
      <w:r>
        <w:rPr>
          <w:noProof/>
          <w:webHidden/>
        </w:rPr>
      </w:r>
      <w:r>
        <w:rPr>
          <w:noProof/>
          <w:webHidden/>
        </w:rPr>
        <w:fldChar w:fldCharType="separate"/>
      </w:r>
      <w:ins w:id="725" w:author="Yamaguchi Koichiro (山口 晃一郎)" w:date="2022-12-02T13:56:00Z">
        <w:r>
          <w:rPr>
            <w:noProof/>
            <w:webHidden/>
          </w:rPr>
          <w:t>19</w:t>
        </w:r>
        <w:r>
          <w:rPr>
            <w:noProof/>
            <w:webHidden/>
          </w:rPr>
          <w:fldChar w:fldCharType="end"/>
        </w:r>
        <w:r w:rsidRPr="00087E2D">
          <w:rPr>
            <w:rStyle w:val="a8"/>
            <w:noProof/>
          </w:rPr>
          <w:fldChar w:fldCharType="end"/>
        </w:r>
      </w:ins>
    </w:p>
    <w:p w14:paraId="2BDBE979" w14:textId="0A3FBD83" w:rsidR="007262A5" w:rsidRDefault="007262A5">
      <w:pPr>
        <w:pStyle w:val="21"/>
        <w:rPr>
          <w:ins w:id="726" w:author="Yamaguchi Koichiro (山口 晃一郎)" w:date="2022-12-02T13:56:00Z"/>
          <w:rFonts w:asciiTheme="minorHAnsi" w:eastAsiaTheme="minorEastAsia" w:hAnsiTheme="minorHAnsi" w:cstheme="minorBidi"/>
          <w:noProof/>
          <w:szCs w:val="22"/>
        </w:rPr>
      </w:pPr>
      <w:ins w:id="727"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"_Toc120881806"</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5.10</w:t>
        </w:r>
        <w:r>
          <w:rPr>
            <w:rFonts w:asciiTheme="minorHAnsi" w:eastAsiaTheme="minorEastAsia" w:hAnsiTheme="minorHAnsi" w:cstheme="minorBidi"/>
            <w:noProof/>
            <w:szCs w:val="22"/>
          </w:rPr>
          <w:tab/>
        </w:r>
        <w:r w:rsidRPr="00087E2D">
          <w:rPr>
            <w:rStyle w:val="a8"/>
            <w:noProof/>
          </w:rPr>
          <w:t>消費電力ファイル</w:t>
        </w:r>
        <w:r>
          <w:rPr>
            <w:noProof/>
            <w:webHidden/>
          </w:rPr>
          <w:tab/>
        </w:r>
        <w:r>
          <w:rPr>
            <w:noProof/>
            <w:webHidden/>
          </w:rPr>
          <w:fldChar w:fldCharType="begin"/>
        </w:r>
        <w:r>
          <w:rPr>
            <w:noProof/>
            <w:webHidden/>
          </w:rPr>
          <w:instrText xml:space="preserve"> PAGEREF _Toc120881806 \h </w:instrText>
        </w:r>
      </w:ins>
      <w:r>
        <w:rPr>
          <w:noProof/>
          <w:webHidden/>
        </w:rPr>
      </w:r>
      <w:r>
        <w:rPr>
          <w:noProof/>
          <w:webHidden/>
        </w:rPr>
        <w:fldChar w:fldCharType="separate"/>
      </w:r>
      <w:ins w:id="728" w:author="Yamaguchi Koichiro (山口 晃一郎)" w:date="2022-12-02T13:56:00Z">
        <w:r>
          <w:rPr>
            <w:noProof/>
            <w:webHidden/>
          </w:rPr>
          <w:t>20</w:t>
        </w:r>
        <w:r>
          <w:rPr>
            <w:noProof/>
            <w:webHidden/>
          </w:rPr>
          <w:fldChar w:fldCharType="end"/>
        </w:r>
        <w:r w:rsidRPr="00087E2D">
          <w:rPr>
            <w:rStyle w:val="a8"/>
            <w:noProof/>
          </w:rPr>
          <w:fldChar w:fldCharType="end"/>
        </w:r>
      </w:ins>
    </w:p>
    <w:p w14:paraId="2E988C6B" w14:textId="1E6C7966" w:rsidR="007262A5" w:rsidRDefault="007262A5">
      <w:pPr>
        <w:pStyle w:val="21"/>
        <w:rPr>
          <w:ins w:id="729" w:author="Yamaguchi Koichiro (山口 晃一郎)" w:date="2022-12-02T13:56:00Z"/>
          <w:rFonts w:asciiTheme="minorHAnsi" w:eastAsiaTheme="minorEastAsia" w:hAnsiTheme="minorHAnsi" w:cstheme="minorBidi"/>
          <w:noProof/>
          <w:szCs w:val="22"/>
        </w:rPr>
      </w:pPr>
      <w:ins w:id="730"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"_Toc120881807"</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5.11</w:t>
        </w:r>
        <w:r>
          <w:rPr>
            <w:rFonts w:asciiTheme="minorHAnsi" w:eastAsiaTheme="minorEastAsia" w:hAnsiTheme="minorHAnsi" w:cstheme="minorBidi"/>
            <w:noProof/>
            <w:szCs w:val="22"/>
          </w:rPr>
          <w:tab/>
        </w:r>
        <w:r w:rsidRPr="00087E2D">
          <w:rPr>
            <w:rStyle w:val="a8"/>
            <w:noProof/>
          </w:rPr>
          <w:t>充電配送計画用出力ファイル</w:t>
        </w:r>
        <w:r>
          <w:rPr>
            <w:noProof/>
            <w:webHidden/>
          </w:rPr>
          <w:tab/>
        </w:r>
        <w:r>
          <w:rPr>
            <w:noProof/>
            <w:webHidden/>
          </w:rPr>
          <w:fldChar w:fldCharType="begin"/>
        </w:r>
        <w:r>
          <w:rPr>
            <w:noProof/>
            <w:webHidden/>
          </w:rPr>
          <w:instrText xml:space="preserve"> PAGEREF _Toc120881807 \h </w:instrText>
        </w:r>
      </w:ins>
      <w:r>
        <w:rPr>
          <w:noProof/>
          <w:webHidden/>
        </w:rPr>
      </w:r>
      <w:r>
        <w:rPr>
          <w:noProof/>
          <w:webHidden/>
        </w:rPr>
        <w:fldChar w:fldCharType="separate"/>
      </w:r>
      <w:ins w:id="731" w:author="Yamaguchi Koichiro (山口 晃一郎)" w:date="2022-12-02T13:56:00Z">
        <w:r>
          <w:rPr>
            <w:noProof/>
            <w:webHidden/>
          </w:rPr>
          <w:t>20</w:t>
        </w:r>
        <w:r>
          <w:rPr>
            <w:noProof/>
            <w:webHidden/>
          </w:rPr>
          <w:fldChar w:fldCharType="end"/>
        </w:r>
        <w:r w:rsidRPr="00087E2D">
          <w:rPr>
            <w:rStyle w:val="a8"/>
            <w:noProof/>
          </w:rPr>
          <w:fldChar w:fldCharType="end"/>
        </w:r>
      </w:ins>
    </w:p>
    <w:p w14:paraId="2D4FA6F6" w14:textId="6E3A3738" w:rsidR="007262A5" w:rsidRDefault="007262A5">
      <w:pPr>
        <w:pStyle w:val="21"/>
        <w:rPr>
          <w:ins w:id="732" w:author="Yamaguchi Koichiro (山口 晃一郎)" w:date="2022-12-02T13:56:00Z"/>
          <w:rFonts w:asciiTheme="minorHAnsi" w:eastAsiaTheme="minorEastAsia" w:hAnsiTheme="minorHAnsi" w:cstheme="minorBidi"/>
          <w:noProof/>
          <w:szCs w:val="22"/>
        </w:rPr>
      </w:pPr>
      <w:ins w:id="733"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"_Toc120881808"</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5.12</w:t>
        </w:r>
        <w:r>
          <w:rPr>
            <w:rFonts w:asciiTheme="minorHAnsi" w:eastAsiaTheme="minorEastAsia" w:hAnsiTheme="minorHAnsi" w:cstheme="minorBidi"/>
            <w:noProof/>
            <w:szCs w:val="22"/>
          </w:rPr>
          <w:tab/>
        </w:r>
        <w:r w:rsidRPr="00087E2D">
          <w:rPr>
            <w:rStyle w:val="a8"/>
            <w:noProof/>
          </w:rPr>
          <w:t>充電配送計画用詳細出力ファイル</w:t>
        </w:r>
        <w:r>
          <w:rPr>
            <w:noProof/>
            <w:webHidden/>
          </w:rPr>
          <w:tab/>
        </w:r>
        <w:r>
          <w:rPr>
            <w:noProof/>
            <w:webHidden/>
          </w:rPr>
          <w:fldChar w:fldCharType="begin"/>
        </w:r>
        <w:r>
          <w:rPr>
            <w:noProof/>
            <w:webHidden/>
          </w:rPr>
          <w:instrText xml:space="preserve"> PAGEREF _Toc120881808 \h </w:instrText>
        </w:r>
      </w:ins>
      <w:r>
        <w:rPr>
          <w:noProof/>
          <w:webHidden/>
        </w:rPr>
      </w:r>
      <w:r>
        <w:rPr>
          <w:noProof/>
          <w:webHidden/>
        </w:rPr>
        <w:fldChar w:fldCharType="separate"/>
      </w:r>
      <w:ins w:id="734" w:author="Yamaguchi Koichiro (山口 晃一郎)" w:date="2022-12-02T13:56:00Z">
        <w:r>
          <w:rPr>
            <w:noProof/>
            <w:webHidden/>
          </w:rPr>
          <w:t>21</w:t>
        </w:r>
        <w:r>
          <w:rPr>
            <w:noProof/>
            <w:webHidden/>
          </w:rPr>
          <w:fldChar w:fldCharType="end"/>
        </w:r>
        <w:r w:rsidRPr="00087E2D">
          <w:rPr>
            <w:rStyle w:val="a8"/>
            <w:noProof/>
          </w:rPr>
          <w:fldChar w:fldCharType="end"/>
        </w:r>
      </w:ins>
    </w:p>
    <w:p w14:paraId="63C4E6C9" w14:textId="0A05CF8F" w:rsidR="007262A5" w:rsidRDefault="007262A5">
      <w:pPr>
        <w:pStyle w:val="21"/>
        <w:rPr>
          <w:ins w:id="735" w:author="Yamaguchi Koichiro (山口 晃一郎)" w:date="2022-12-02T13:56:00Z"/>
          <w:rFonts w:asciiTheme="minorHAnsi" w:eastAsiaTheme="minorEastAsia" w:hAnsiTheme="minorHAnsi" w:cstheme="minorBidi"/>
          <w:noProof/>
          <w:szCs w:val="22"/>
        </w:rPr>
      </w:pPr>
      <w:ins w:id="736"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"_Toc120881809"</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5.13</w:t>
        </w:r>
        <w:r>
          <w:rPr>
            <w:rFonts w:asciiTheme="minorHAnsi" w:eastAsiaTheme="minorEastAsia" w:hAnsiTheme="minorHAnsi" w:cstheme="minorBidi"/>
            <w:noProof/>
            <w:szCs w:val="22"/>
          </w:rPr>
          <w:tab/>
        </w:r>
        <w:r w:rsidRPr="00087E2D">
          <w:rPr>
            <w:rStyle w:val="a8"/>
            <w:noProof/>
          </w:rPr>
          <w:t>ヘテロ車両定義ファイル</w:t>
        </w:r>
        <w:r>
          <w:rPr>
            <w:noProof/>
            <w:webHidden/>
          </w:rPr>
          <w:tab/>
        </w:r>
        <w:r>
          <w:rPr>
            <w:noProof/>
            <w:webHidden/>
          </w:rPr>
          <w:fldChar w:fldCharType="begin"/>
        </w:r>
        <w:r>
          <w:rPr>
            <w:noProof/>
            <w:webHidden/>
          </w:rPr>
          <w:instrText xml:space="preserve"> PAGEREF _Toc120881809 \h </w:instrText>
        </w:r>
      </w:ins>
      <w:r>
        <w:rPr>
          <w:noProof/>
          <w:webHidden/>
        </w:rPr>
      </w:r>
      <w:r>
        <w:rPr>
          <w:noProof/>
          <w:webHidden/>
        </w:rPr>
        <w:fldChar w:fldCharType="separate"/>
      </w:r>
      <w:ins w:id="737" w:author="Yamaguchi Koichiro (山口 晃一郎)" w:date="2022-12-02T13:56:00Z">
        <w:r>
          <w:rPr>
            <w:noProof/>
            <w:webHidden/>
          </w:rPr>
          <w:t>21</w:t>
        </w:r>
        <w:r>
          <w:rPr>
            <w:noProof/>
            <w:webHidden/>
          </w:rPr>
          <w:fldChar w:fldCharType="end"/>
        </w:r>
        <w:r w:rsidRPr="00087E2D">
          <w:rPr>
            <w:rStyle w:val="a8"/>
            <w:noProof/>
          </w:rPr>
          <w:fldChar w:fldCharType="end"/>
        </w:r>
      </w:ins>
    </w:p>
    <w:p w14:paraId="13D6886F" w14:textId="6BE10B6A" w:rsidR="007262A5" w:rsidRDefault="007262A5">
      <w:pPr>
        <w:pStyle w:val="21"/>
        <w:rPr>
          <w:ins w:id="738" w:author="Yamaguchi Koichiro (山口 晃一郎)" w:date="2022-12-02T13:56:00Z"/>
          <w:rFonts w:asciiTheme="minorHAnsi" w:eastAsiaTheme="minorEastAsia" w:hAnsiTheme="minorHAnsi" w:cstheme="minorBidi"/>
          <w:noProof/>
          <w:szCs w:val="22"/>
        </w:rPr>
      </w:pPr>
      <w:ins w:id="739"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"_Toc120881810"</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5.14</w:t>
        </w:r>
        <w:r>
          <w:rPr>
            <w:rFonts w:asciiTheme="minorHAnsi" w:eastAsiaTheme="minorEastAsia" w:hAnsiTheme="minorHAnsi" w:cstheme="minorBidi"/>
            <w:noProof/>
            <w:szCs w:val="22"/>
          </w:rPr>
          <w:tab/>
        </w:r>
        <w:r w:rsidRPr="00087E2D">
          <w:rPr>
            <w:rStyle w:val="a8"/>
            <w:noProof/>
          </w:rPr>
          <w:t>時間別距離ファイル</w:t>
        </w:r>
        <w:r>
          <w:rPr>
            <w:noProof/>
            <w:webHidden/>
          </w:rPr>
          <w:tab/>
        </w:r>
        <w:r>
          <w:rPr>
            <w:noProof/>
            <w:webHidden/>
          </w:rPr>
          <w:fldChar w:fldCharType="begin"/>
        </w:r>
        <w:r>
          <w:rPr>
            <w:noProof/>
            <w:webHidden/>
          </w:rPr>
          <w:instrText xml:space="preserve"> PAGEREF _Toc120881810 \h </w:instrText>
        </w:r>
      </w:ins>
      <w:r>
        <w:rPr>
          <w:noProof/>
          <w:webHidden/>
        </w:rPr>
      </w:r>
      <w:r>
        <w:rPr>
          <w:noProof/>
          <w:webHidden/>
        </w:rPr>
        <w:fldChar w:fldCharType="separate"/>
      </w:r>
      <w:ins w:id="740" w:author="Yamaguchi Koichiro (山口 晃一郎)" w:date="2022-12-02T13:56:00Z">
        <w:r>
          <w:rPr>
            <w:noProof/>
            <w:webHidden/>
          </w:rPr>
          <w:t>22</w:t>
        </w:r>
        <w:r>
          <w:rPr>
            <w:noProof/>
            <w:webHidden/>
          </w:rPr>
          <w:fldChar w:fldCharType="end"/>
        </w:r>
        <w:r w:rsidRPr="00087E2D">
          <w:rPr>
            <w:rStyle w:val="a8"/>
            <w:noProof/>
          </w:rPr>
          <w:fldChar w:fldCharType="end"/>
        </w:r>
      </w:ins>
    </w:p>
    <w:p w14:paraId="283CD4E1" w14:textId="49564C92" w:rsidR="007262A5" w:rsidRDefault="007262A5">
      <w:pPr>
        <w:pStyle w:val="21"/>
        <w:rPr>
          <w:ins w:id="741" w:author="Yamaguchi Koichiro (山口 晃一郎)" w:date="2022-12-02T13:56:00Z"/>
          <w:rFonts w:asciiTheme="minorHAnsi" w:eastAsiaTheme="minorEastAsia" w:hAnsiTheme="minorHAnsi" w:cstheme="minorBidi"/>
          <w:noProof/>
          <w:szCs w:val="22"/>
        </w:rPr>
      </w:pPr>
      <w:ins w:id="742"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"_Toc120881811"</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5.15</w:t>
        </w:r>
        <w:r>
          <w:rPr>
            <w:rFonts w:asciiTheme="minorHAnsi" w:eastAsiaTheme="minorEastAsia" w:hAnsiTheme="minorHAnsi" w:cstheme="minorBidi"/>
            <w:noProof/>
            <w:szCs w:val="22"/>
          </w:rPr>
          <w:tab/>
        </w:r>
        <w:r w:rsidRPr="00087E2D">
          <w:rPr>
            <w:rStyle w:val="a8"/>
            <w:noProof/>
          </w:rPr>
          <w:t>時間別時間ファイル</w:t>
        </w:r>
        <w:r>
          <w:rPr>
            <w:noProof/>
            <w:webHidden/>
          </w:rPr>
          <w:tab/>
        </w:r>
        <w:r>
          <w:rPr>
            <w:noProof/>
            <w:webHidden/>
          </w:rPr>
          <w:fldChar w:fldCharType="begin"/>
        </w:r>
        <w:r>
          <w:rPr>
            <w:noProof/>
            <w:webHidden/>
          </w:rPr>
          <w:instrText xml:space="preserve"> PAGEREF _Toc120881811 \h </w:instrText>
        </w:r>
      </w:ins>
      <w:r>
        <w:rPr>
          <w:noProof/>
          <w:webHidden/>
        </w:rPr>
      </w:r>
      <w:r>
        <w:rPr>
          <w:noProof/>
          <w:webHidden/>
        </w:rPr>
        <w:fldChar w:fldCharType="separate"/>
      </w:r>
      <w:ins w:id="743" w:author="Yamaguchi Koichiro (山口 晃一郎)" w:date="2022-12-02T13:56:00Z">
        <w:r>
          <w:rPr>
            <w:noProof/>
            <w:webHidden/>
          </w:rPr>
          <w:t>22</w:t>
        </w:r>
        <w:r>
          <w:rPr>
            <w:noProof/>
            <w:webHidden/>
          </w:rPr>
          <w:fldChar w:fldCharType="end"/>
        </w:r>
        <w:r w:rsidRPr="00087E2D">
          <w:rPr>
            <w:rStyle w:val="a8"/>
            <w:noProof/>
          </w:rPr>
          <w:fldChar w:fldCharType="end"/>
        </w:r>
      </w:ins>
    </w:p>
    <w:p w14:paraId="40BF8B50" w14:textId="2978AFB1" w:rsidR="007262A5" w:rsidRDefault="007262A5">
      <w:pPr>
        <w:pStyle w:val="21"/>
        <w:rPr>
          <w:ins w:id="744" w:author="Yamaguchi Koichiro (山口 晃一郎)" w:date="2022-12-02T13:56:00Z"/>
          <w:rFonts w:asciiTheme="minorHAnsi" w:eastAsiaTheme="minorEastAsia" w:hAnsiTheme="minorHAnsi" w:cstheme="minorBidi"/>
          <w:noProof/>
          <w:szCs w:val="22"/>
        </w:rPr>
      </w:pPr>
      <w:ins w:id="745"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"_Toc120881812"</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5.16</w:t>
        </w:r>
        <w:r>
          <w:rPr>
            <w:rFonts w:asciiTheme="minorHAnsi" w:eastAsiaTheme="minorEastAsia" w:hAnsiTheme="minorHAnsi" w:cstheme="minorBidi"/>
            <w:noProof/>
            <w:szCs w:val="22"/>
          </w:rPr>
          <w:tab/>
        </w:r>
        <w:r w:rsidRPr="00087E2D">
          <w:rPr>
            <w:rStyle w:val="a8"/>
            <w:noProof/>
          </w:rPr>
          <w:t>時間別車両別距離ファイル</w:t>
        </w:r>
        <w:r>
          <w:rPr>
            <w:noProof/>
            <w:webHidden/>
          </w:rPr>
          <w:tab/>
        </w:r>
        <w:r>
          <w:rPr>
            <w:noProof/>
            <w:webHidden/>
          </w:rPr>
          <w:fldChar w:fldCharType="begin"/>
        </w:r>
        <w:r>
          <w:rPr>
            <w:noProof/>
            <w:webHidden/>
          </w:rPr>
          <w:instrText xml:space="preserve"> PAGEREF _Toc120881812 \h </w:instrText>
        </w:r>
      </w:ins>
      <w:r>
        <w:rPr>
          <w:noProof/>
          <w:webHidden/>
        </w:rPr>
      </w:r>
      <w:r>
        <w:rPr>
          <w:noProof/>
          <w:webHidden/>
        </w:rPr>
        <w:fldChar w:fldCharType="separate"/>
      </w:r>
      <w:ins w:id="746" w:author="Yamaguchi Koichiro (山口 晃一郎)" w:date="2022-12-02T13:56:00Z">
        <w:r>
          <w:rPr>
            <w:noProof/>
            <w:webHidden/>
          </w:rPr>
          <w:t>22</w:t>
        </w:r>
        <w:r>
          <w:rPr>
            <w:noProof/>
            <w:webHidden/>
          </w:rPr>
          <w:fldChar w:fldCharType="end"/>
        </w:r>
        <w:r w:rsidRPr="00087E2D">
          <w:rPr>
            <w:rStyle w:val="a8"/>
            <w:noProof/>
          </w:rPr>
          <w:fldChar w:fldCharType="end"/>
        </w:r>
      </w:ins>
    </w:p>
    <w:p w14:paraId="0F505229" w14:textId="16A58BBB" w:rsidR="007262A5" w:rsidRDefault="007262A5">
      <w:pPr>
        <w:pStyle w:val="21"/>
        <w:rPr>
          <w:ins w:id="747" w:author="Yamaguchi Koichiro (山口 晃一郎)" w:date="2022-12-02T13:56:00Z"/>
          <w:rFonts w:asciiTheme="minorHAnsi" w:eastAsiaTheme="minorEastAsia" w:hAnsiTheme="minorHAnsi" w:cstheme="minorBidi"/>
          <w:noProof/>
          <w:szCs w:val="22"/>
        </w:rPr>
      </w:pPr>
      <w:ins w:id="748"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"_Toc120881813"</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5.17</w:t>
        </w:r>
        <w:r>
          <w:rPr>
            <w:rFonts w:asciiTheme="minorHAnsi" w:eastAsiaTheme="minorEastAsia" w:hAnsiTheme="minorHAnsi" w:cstheme="minorBidi"/>
            <w:noProof/>
            <w:szCs w:val="22"/>
          </w:rPr>
          <w:tab/>
        </w:r>
        <w:r w:rsidRPr="00087E2D">
          <w:rPr>
            <w:rStyle w:val="a8"/>
            <w:noProof/>
          </w:rPr>
          <w:t>時間別車両別時間ファイル</w:t>
        </w:r>
        <w:r>
          <w:rPr>
            <w:noProof/>
            <w:webHidden/>
          </w:rPr>
          <w:tab/>
        </w:r>
        <w:r>
          <w:rPr>
            <w:noProof/>
            <w:webHidden/>
          </w:rPr>
          <w:fldChar w:fldCharType="begin"/>
        </w:r>
        <w:r>
          <w:rPr>
            <w:noProof/>
            <w:webHidden/>
          </w:rPr>
          <w:instrText xml:space="preserve"> PAGEREF _Toc120881813 \h </w:instrText>
        </w:r>
      </w:ins>
      <w:r>
        <w:rPr>
          <w:noProof/>
          <w:webHidden/>
        </w:rPr>
      </w:r>
      <w:r>
        <w:rPr>
          <w:noProof/>
          <w:webHidden/>
        </w:rPr>
        <w:fldChar w:fldCharType="separate"/>
      </w:r>
      <w:ins w:id="749" w:author="Yamaguchi Koichiro (山口 晃一郎)" w:date="2022-12-02T13:56:00Z">
        <w:r>
          <w:rPr>
            <w:noProof/>
            <w:webHidden/>
          </w:rPr>
          <w:t>23</w:t>
        </w:r>
        <w:r>
          <w:rPr>
            <w:noProof/>
            <w:webHidden/>
          </w:rPr>
          <w:fldChar w:fldCharType="end"/>
        </w:r>
        <w:r w:rsidRPr="00087E2D">
          <w:rPr>
            <w:rStyle w:val="a8"/>
            <w:noProof/>
          </w:rPr>
          <w:fldChar w:fldCharType="end"/>
        </w:r>
      </w:ins>
    </w:p>
    <w:p w14:paraId="176C970F" w14:textId="373FD57D" w:rsidR="007262A5" w:rsidRDefault="007262A5">
      <w:pPr>
        <w:pStyle w:val="21"/>
        <w:rPr>
          <w:ins w:id="750" w:author="Yamaguchi Koichiro (山口 晃一郎)" w:date="2022-12-02T13:56:00Z"/>
          <w:rFonts w:asciiTheme="minorHAnsi" w:eastAsiaTheme="minorEastAsia" w:hAnsiTheme="minorHAnsi" w:cstheme="minorBidi"/>
          <w:noProof/>
          <w:szCs w:val="22"/>
        </w:rPr>
      </w:pPr>
      <w:ins w:id="751"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"_Toc120881814"</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5.18</w:t>
        </w:r>
        <w:r>
          <w:rPr>
            <w:rFonts w:asciiTheme="minorHAnsi" w:eastAsiaTheme="minorEastAsia" w:hAnsiTheme="minorHAnsi" w:cstheme="minorBidi"/>
            <w:noProof/>
            <w:szCs w:val="22"/>
          </w:rPr>
          <w:tab/>
        </w:r>
        <w:r w:rsidRPr="00087E2D">
          <w:rPr>
            <w:rStyle w:val="a8"/>
            <w:noProof/>
          </w:rPr>
          <w:t>時間別消費電力ファイル</w:t>
        </w:r>
        <w:r>
          <w:rPr>
            <w:noProof/>
            <w:webHidden/>
          </w:rPr>
          <w:tab/>
        </w:r>
        <w:r>
          <w:rPr>
            <w:noProof/>
            <w:webHidden/>
          </w:rPr>
          <w:fldChar w:fldCharType="begin"/>
        </w:r>
        <w:r>
          <w:rPr>
            <w:noProof/>
            <w:webHidden/>
          </w:rPr>
          <w:instrText xml:space="preserve"> PAGEREF _Toc120881814 \h </w:instrText>
        </w:r>
      </w:ins>
      <w:r>
        <w:rPr>
          <w:noProof/>
          <w:webHidden/>
        </w:rPr>
      </w:r>
      <w:r>
        <w:rPr>
          <w:noProof/>
          <w:webHidden/>
        </w:rPr>
        <w:fldChar w:fldCharType="separate"/>
      </w:r>
      <w:ins w:id="752" w:author="Yamaguchi Koichiro (山口 晃一郎)" w:date="2022-12-02T13:56:00Z">
        <w:r>
          <w:rPr>
            <w:noProof/>
            <w:webHidden/>
          </w:rPr>
          <w:t>23</w:t>
        </w:r>
        <w:r>
          <w:rPr>
            <w:noProof/>
            <w:webHidden/>
          </w:rPr>
          <w:fldChar w:fldCharType="end"/>
        </w:r>
        <w:r w:rsidRPr="00087E2D">
          <w:rPr>
            <w:rStyle w:val="a8"/>
            <w:noProof/>
          </w:rPr>
          <w:fldChar w:fldCharType="end"/>
        </w:r>
      </w:ins>
    </w:p>
    <w:p w14:paraId="3BEBDBB6" w14:textId="24A0A30C" w:rsidR="007262A5" w:rsidRDefault="007262A5">
      <w:pPr>
        <w:pStyle w:val="21"/>
        <w:rPr>
          <w:ins w:id="753" w:author="Yamaguchi Koichiro (山口 晃一郎)" w:date="2022-12-02T13:56:00Z"/>
          <w:rFonts w:asciiTheme="minorHAnsi" w:eastAsiaTheme="minorEastAsia" w:hAnsiTheme="minorHAnsi" w:cstheme="minorBidi"/>
          <w:noProof/>
          <w:szCs w:val="22"/>
        </w:rPr>
      </w:pPr>
      <w:ins w:id="754"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"_Toc120881815"</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5.19</w:t>
        </w:r>
        <w:r>
          <w:rPr>
            <w:rFonts w:asciiTheme="minorHAnsi" w:eastAsiaTheme="minorEastAsia" w:hAnsiTheme="minorHAnsi" w:cstheme="minorBidi"/>
            <w:noProof/>
            <w:szCs w:val="22"/>
          </w:rPr>
          <w:tab/>
        </w:r>
        <w:r w:rsidRPr="00087E2D">
          <w:rPr>
            <w:rStyle w:val="a8"/>
            <w:noProof/>
          </w:rPr>
          <w:t>時間別車両別消費電力ファイル</w:t>
        </w:r>
        <w:r>
          <w:rPr>
            <w:noProof/>
            <w:webHidden/>
          </w:rPr>
          <w:tab/>
        </w:r>
        <w:r>
          <w:rPr>
            <w:noProof/>
            <w:webHidden/>
          </w:rPr>
          <w:fldChar w:fldCharType="begin"/>
        </w:r>
        <w:r>
          <w:rPr>
            <w:noProof/>
            <w:webHidden/>
          </w:rPr>
          <w:instrText xml:space="preserve"> PAGEREF _Toc120881815 \h </w:instrText>
        </w:r>
      </w:ins>
      <w:r>
        <w:rPr>
          <w:noProof/>
          <w:webHidden/>
        </w:rPr>
      </w:r>
      <w:r>
        <w:rPr>
          <w:noProof/>
          <w:webHidden/>
        </w:rPr>
        <w:fldChar w:fldCharType="separate"/>
      </w:r>
      <w:ins w:id="755" w:author="Yamaguchi Koichiro (山口 晃一郎)" w:date="2022-12-02T13:56:00Z">
        <w:r>
          <w:rPr>
            <w:noProof/>
            <w:webHidden/>
          </w:rPr>
          <w:t>24</w:t>
        </w:r>
        <w:r>
          <w:rPr>
            <w:noProof/>
            <w:webHidden/>
          </w:rPr>
          <w:fldChar w:fldCharType="end"/>
        </w:r>
        <w:r w:rsidRPr="00087E2D">
          <w:rPr>
            <w:rStyle w:val="a8"/>
            <w:noProof/>
          </w:rPr>
          <w:fldChar w:fldCharType="end"/>
        </w:r>
      </w:ins>
    </w:p>
    <w:p w14:paraId="6258B6F9" w14:textId="4188CA52" w:rsidR="007262A5" w:rsidRDefault="007262A5">
      <w:pPr>
        <w:pStyle w:val="21"/>
        <w:rPr>
          <w:ins w:id="756" w:author="Yamaguchi Koichiro (山口 晃一郎)" w:date="2022-12-02T13:56:00Z"/>
          <w:rFonts w:asciiTheme="minorHAnsi" w:eastAsiaTheme="minorEastAsia" w:hAnsiTheme="minorHAnsi" w:cstheme="minorBidi"/>
          <w:noProof/>
          <w:szCs w:val="22"/>
        </w:rPr>
      </w:pPr>
      <w:ins w:id="757"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"_Toc120881816"</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5.20</w:t>
        </w:r>
        <w:r>
          <w:rPr>
            <w:rFonts w:asciiTheme="minorHAnsi" w:eastAsiaTheme="minorEastAsia" w:hAnsiTheme="minorHAnsi" w:cstheme="minorBidi"/>
            <w:noProof/>
            <w:szCs w:val="22"/>
          </w:rPr>
          <w:tab/>
        </w:r>
        <w:r w:rsidRPr="00087E2D">
          <w:rPr>
            <w:rStyle w:val="a8"/>
            <w:noProof/>
          </w:rPr>
          <w:t>スポット</w:t>
        </w:r>
        <w:r w:rsidRPr="00087E2D">
          <w:rPr>
            <w:rStyle w:val="a8"/>
            <w:noProof/>
          </w:rPr>
          <w:t>ID</w:t>
        </w:r>
        <w:r w:rsidRPr="00087E2D">
          <w:rPr>
            <w:rStyle w:val="a8"/>
            <w:noProof/>
          </w:rPr>
          <w:t>定義ファイル</w:t>
        </w:r>
        <w:r>
          <w:rPr>
            <w:noProof/>
            <w:webHidden/>
          </w:rPr>
          <w:tab/>
        </w:r>
        <w:r>
          <w:rPr>
            <w:noProof/>
            <w:webHidden/>
          </w:rPr>
          <w:fldChar w:fldCharType="begin"/>
        </w:r>
        <w:r>
          <w:rPr>
            <w:noProof/>
            <w:webHidden/>
          </w:rPr>
          <w:instrText xml:space="preserve"> PAGEREF _Toc120881816 \h </w:instrText>
        </w:r>
      </w:ins>
      <w:r>
        <w:rPr>
          <w:noProof/>
          <w:webHidden/>
        </w:rPr>
      </w:r>
      <w:r>
        <w:rPr>
          <w:noProof/>
          <w:webHidden/>
        </w:rPr>
        <w:fldChar w:fldCharType="separate"/>
      </w:r>
      <w:ins w:id="758" w:author="Yamaguchi Koichiro (山口 晃一郎)" w:date="2022-12-02T13:56:00Z">
        <w:r>
          <w:rPr>
            <w:noProof/>
            <w:webHidden/>
          </w:rPr>
          <w:t>24</w:t>
        </w:r>
        <w:r>
          <w:rPr>
            <w:noProof/>
            <w:webHidden/>
          </w:rPr>
          <w:fldChar w:fldCharType="end"/>
        </w:r>
        <w:r w:rsidRPr="00087E2D">
          <w:rPr>
            <w:rStyle w:val="a8"/>
            <w:noProof/>
          </w:rPr>
          <w:fldChar w:fldCharType="end"/>
        </w:r>
      </w:ins>
    </w:p>
    <w:p w14:paraId="007050D8" w14:textId="7893B7BD" w:rsidR="007262A5" w:rsidRDefault="007262A5">
      <w:pPr>
        <w:pStyle w:val="21"/>
        <w:rPr>
          <w:ins w:id="759" w:author="Yamaguchi Koichiro (山口 晃一郎)" w:date="2022-12-02T13:56:00Z"/>
          <w:rFonts w:asciiTheme="minorHAnsi" w:eastAsiaTheme="minorEastAsia" w:hAnsiTheme="minorHAnsi" w:cstheme="minorBidi"/>
          <w:noProof/>
          <w:szCs w:val="22"/>
        </w:rPr>
      </w:pPr>
      <w:ins w:id="760"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"_Toc120881817"</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5.21</w:t>
        </w:r>
        <w:r>
          <w:rPr>
            <w:rFonts w:asciiTheme="minorHAnsi" w:eastAsiaTheme="minorEastAsia" w:hAnsiTheme="minorHAnsi" w:cstheme="minorBidi"/>
            <w:noProof/>
            <w:szCs w:val="22"/>
          </w:rPr>
          <w:tab/>
        </w:r>
        <w:r w:rsidRPr="00087E2D">
          <w:rPr>
            <w:rStyle w:val="a8"/>
            <w:noProof/>
          </w:rPr>
          <w:t>最終訪問先定義ファイル</w:t>
        </w:r>
        <w:r>
          <w:rPr>
            <w:noProof/>
            <w:webHidden/>
          </w:rPr>
          <w:tab/>
        </w:r>
        <w:r>
          <w:rPr>
            <w:noProof/>
            <w:webHidden/>
          </w:rPr>
          <w:fldChar w:fldCharType="begin"/>
        </w:r>
        <w:r>
          <w:rPr>
            <w:noProof/>
            <w:webHidden/>
          </w:rPr>
          <w:instrText xml:space="preserve"> PAGEREF _Toc120881817 \h </w:instrText>
        </w:r>
      </w:ins>
      <w:r>
        <w:rPr>
          <w:noProof/>
          <w:webHidden/>
        </w:rPr>
      </w:r>
      <w:r>
        <w:rPr>
          <w:noProof/>
          <w:webHidden/>
        </w:rPr>
        <w:fldChar w:fldCharType="separate"/>
      </w:r>
      <w:ins w:id="761" w:author="Yamaguchi Koichiro (山口 晃一郎)" w:date="2022-12-02T13:56:00Z">
        <w:r>
          <w:rPr>
            <w:noProof/>
            <w:webHidden/>
          </w:rPr>
          <w:t>25</w:t>
        </w:r>
        <w:r>
          <w:rPr>
            <w:noProof/>
            <w:webHidden/>
          </w:rPr>
          <w:fldChar w:fldCharType="end"/>
        </w:r>
        <w:r w:rsidRPr="00087E2D">
          <w:rPr>
            <w:rStyle w:val="a8"/>
            <w:noProof/>
          </w:rPr>
          <w:fldChar w:fldCharType="end"/>
        </w:r>
      </w:ins>
    </w:p>
    <w:p w14:paraId="6FDA0E89" w14:textId="3524C0C8" w:rsidR="007262A5" w:rsidRDefault="007262A5">
      <w:pPr>
        <w:pStyle w:val="21"/>
        <w:rPr>
          <w:ins w:id="762" w:author="Yamaguchi Koichiro (山口 晃一郎)" w:date="2022-12-02T13:56:00Z"/>
          <w:rFonts w:asciiTheme="minorHAnsi" w:eastAsiaTheme="minorEastAsia" w:hAnsiTheme="minorHAnsi" w:cstheme="minorBidi"/>
          <w:noProof/>
          <w:szCs w:val="22"/>
        </w:rPr>
      </w:pPr>
      <w:ins w:id="763"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"_Toc120881818"</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5.22</w:t>
        </w:r>
        <w:r>
          <w:rPr>
            <w:rFonts w:asciiTheme="minorHAnsi" w:eastAsiaTheme="minorEastAsia" w:hAnsiTheme="minorHAnsi" w:cstheme="minorBidi"/>
            <w:noProof/>
            <w:szCs w:val="22"/>
          </w:rPr>
          <w:tab/>
        </w:r>
        <w:r w:rsidRPr="00087E2D">
          <w:rPr>
            <w:rStyle w:val="a8"/>
            <w:noProof/>
          </w:rPr>
          <w:t>車両別営業時間ファイル</w:t>
        </w:r>
        <w:r>
          <w:rPr>
            <w:noProof/>
            <w:webHidden/>
          </w:rPr>
          <w:tab/>
        </w:r>
        <w:r>
          <w:rPr>
            <w:noProof/>
            <w:webHidden/>
          </w:rPr>
          <w:fldChar w:fldCharType="begin"/>
        </w:r>
        <w:r>
          <w:rPr>
            <w:noProof/>
            <w:webHidden/>
          </w:rPr>
          <w:instrText xml:space="preserve"> PAGEREF _Toc120881818 \h </w:instrText>
        </w:r>
      </w:ins>
      <w:r>
        <w:rPr>
          <w:noProof/>
          <w:webHidden/>
        </w:rPr>
      </w:r>
      <w:r>
        <w:rPr>
          <w:noProof/>
          <w:webHidden/>
        </w:rPr>
        <w:fldChar w:fldCharType="separate"/>
      </w:r>
      <w:ins w:id="764" w:author="Yamaguchi Koichiro (山口 晃一郎)" w:date="2022-12-02T13:56:00Z">
        <w:r>
          <w:rPr>
            <w:noProof/>
            <w:webHidden/>
          </w:rPr>
          <w:t>26</w:t>
        </w:r>
        <w:r>
          <w:rPr>
            <w:noProof/>
            <w:webHidden/>
          </w:rPr>
          <w:fldChar w:fldCharType="end"/>
        </w:r>
        <w:r w:rsidRPr="00087E2D">
          <w:rPr>
            <w:rStyle w:val="a8"/>
            <w:noProof/>
          </w:rPr>
          <w:fldChar w:fldCharType="end"/>
        </w:r>
      </w:ins>
    </w:p>
    <w:p w14:paraId="1B6C9416" w14:textId="22B16730" w:rsidR="007262A5" w:rsidRDefault="007262A5">
      <w:pPr>
        <w:pStyle w:val="21"/>
        <w:rPr>
          <w:ins w:id="765" w:author="Yamaguchi Koichiro (山口 晃一郎)" w:date="2022-12-02T13:56:00Z"/>
          <w:rFonts w:asciiTheme="minorHAnsi" w:eastAsiaTheme="minorEastAsia" w:hAnsiTheme="minorHAnsi" w:cstheme="minorBidi"/>
          <w:noProof/>
          <w:szCs w:val="22"/>
        </w:rPr>
      </w:pPr>
      <w:ins w:id="766"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"_Toc120881819"</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5.23</w:t>
        </w:r>
        <w:r>
          <w:rPr>
            <w:rFonts w:asciiTheme="minorHAnsi" w:eastAsiaTheme="minorEastAsia" w:hAnsiTheme="minorHAnsi" w:cstheme="minorBidi"/>
            <w:noProof/>
            <w:szCs w:val="22"/>
          </w:rPr>
          <w:tab/>
        </w:r>
        <w:r w:rsidRPr="00087E2D">
          <w:rPr>
            <w:rStyle w:val="a8"/>
            <w:noProof/>
          </w:rPr>
          <w:t>立寄不可ファイル</w:t>
        </w:r>
        <w:r>
          <w:rPr>
            <w:noProof/>
            <w:webHidden/>
          </w:rPr>
          <w:tab/>
        </w:r>
        <w:r>
          <w:rPr>
            <w:noProof/>
            <w:webHidden/>
          </w:rPr>
          <w:fldChar w:fldCharType="begin"/>
        </w:r>
        <w:r>
          <w:rPr>
            <w:noProof/>
            <w:webHidden/>
          </w:rPr>
          <w:instrText xml:space="preserve"> PAGEREF _Toc120881819 \h </w:instrText>
        </w:r>
      </w:ins>
      <w:r>
        <w:rPr>
          <w:noProof/>
          <w:webHidden/>
        </w:rPr>
      </w:r>
      <w:r>
        <w:rPr>
          <w:noProof/>
          <w:webHidden/>
        </w:rPr>
        <w:fldChar w:fldCharType="separate"/>
      </w:r>
      <w:ins w:id="767" w:author="Yamaguchi Koichiro (山口 晃一郎)" w:date="2022-12-02T13:56:00Z">
        <w:r>
          <w:rPr>
            <w:noProof/>
            <w:webHidden/>
          </w:rPr>
          <w:t>26</w:t>
        </w:r>
        <w:r>
          <w:rPr>
            <w:noProof/>
            <w:webHidden/>
          </w:rPr>
          <w:fldChar w:fldCharType="end"/>
        </w:r>
        <w:r w:rsidRPr="00087E2D">
          <w:rPr>
            <w:rStyle w:val="a8"/>
            <w:noProof/>
          </w:rPr>
          <w:fldChar w:fldCharType="end"/>
        </w:r>
      </w:ins>
    </w:p>
    <w:p w14:paraId="2F79C7D1" w14:textId="1B071AF8" w:rsidR="007262A5" w:rsidRDefault="007262A5">
      <w:pPr>
        <w:pStyle w:val="21"/>
        <w:rPr>
          <w:ins w:id="768" w:author="Yamaguchi Koichiro (山口 晃一郎)" w:date="2022-12-02T13:56:00Z"/>
          <w:rFonts w:asciiTheme="minorHAnsi" w:eastAsiaTheme="minorEastAsia" w:hAnsiTheme="minorHAnsi" w:cstheme="minorBidi"/>
          <w:noProof/>
          <w:szCs w:val="22"/>
        </w:rPr>
      </w:pPr>
      <w:ins w:id="769"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"_Toc120881820"</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5.24</w:t>
        </w:r>
        <w:r>
          <w:rPr>
            <w:rFonts w:asciiTheme="minorHAnsi" w:eastAsiaTheme="minorEastAsia" w:hAnsiTheme="minorHAnsi" w:cstheme="minorBidi"/>
            <w:noProof/>
            <w:szCs w:val="22"/>
          </w:rPr>
          <w:tab/>
        </w:r>
        <w:r w:rsidRPr="00087E2D">
          <w:rPr>
            <w:rStyle w:val="a8"/>
            <w:noProof/>
          </w:rPr>
          <w:t>経験コストファイル</w:t>
        </w:r>
        <w:r>
          <w:rPr>
            <w:noProof/>
            <w:webHidden/>
          </w:rPr>
          <w:tab/>
        </w:r>
        <w:r>
          <w:rPr>
            <w:noProof/>
            <w:webHidden/>
          </w:rPr>
          <w:fldChar w:fldCharType="begin"/>
        </w:r>
        <w:r>
          <w:rPr>
            <w:noProof/>
            <w:webHidden/>
          </w:rPr>
          <w:instrText xml:space="preserve"> PAGEREF _Toc120881820 \h </w:instrText>
        </w:r>
      </w:ins>
      <w:r>
        <w:rPr>
          <w:noProof/>
          <w:webHidden/>
        </w:rPr>
      </w:r>
      <w:r>
        <w:rPr>
          <w:noProof/>
          <w:webHidden/>
        </w:rPr>
        <w:fldChar w:fldCharType="separate"/>
      </w:r>
      <w:ins w:id="770" w:author="Yamaguchi Koichiro (山口 晃一郎)" w:date="2022-12-02T13:56:00Z">
        <w:r>
          <w:rPr>
            <w:noProof/>
            <w:webHidden/>
          </w:rPr>
          <w:t>26</w:t>
        </w:r>
        <w:r>
          <w:rPr>
            <w:noProof/>
            <w:webHidden/>
          </w:rPr>
          <w:fldChar w:fldCharType="end"/>
        </w:r>
        <w:r w:rsidRPr="00087E2D">
          <w:rPr>
            <w:rStyle w:val="a8"/>
            <w:noProof/>
          </w:rPr>
          <w:fldChar w:fldCharType="end"/>
        </w:r>
      </w:ins>
    </w:p>
    <w:p w14:paraId="6DF35CC3" w14:textId="5523AB16" w:rsidR="007262A5" w:rsidRDefault="007262A5">
      <w:pPr>
        <w:pStyle w:val="21"/>
        <w:rPr>
          <w:ins w:id="771" w:author="Yamaguchi Koichiro (山口 晃一郎)" w:date="2022-12-02T13:56:00Z"/>
          <w:rFonts w:asciiTheme="minorHAnsi" w:eastAsiaTheme="minorEastAsia" w:hAnsiTheme="minorHAnsi" w:cstheme="minorBidi"/>
          <w:noProof/>
          <w:szCs w:val="22"/>
        </w:rPr>
      </w:pPr>
      <w:ins w:id="772"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"_Toc120881821"</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5.25</w:t>
        </w:r>
        <w:r>
          <w:rPr>
            <w:rFonts w:asciiTheme="minorHAnsi" w:eastAsiaTheme="minorEastAsia" w:hAnsiTheme="minorHAnsi" w:cstheme="minorBidi"/>
            <w:noProof/>
            <w:szCs w:val="22"/>
          </w:rPr>
          <w:tab/>
        </w:r>
        <w:r w:rsidRPr="00087E2D">
          <w:rPr>
            <w:rStyle w:val="a8"/>
            <w:noProof/>
          </w:rPr>
          <w:t>時間別経験コストファイル</w:t>
        </w:r>
        <w:r>
          <w:rPr>
            <w:noProof/>
            <w:webHidden/>
          </w:rPr>
          <w:tab/>
        </w:r>
        <w:r>
          <w:rPr>
            <w:noProof/>
            <w:webHidden/>
          </w:rPr>
          <w:fldChar w:fldCharType="begin"/>
        </w:r>
        <w:r>
          <w:rPr>
            <w:noProof/>
            <w:webHidden/>
          </w:rPr>
          <w:instrText xml:space="preserve"> PAGEREF _Toc120881821 \h </w:instrText>
        </w:r>
      </w:ins>
      <w:r>
        <w:rPr>
          <w:noProof/>
          <w:webHidden/>
        </w:rPr>
      </w:r>
      <w:r>
        <w:rPr>
          <w:noProof/>
          <w:webHidden/>
        </w:rPr>
        <w:fldChar w:fldCharType="separate"/>
      </w:r>
      <w:ins w:id="773" w:author="Yamaguchi Koichiro (山口 晃一郎)" w:date="2022-12-02T13:56:00Z">
        <w:r>
          <w:rPr>
            <w:noProof/>
            <w:webHidden/>
          </w:rPr>
          <w:t>27</w:t>
        </w:r>
        <w:r>
          <w:rPr>
            <w:noProof/>
            <w:webHidden/>
          </w:rPr>
          <w:fldChar w:fldCharType="end"/>
        </w:r>
        <w:r w:rsidRPr="00087E2D">
          <w:rPr>
            <w:rStyle w:val="a8"/>
            <w:noProof/>
          </w:rPr>
          <w:fldChar w:fldCharType="end"/>
        </w:r>
      </w:ins>
    </w:p>
    <w:p w14:paraId="2C3A9BC1" w14:textId="27AA1BE8" w:rsidR="007262A5" w:rsidRDefault="007262A5">
      <w:pPr>
        <w:pStyle w:val="21"/>
        <w:rPr>
          <w:ins w:id="774" w:author="Yamaguchi Koichiro (山口 晃一郎)" w:date="2022-12-02T13:56:00Z"/>
          <w:rFonts w:asciiTheme="minorHAnsi" w:eastAsiaTheme="minorEastAsia" w:hAnsiTheme="minorHAnsi" w:cstheme="minorBidi"/>
          <w:noProof/>
          <w:szCs w:val="22"/>
        </w:rPr>
      </w:pPr>
      <w:ins w:id="775"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"_Toc120881822"</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5.26</w:t>
        </w:r>
        <w:r>
          <w:rPr>
            <w:rFonts w:asciiTheme="minorHAnsi" w:eastAsiaTheme="minorEastAsia" w:hAnsiTheme="minorHAnsi" w:cstheme="minorBidi"/>
            <w:noProof/>
            <w:szCs w:val="22"/>
          </w:rPr>
          <w:tab/>
        </w:r>
        <w:r w:rsidRPr="00087E2D">
          <w:rPr>
            <w:rStyle w:val="a8"/>
            <w:noProof/>
          </w:rPr>
          <w:t>時間別車両別経験コストファイル</w:t>
        </w:r>
        <w:r>
          <w:rPr>
            <w:noProof/>
            <w:webHidden/>
          </w:rPr>
          <w:tab/>
        </w:r>
        <w:r>
          <w:rPr>
            <w:noProof/>
            <w:webHidden/>
          </w:rPr>
          <w:fldChar w:fldCharType="begin"/>
        </w:r>
        <w:r>
          <w:rPr>
            <w:noProof/>
            <w:webHidden/>
          </w:rPr>
          <w:instrText xml:space="preserve"> PAGEREF _Toc120881822 \h </w:instrText>
        </w:r>
      </w:ins>
      <w:r>
        <w:rPr>
          <w:noProof/>
          <w:webHidden/>
        </w:rPr>
      </w:r>
      <w:r>
        <w:rPr>
          <w:noProof/>
          <w:webHidden/>
        </w:rPr>
        <w:fldChar w:fldCharType="separate"/>
      </w:r>
      <w:ins w:id="776" w:author="Yamaguchi Koichiro (山口 晃一郎)" w:date="2022-12-02T13:56:00Z">
        <w:r>
          <w:rPr>
            <w:noProof/>
            <w:webHidden/>
          </w:rPr>
          <w:t>27</w:t>
        </w:r>
        <w:r>
          <w:rPr>
            <w:noProof/>
            <w:webHidden/>
          </w:rPr>
          <w:fldChar w:fldCharType="end"/>
        </w:r>
        <w:r w:rsidRPr="00087E2D">
          <w:rPr>
            <w:rStyle w:val="a8"/>
            <w:noProof/>
          </w:rPr>
          <w:fldChar w:fldCharType="end"/>
        </w:r>
      </w:ins>
    </w:p>
    <w:p w14:paraId="5F75F8C7" w14:textId="0248C8D5" w:rsidR="007262A5" w:rsidRDefault="007262A5">
      <w:pPr>
        <w:pStyle w:val="21"/>
        <w:rPr>
          <w:ins w:id="777" w:author="Yamaguchi Koichiro (山口 晃一郎)" w:date="2022-12-02T13:56:00Z"/>
          <w:rFonts w:asciiTheme="minorHAnsi" w:eastAsiaTheme="minorEastAsia" w:hAnsiTheme="minorHAnsi" w:cstheme="minorBidi"/>
          <w:noProof/>
          <w:szCs w:val="22"/>
        </w:rPr>
      </w:pPr>
      <w:ins w:id="778"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"_Toc120881823"</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5.27</w:t>
        </w:r>
        <w:r>
          <w:rPr>
            <w:rFonts w:asciiTheme="minorHAnsi" w:eastAsiaTheme="minorEastAsia" w:hAnsiTheme="minorHAnsi" w:cstheme="minorBidi"/>
            <w:noProof/>
            <w:szCs w:val="22"/>
          </w:rPr>
          <w:tab/>
        </w:r>
        <w:r w:rsidRPr="00087E2D">
          <w:rPr>
            <w:rStyle w:val="a8"/>
            <w:noProof/>
          </w:rPr>
          <w:t>車両別訪問上限ファイル</w:t>
        </w:r>
        <w:r>
          <w:rPr>
            <w:noProof/>
            <w:webHidden/>
          </w:rPr>
          <w:tab/>
        </w:r>
        <w:r>
          <w:rPr>
            <w:noProof/>
            <w:webHidden/>
          </w:rPr>
          <w:fldChar w:fldCharType="begin"/>
        </w:r>
        <w:r>
          <w:rPr>
            <w:noProof/>
            <w:webHidden/>
          </w:rPr>
          <w:instrText xml:space="preserve"> PAGEREF _Toc120881823 \h </w:instrText>
        </w:r>
      </w:ins>
      <w:r>
        <w:rPr>
          <w:noProof/>
          <w:webHidden/>
        </w:rPr>
      </w:r>
      <w:r>
        <w:rPr>
          <w:noProof/>
          <w:webHidden/>
        </w:rPr>
        <w:fldChar w:fldCharType="separate"/>
      </w:r>
      <w:ins w:id="779" w:author="Yamaguchi Koichiro (山口 晃一郎)" w:date="2022-12-02T13:56:00Z">
        <w:r>
          <w:rPr>
            <w:noProof/>
            <w:webHidden/>
          </w:rPr>
          <w:t>28</w:t>
        </w:r>
        <w:r>
          <w:rPr>
            <w:noProof/>
            <w:webHidden/>
          </w:rPr>
          <w:fldChar w:fldCharType="end"/>
        </w:r>
        <w:r w:rsidRPr="00087E2D">
          <w:rPr>
            <w:rStyle w:val="a8"/>
            <w:noProof/>
          </w:rPr>
          <w:fldChar w:fldCharType="end"/>
        </w:r>
      </w:ins>
    </w:p>
    <w:p w14:paraId="4BD5D6F0" w14:textId="35C948A8" w:rsidR="007262A5" w:rsidRDefault="007262A5">
      <w:pPr>
        <w:pStyle w:val="21"/>
        <w:rPr>
          <w:ins w:id="780" w:author="Yamaguchi Koichiro (山口 晃一郎)" w:date="2022-12-02T13:56:00Z"/>
          <w:rFonts w:asciiTheme="minorHAnsi" w:eastAsiaTheme="minorEastAsia" w:hAnsiTheme="minorHAnsi" w:cstheme="minorBidi"/>
          <w:noProof/>
          <w:szCs w:val="22"/>
        </w:rPr>
      </w:pPr>
      <w:ins w:id="781"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"_Toc120881824"</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5.28</w:t>
        </w:r>
        <w:r>
          <w:rPr>
            <w:rFonts w:asciiTheme="minorHAnsi" w:eastAsiaTheme="minorEastAsia" w:hAnsiTheme="minorHAnsi" w:cstheme="minorBidi"/>
            <w:noProof/>
            <w:szCs w:val="22"/>
          </w:rPr>
          <w:tab/>
        </w:r>
        <w:r w:rsidRPr="00087E2D">
          <w:rPr>
            <w:rStyle w:val="a8"/>
            <w:noProof/>
          </w:rPr>
          <w:t>車両別回転数上限及び拠点作業時間ファイル</w:t>
        </w:r>
        <w:r>
          <w:rPr>
            <w:noProof/>
            <w:webHidden/>
          </w:rPr>
          <w:tab/>
        </w:r>
        <w:r>
          <w:rPr>
            <w:noProof/>
            <w:webHidden/>
          </w:rPr>
          <w:fldChar w:fldCharType="begin"/>
        </w:r>
        <w:r>
          <w:rPr>
            <w:noProof/>
            <w:webHidden/>
          </w:rPr>
          <w:instrText xml:space="preserve"> PAGEREF _Toc120881824 \h </w:instrText>
        </w:r>
      </w:ins>
      <w:r>
        <w:rPr>
          <w:noProof/>
          <w:webHidden/>
        </w:rPr>
      </w:r>
      <w:r>
        <w:rPr>
          <w:noProof/>
          <w:webHidden/>
        </w:rPr>
        <w:fldChar w:fldCharType="separate"/>
      </w:r>
      <w:ins w:id="782" w:author="Yamaguchi Koichiro (山口 晃一郎)" w:date="2022-12-02T13:56:00Z">
        <w:r>
          <w:rPr>
            <w:noProof/>
            <w:webHidden/>
          </w:rPr>
          <w:t>28</w:t>
        </w:r>
        <w:r>
          <w:rPr>
            <w:noProof/>
            <w:webHidden/>
          </w:rPr>
          <w:fldChar w:fldCharType="end"/>
        </w:r>
        <w:r w:rsidRPr="00087E2D">
          <w:rPr>
            <w:rStyle w:val="a8"/>
            <w:noProof/>
          </w:rPr>
          <w:fldChar w:fldCharType="end"/>
        </w:r>
      </w:ins>
    </w:p>
    <w:p w14:paraId="65A39D90" w14:textId="4FA9A90F" w:rsidR="007262A5" w:rsidRDefault="007262A5">
      <w:pPr>
        <w:pStyle w:val="21"/>
        <w:rPr>
          <w:ins w:id="783" w:author="Yamaguchi Koichiro (山口 晃一郎)" w:date="2022-12-02T13:56:00Z"/>
          <w:rFonts w:asciiTheme="minorHAnsi" w:eastAsiaTheme="minorEastAsia" w:hAnsiTheme="minorHAnsi" w:cstheme="minorBidi"/>
          <w:noProof/>
          <w:szCs w:val="22"/>
        </w:rPr>
      </w:pPr>
      <w:ins w:id="784"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"_Toc120881825"</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5.29</w:t>
        </w:r>
        <w:r>
          <w:rPr>
            <w:rFonts w:asciiTheme="minorHAnsi" w:eastAsiaTheme="minorEastAsia" w:hAnsiTheme="minorHAnsi" w:cstheme="minorBidi"/>
            <w:noProof/>
            <w:szCs w:val="22"/>
          </w:rPr>
          <w:tab/>
        </w:r>
        <w:r w:rsidRPr="00087E2D">
          <w:rPr>
            <w:rStyle w:val="a8"/>
            <w:noProof/>
          </w:rPr>
          <w:t>配送先拠点作業時間ファイル</w:t>
        </w:r>
        <w:r>
          <w:rPr>
            <w:noProof/>
            <w:webHidden/>
          </w:rPr>
          <w:tab/>
        </w:r>
        <w:r>
          <w:rPr>
            <w:noProof/>
            <w:webHidden/>
          </w:rPr>
          <w:fldChar w:fldCharType="begin"/>
        </w:r>
        <w:r>
          <w:rPr>
            <w:noProof/>
            <w:webHidden/>
          </w:rPr>
          <w:instrText xml:space="preserve"> PAGEREF _Toc120881825 \h </w:instrText>
        </w:r>
      </w:ins>
      <w:r>
        <w:rPr>
          <w:noProof/>
          <w:webHidden/>
        </w:rPr>
      </w:r>
      <w:r>
        <w:rPr>
          <w:noProof/>
          <w:webHidden/>
        </w:rPr>
        <w:fldChar w:fldCharType="separate"/>
      </w:r>
      <w:ins w:id="785" w:author="Yamaguchi Koichiro (山口 晃一郎)" w:date="2022-12-02T13:56:00Z">
        <w:r>
          <w:rPr>
            <w:noProof/>
            <w:webHidden/>
          </w:rPr>
          <w:t>29</w:t>
        </w:r>
        <w:r>
          <w:rPr>
            <w:noProof/>
            <w:webHidden/>
          </w:rPr>
          <w:fldChar w:fldCharType="end"/>
        </w:r>
        <w:r w:rsidRPr="00087E2D">
          <w:rPr>
            <w:rStyle w:val="a8"/>
            <w:noProof/>
          </w:rPr>
          <w:fldChar w:fldCharType="end"/>
        </w:r>
      </w:ins>
    </w:p>
    <w:p w14:paraId="50E07820" w14:textId="013DC26D" w:rsidR="007262A5" w:rsidRDefault="007262A5">
      <w:pPr>
        <w:pStyle w:val="21"/>
        <w:rPr>
          <w:ins w:id="786" w:author="Yamaguchi Koichiro (山口 晃一郎)" w:date="2022-12-02T13:56:00Z"/>
          <w:rFonts w:asciiTheme="minorHAnsi" w:eastAsiaTheme="minorEastAsia" w:hAnsiTheme="minorHAnsi" w:cstheme="minorBidi"/>
          <w:noProof/>
          <w:szCs w:val="22"/>
        </w:rPr>
      </w:pPr>
      <w:ins w:id="787"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"_Toc120881826"</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5.30</w:t>
        </w:r>
        <w:r>
          <w:rPr>
            <w:rFonts w:asciiTheme="minorHAnsi" w:eastAsiaTheme="minorEastAsia" w:hAnsiTheme="minorHAnsi" w:cstheme="minorBidi"/>
            <w:noProof/>
            <w:szCs w:val="22"/>
          </w:rPr>
          <w:tab/>
        </w:r>
        <w:r w:rsidRPr="00087E2D">
          <w:rPr>
            <w:rStyle w:val="a8"/>
            <w:noProof/>
          </w:rPr>
          <w:t>追加時間枠場所ファイル</w:t>
        </w:r>
        <w:r>
          <w:rPr>
            <w:noProof/>
            <w:webHidden/>
          </w:rPr>
          <w:tab/>
        </w:r>
        <w:r>
          <w:rPr>
            <w:noProof/>
            <w:webHidden/>
          </w:rPr>
          <w:fldChar w:fldCharType="begin"/>
        </w:r>
        <w:r>
          <w:rPr>
            <w:noProof/>
            <w:webHidden/>
          </w:rPr>
          <w:instrText xml:space="preserve"> PAGEREF _Toc120881826 \h </w:instrText>
        </w:r>
      </w:ins>
      <w:r>
        <w:rPr>
          <w:noProof/>
          <w:webHidden/>
        </w:rPr>
      </w:r>
      <w:r>
        <w:rPr>
          <w:noProof/>
          <w:webHidden/>
        </w:rPr>
        <w:fldChar w:fldCharType="separate"/>
      </w:r>
      <w:ins w:id="788" w:author="Yamaguchi Koichiro (山口 晃一郎)" w:date="2022-12-02T13:56:00Z">
        <w:r>
          <w:rPr>
            <w:noProof/>
            <w:webHidden/>
          </w:rPr>
          <w:t>29</w:t>
        </w:r>
        <w:r>
          <w:rPr>
            <w:noProof/>
            <w:webHidden/>
          </w:rPr>
          <w:fldChar w:fldCharType="end"/>
        </w:r>
        <w:r w:rsidRPr="00087E2D">
          <w:rPr>
            <w:rStyle w:val="a8"/>
            <w:noProof/>
          </w:rPr>
          <w:fldChar w:fldCharType="end"/>
        </w:r>
      </w:ins>
    </w:p>
    <w:p w14:paraId="4E6D4328" w14:textId="6A5DB029" w:rsidR="007262A5" w:rsidRDefault="007262A5">
      <w:pPr>
        <w:pStyle w:val="21"/>
        <w:rPr>
          <w:ins w:id="789" w:author="Yamaguchi Koichiro (山口 晃一郎)" w:date="2022-12-02T13:56:00Z"/>
          <w:rFonts w:asciiTheme="minorHAnsi" w:eastAsiaTheme="minorEastAsia" w:hAnsiTheme="minorHAnsi" w:cstheme="minorBidi"/>
          <w:noProof/>
          <w:szCs w:val="22"/>
        </w:rPr>
      </w:pPr>
      <w:ins w:id="790"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"_Toc120881827"</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5.31</w:t>
        </w:r>
        <w:r>
          <w:rPr>
            <w:rFonts w:asciiTheme="minorHAnsi" w:eastAsiaTheme="minorEastAsia" w:hAnsiTheme="minorHAnsi" w:cstheme="minorBidi"/>
            <w:noProof/>
            <w:szCs w:val="22"/>
          </w:rPr>
          <w:tab/>
        </w:r>
        <w:r w:rsidRPr="00087E2D">
          <w:rPr>
            <w:rStyle w:val="a8"/>
            <w:noProof/>
          </w:rPr>
          <w:t>荷物分割数定義ファイル</w:t>
        </w:r>
        <w:r>
          <w:rPr>
            <w:noProof/>
            <w:webHidden/>
          </w:rPr>
          <w:tab/>
        </w:r>
        <w:r>
          <w:rPr>
            <w:noProof/>
            <w:webHidden/>
          </w:rPr>
          <w:fldChar w:fldCharType="begin"/>
        </w:r>
        <w:r>
          <w:rPr>
            <w:noProof/>
            <w:webHidden/>
          </w:rPr>
          <w:instrText xml:space="preserve"> PAGEREF _Toc120881827 \h </w:instrText>
        </w:r>
      </w:ins>
      <w:r>
        <w:rPr>
          <w:noProof/>
          <w:webHidden/>
        </w:rPr>
      </w:r>
      <w:r>
        <w:rPr>
          <w:noProof/>
          <w:webHidden/>
        </w:rPr>
        <w:fldChar w:fldCharType="separate"/>
      </w:r>
      <w:ins w:id="791" w:author="Yamaguchi Koichiro (山口 晃一郎)" w:date="2022-12-02T13:56:00Z">
        <w:r>
          <w:rPr>
            <w:noProof/>
            <w:webHidden/>
          </w:rPr>
          <w:t>30</w:t>
        </w:r>
        <w:r>
          <w:rPr>
            <w:noProof/>
            <w:webHidden/>
          </w:rPr>
          <w:fldChar w:fldCharType="end"/>
        </w:r>
        <w:r w:rsidRPr="00087E2D">
          <w:rPr>
            <w:rStyle w:val="a8"/>
            <w:noProof/>
          </w:rPr>
          <w:fldChar w:fldCharType="end"/>
        </w:r>
      </w:ins>
    </w:p>
    <w:p w14:paraId="50B64613" w14:textId="0B315114" w:rsidR="007262A5" w:rsidRDefault="007262A5">
      <w:pPr>
        <w:pStyle w:val="21"/>
        <w:rPr>
          <w:ins w:id="792" w:author="Yamaguchi Koichiro (山口 晃一郎)" w:date="2022-12-02T13:56:00Z"/>
          <w:rFonts w:asciiTheme="minorHAnsi" w:eastAsiaTheme="minorEastAsia" w:hAnsiTheme="minorHAnsi" w:cstheme="minorBidi"/>
          <w:noProof/>
          <w:szCs w:val="22"/>
        </w:rPr>
      </w:pPr>
      <w:ins w:id="793"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"_Toc120881828"</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5.32</w:t>
        </w:r>
        <w:r>
          <w:rPr>
            <w:rFonts w:asciiTheme="minorHAnsi" w:eastAsiaTheme="minorEastAsia" w:hAnsiTheme="minorHAnsi" w:cstheme="minorBidi"/>
            <w:noProof/>
            <w:szCs w:val="22"/>
          </w:rPr>
          <w:tab/>
        </w:r>
        <w:r w:rsidRPr="00087E2D">
          <w:rPr>
            <w:rStyle w:val="a8"/>
            <w:noProof/>
          </w:rPr>
          <w:t>荷物分割結果出力ファイル</w:t>
        </w:r>
        <w:r>
          <w:rPr>
            <w:noProof/>
            <w:webHidden/>
          </w:rPr>
          <w:tab/>
        </w:r>
        <w:r>
          <w:rPr>
            <w:noProof/>
            <w:webHidden/>
          </w:rPr>
          <w:fldChar w:fldCharType="begin"/>
        </w:r>
        <w:r>
          <w:rPr>
            <w:noProof/>
            <w:webHidden/>
          </w:rPr>
          <w:instrText xml:space="preserve"> PAGEREF _Toc120881828 \h </w:instrText>
        </w:r>
      </w:ins>
      <w:r>
        <w:rPr>
          <w:noProof/>
          <w:webHidden/>
        </w:rPr>
      </w:r>
      <w:r>
        <w:rPr>
          <w:noProof/>
          <w:webHidden/>
        </w:rPr>
        <w:fldChar w:fldCharType="separate"/>
      </w:r>
      <w:ins w:id="794" w:author="Yamaguchi Koichiro (山口 晃一郎)" w:date="2022-12-02T13:56:00Z">
        <w:r>
          <w:rPr>
            <w:noProof/>
            <w:webHidden/>
          </w:rPr>
          <w:t>30</w:t>
        </w:r>
        <w:r>
          <w:rPr>
            <w:noProof/>
            <w:webHidden/>
          </w:rPr>
          <w:fldChar w:fldCharType="end"/>
        </w:r>
        <w:r w:rsidRPr="00087E2D">
          <w:rPr>
            <w:rStyle w:val="a8"/>
            <w:noProof/>
          </w:rPr>
          <w:fldChar w:fldCharType="end"/>
        </w:r>
      </w:ins>
    </w:p>
    <w:p w14:paraId="7BAB19FF" w14:textId="047D4109" w:rsidR="007262A5" w:rsidRDefault="007262A5">
      <w:pPr>
        <w:pStyle w:val="21"/>
        <w:rPr>
          <w:ins w:id="795" w:author="Yamaguchi Koichiro (山口 晃一郎)" w:date="2022-12-02T13:56:00Z"/>
          <w:rFonts w:asciiTheme="minorHAnsi" w:eastAsiaTheme="minorEastAsia" w:hAnsiTheme="minorHAnsi" w:cstheme="minorBidi"/>
          <w:noProof/>
          <w:szCs w:val="22"/>
        </w:rPr>
      </w:pPr>
      <w:ins w:id="796"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"_Toc120881829"</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5.33</w:t>
        </w:r>
        <w:r>
          <w:rPr>
            <w:rFonts w:asciiTheme="minorHAnsi" w:eastAsiaTheme="minorEastAsia" w:hAnsiTheme="minorHAnsi" w:cstheme="minorBidi"/>
            <w:noProof/>
            <w:szCs w:val="22"/>
          </w:rPr>
          <w:tab/>
        </w:r>
        <w:r w:rsidRPr="00087E2D">
          <w:rPr>
            <w:rStyle w:val="a8"/>
            <w:noProof/>
          </w:rPr>
          <w:t>荷物分割初期解ファイル</w:t>
        </w:r>
        <w:r>
          <w:rPr>
            <w:noProof/>
            <w:webHidden/>
          </w:rPr>
          <w:tab/>
        </w:r>
        <w:r>
          <w:rPr>
            <w:noProof/>
            <w:webHidden/>
          </w:rPr>
          <w:fldChar w:fldCharType="begin"/>
        </w:r>
        <w:r>
          <w:rPr>
            <w:noProof/>
            <w:webHidden/>
          </w:rPr>
          <w:instrText xml:space="preserve"> PAGEREF _Toc120881829 \h </w:instrText>
        </w:r>
      </w:ins>
      <w:r>
        <w:rPr>
          <w:noProof/>
          <w:webHidden/>
        </w:rPr>
      </w:r>
      <w:r>
        <w:rPr>
          <w:noProof/>
          <w:webHidden/>
        </w:rPr>
        <w:fldChar w:fldCharType="separate"/>
      </w:r>
      <w:ins w:id="797" w:author="Yamaguchi Koichiro (山口 晃一郎)" w:date="2022-12-02T13:56:00Z">
        <w:r>
          <w:rPr>
            <w:noProof/>
            <w:webHidden/>
          </w:rPr>
          <w:t>31</w:t>
        </w:r>
        <w:r>
          <w:rPr>
            <w:noProof/>
            <w:webHidden/>
          </w:rPr>
          <w:fldChar w:fldCharType="end"/>
        </w:r>
        <w:r w:rsidRPr="00087E2D">
          <w:rPr>
            <w:rStyle w:val="a8"/>
            <w:noProof/>
          </w:rPr>
          <w:fldChar w:fldCharType="end"/>
        </w:r>
      </w:ins>
    </w:p>
    <w:p w14:paraId="6E113655" w14:textId="03803B81" w:rsidR="007262A5" w:rsidRDefault="007262A5">
      <w:pPr>
        <w:pStyle w:val="21"/>
        <w:rPr>
          <w:ins w:id="798" w:author="Yamaguchi Koichiro (山口 晃一郎)" w:date="2022-12-02T13:56:00Z"/>
          <w:rFonts w:asciiTheme="minorHAnsi" w:eastAsiaTheme="minorEastAsia" w:hAnsiTheme="minorHAnsi" w:cstheme="minorBidi"/>
          <w:noProof/>
          <w:szCs w:val="22"/>
        </w:rPr>
      </w:pPr>
      <w:ins w:id="799"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"_Toc120881830"</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5.34</w:t>
        </w:r>
        <w:r>
          <w:rPr>
            <w:rFonts w:asciiTheme="minorHAnsi" w:eastAsiaTheme="minorEastAsia" w:hAnsiTheme="minorHAnsi" w:cstheme="minorBidi"/>
            <w:noProof/>
            <w:szCs w:val="22"/>
          </w:rPr>
          <w:tab/>
        </w:r>
        <w:r w:rsidRPr="00087E2D">
          <w:rPr>
            <w:rStyle w:val="a8"/>
            <w:noProof/>
          </w:rPr>
          <w:t>台数削減優先度ファイル</w:t>
        </w:r>
        <w:r>
          <w:rPr>
            <w:noProof/>
            <w:webHidden/>
          </w:rPr>
          <w:tab/>
        </w:r>
        <w:r>
          <w:rPr>
            <w:noProof/>
            <w:webHidden/>
          </w:rPr>
          <w:fldChar w:fldCharType="begin"/>
        </w:r>
        <w:r>
          <w:rPr>
            <w:noProof/>
            <w:webHidden/>
          </w:rPr>
          <w:instrText xml:space="preserve"> PAGEREF _Toc120881830 \h </w:instrText>
        </w:r>
      </w:ins>
      <w:r>
        <w:rPr>
          <w:noProof/>
          <w:webHidden/>
        </w:rPr>
      </w:r>
      <w:r>
        <w:rPr>
          <w:noProof/>
          <w:webHidden/>
        </w:rPr>
        <w:fldChar w:fldCharType="separate"/>
      </w:r>
      <w:ins w:id="800" w:author="Yamaguchi Koichiro (山口 晃一郎)" w:date="2022-12-02T13:56:00Z">
        <w:r>
          <w:rPr>
            <w:noProof/>
            <w:webHidden/>
          </w:rPr>
          <w:t>31</w:t>
        </w:r>
        <w:r>
          <w:rPr>
            <w:noProof/>
            <w:webHidden/>
          </w:rPr>
          <w:fldChar w:fldCharType="end"/>
        </w:r>
        <w:r w:rsidRPr="00087E2D">
          <w:rPr>
            <w:rStyle w:val="a8"/>
            <w:noProof/>
          </w:rPr>
          <w:fldChar w:fldCharType="end"/>
        </w:r>
      </w:ins>
    </w:p>
    <w:p w14:paraId="255E4DE5" w14:textId="702E2BA6" w:rsidR="007262A5" w:rsidRDefault="007262A5">
      <w:pPr>
        <w:pStyle w:val="21"/>
        <w:rPr>
          <w:ins w:id="801" w:author="Yamaguchi Koichiro (山口 晃一郎)" w:date="2022-12-02T13:56:00Z"/>
          <w:rFonts w:asciiTheme="minorHAnsi" w:eastAsiaTheme="minorEastAsia" w:hAnsiTheme="minorHAnsi" w:cstheme="minorBidi"/>
          <w:noProof/>
          <w:szCs w:val="22"/>
        </w:rPr>
      </w:pPr>
      <w:ins w:id="802"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"_Toc120881831"</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5.35</w:t>
        </w:r>
        <w:r>
          <w:rPr>
            <w:rFonts w:asciiTheme="minorHAnsi" w:eastAsiaTheme="minorEastAsia" w:hAnsiTheme="minorHAnsi" w:cstheme="minorBidi"/>
            <w:noProof/>
            <w:szCs w:val="22"/>
          </w:rPr>
          <w:tab/>
        </w:r>
        <w:r w:rsidRPr="00087E2D">
          <w:rPr>
            <w:rStyle w:val="a8"/>
            <w:noProof/>
          </w:rPr>
          <w:t>休憩定義ファイル</w:t>
        </w:r>
        <w:r>
          <w:rPr>
            <w:noProof/>
            <w:webHidden/>
          </w:rPr>
          <w:tab/>
        </w:r>
        <w:r>
          <w:rPr>
            <w:noProof/>
            <w:webHidden/>
          </w:rPr>
          <w:fldChar w:fldCharType="begin"/>
        </w:r>
        <w:r>
          <w:rPr>
            <w:noProof/>
            <w:webHidden/>
          </w:rPr>
          <w:instrText xml:space="preserve"> PAGEREF _Toc120881831 \h </w:instrText>
        </w:r>
      </w:ins>
      <w:r>
        <w:rPr>
          <w:noProof/>
          <w:webHidden/>
        </w:rPr>
      </w:r>
      <w:r>
        <w:rPr>
          <w:noProof/>
          <w:webHidden/>
        </w:rPr>
        <w:fldChar w:fldCharType="separate"/>
      </w:r>
      <w:ins w:id="803" w:author="Yamaguchi Koichiro (山口 晃一郎)" w:date="2022-12-02T13:56:00Z">
        <w:r>
          <w:rPr>
            <w:noProof/>
            <w:webHidden/>
          </w:rPr>
          <w:t>32</w:t>
        </w:r>
        <w:r>
          <w:rPr>
            <w:noProof/>
            <w:webHidden/>
          </w:rPr>
          <w:fldChar w:fldCharType="end"/>
        </w:r>
        <w:r w:rsidRPr="00087E2D">
          <w:rPr>
            <w:rStyle w:val="a8"/>
            <w:noProof/>
          </w:rPr>
          <w:fldChar w:fldCharType="end"/>
        </w:r>
      </w:ins>
    </w:p>
    <w:p w14:paraId="2DDF1D23" w14:textId="2DA963D4" w:rsidR="007262A5" w:rsidRDefault="007262A5">
      <w:pPr>
        <w:pStyle w:val="21"/>
        <w:rPr>
          <w:ins w:id="804" w:author="Yamaguchi Koichiro (山口 晃一郎)" w:date="2022-12-02T13:56:00Z"/>
          <w:rFonts w:asciiTheme="minorHAnsi" w:eastAsiaTheme="minorEastAsia" w:hAnsiTheme="minorHAnsi" w:cstheme="minorBidi"/>
          <w:noProof/>
          <w:szCs w:val="22"/>
        </w:rPr>
      </w:pPr>
      <w:ins w:id="805"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"_Toc120881832"</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5.36</w:t>
        </w:r>
        <w:r>
          <w:rPr>
            <w:rFonts w:asciiTheme="minorHAnsi" w:eastAsiaTheme="minorEastAsia" w:hAnsiTheme="minorHAnsi" w:cstheme="minorBidi"/>
            <w:noProof/>
            <w:szCs w:val="22"/>
          </w:rPr>
          <w:tab/>
        </w:r>
        <w:r w:rsidRPr="00087E2D">
          <w:rPr>
            <w:rStyle w:val="a8"/>
            <w:noProof/>
          </w:rPr>
          <w:t>追加休憩枠場所ファイル</w:t>
        </w:r>
        <w:r>
          <w:rPr>
            <w:noProof/>
            <w:webHidden/>
          </w:rPr>
          <w:tab/>
        </w:r>
        <w:r>
          <w:rPr>
            <w:noProof/>
            <w:webHidden/>
          </w:rPr>
          <w:fldChar w:fldCharType="begin"/>
        </w:r>
        <w:r>
          <w:rPr>
            <w:noProof/>
            <w:webHidden/>
          </w:rPr>
          <w:instrText xml:space="preserve"> PAGEREF _Toc120881832 \h </w:instrText>
        </w:r>
      </w:ins>
      <w:r>
        <w:rPr>
          <w:noProof/>
          <w:webHidden/>
        </w:rPr>
      </w:r>
      <w:r>
        <w:rPr>
          <w:noProof/>
          <w:webHidden/>
        </w:rPr>
        <w:fldChar w:fldCharType="separate"/>
      </w:r>
      <w:ins w:id="806" w:author="Yamaguchi Koichiro (山口 晃一郎)" w:date="2022-12-02T13:56:00Z">
        <w:r>
          <w:rPr>
            <w:noProof/>
            <w:webHidden/>
          </w:rPr>
          <w:t>32</w:t>
        </w:r>
        <w:r>
          <w:rPr>
            <w:noProof/>
            <w:webHidden/>
          </w:rPr>
          <w:fldChar w:fldCharType="end"/>
        </w:r>
        <w:r w:rsidRPr="00087E2D">
          <w:rPr>
            <w:rStyle w:val="a8"/>
            <w:noProof/>
          </w:rPr>
          <w:fldChar w:fldCharType="end"/>
        </w:r>
      </w:ins>
    </w:p>
    <w:p w14:paraId="636DA479" w14:textId="12326A41" w:rsidR="007262A5" w:rsidRDefault="007262A5">
      <w:pPr>
        <w:pStyle w:val="21"/>
        <w:rPr>
          <w:ins w:id="807" w:author="Yamaguchi Koichiro (山口 晃一郎)" w:date="2022-12-02T13:56:00Z"/>
          <w:rFonts w:asciiTheme="minorHAnsi" w:eastAsiaTheme="minorEastAsia" w:hAnsiTheme="minorHAnsi" w:cstheme="minorBidi"/>
          <w:noProof/>
          <w:szCs w:val="22"/>
        </w:rPr>
      </w:pPr>
      <w:ins w:id="808" w:author="Yamaguchi Koichiro (山口 晃一郎)" w:date="2022-12-02T13:56:00Z">
        <w:r w:rsidRPr="00087E2D">
          <w:rPr>
            <w:rStyle w:val="a8"/>
            <w:noProof/>
          </w:rPr>
          <w:fldChar w:fldCharType="begin"/>
        </w:r>
        <w:r w:rsidRPr="00087E2D">
          <w:rPr>
            <w:rStyle w:val="a8"/>
            <w:noProof/>
          </w:rPr>
          <w:instrText xml:space="preserve"> </w:instrText>
        </w:r>
        <w:r>
          <w:rPr>
            <w:noProof/>
          </w:rPr>
          <w:instrText>HYPERLINK \l "_Toc120881833"</w:instrText>
        </w:r>
        <w:r w:rsidRPr="00087E2D">
          <w:rPr>
            <w:rStyle w:val="a8"/>
            <w:noProof/>
          </w:rPr>
          <w:instrText xml:space="preserve"> </w:instrText>
        </w:r>
        <w:r w:rsidRPr="00087E2D">
          <w:rPr>
            <w:rStyle w:val="a8"/>
            <w:noProof/>
          </w:rPr>
        </w:r>
        <w:r w:rsidRPr="00087E2D">
          <w:rPr>
            <w:rStyle w:val="a8"/>
            <w:noProof/>
          </w:rPr>
          <w:fldChar w:fldCharType="separate"/>
        </w:r>
        <w:r w:rsidRPr="00087E2D">
          <w:rPr>
            <w:rStyle w:val="a8"/>
            <w:noProof/>
          </w:rPr>
          <w:t>5.37</w:t>
        </w:r>
        <w:r>
          <w:rPr>
            <w:rFonts w:asciiTheme="minorHAnsi" w:eastAsiaTheme="minorEastAsia" w:hAnsiTheme="minorHAnsi" w:cstheme="minorBidi"/>
            <w:noProof/>
            <w:szCs w:val="22"/>
          </w:rPr>
          <w:tab/>
        </w:r>
        <w:r w:rsidRPr="00087E2D">
          <w:rPr>
            <w:rStyle w:val="a8"/>
            <w:noProof/>
          </w:rPr>
          <w:t>未割当て禁止ファイル</w:t>
        </w:r>
        <w:r>
          <w:rPr>
            <w:noProof/>
            <w:webHidden/>
          </w:rPr>
          <w:tab/>
        </w:r>
        <w:r>
          <w:rPr>
            <w:noProof/>
            <w:webHidden/>
          </w:rPr>
          <w:fldChar w:fldCharType="begin"/>
        </w:r>
        <w:r>
          <w:rPr>
            <w:noProof/>
            <w:webHidden/>
          </w:rPr>
          <w:instrText xml:space="preserve"> PAGEREF _Toc120881833 \h </w:instrText>
        </w:r>
      </w:ins>
      <w:r>
        <w:rPr>
          <w:noProof/>
          <w:webHidden/>
        </w:rPr>
      </w:r>
      <w:r>
        <w:rPr>
          <w:noProof/>
          <w:webHidden/>
        </w:rPr>
        <w:fldChar w:fldCharType="separate"/>
      </w:r>
      <w:ins w:id="809" w:author="Yamaguchi Koichiro (山口 晃一郎)" w:date="2022-12-02T13:56:00Z">
        <w:r>
          <w:rPr>
            <w:noProof/>
            <w:webHidden/>
          </w:rPr>
          <w:t>32</w:t>
        </w:r>
        <w:r>
          <w:rPr>
            <w:noProof/>
            <w:webHidden/>
          </w:rPr>
          <w:fldChar w:fldCharType="end"/>
        </w:r>
        <w:r w:rsidRPr="00087E2D">
          <w:rPr>
            <w:rStyle w:val="a8"/>
            <w:noProof/>
          </w:rPr>
          <w:fldChar w:fldCharType="end"/>
        </w:r>
      </w:ins>
    </w:p>
    <w:p w14:paraId="7E88224C" w14:textId="004BB138" w:rsidR="00673997" w:rsidRPr="00AC7B5A" w:rsidDel="00B57BAC" w:rsidRDefault="00673997">
      <w:pPr>
        <w:pStyle w:val="12"/>
        <w:rPr>
          <w:ins w:id="810" w:author="山口 晃一郎&lt;yamaguchi.koichiro@jp.panasonic.com&gt;" w:date="2022-02-14T15:42:00Z"/>
          <w:del w:id="811" w:author="Yamaguchi Koichiro (山口 晃一郎)" w:date="2022-06-27T10:47:00Z"/>
          <w:rFonts w:ascii="游明朝" w:eastAsia="游明朝" w:hAnsi="游明朝"/>
          <w:noProof/>
          <w:szCs w:val="22"/>
        </w:rPr>
      </w:pPr>
      <w:ins w:id="812" w:author="山口 晃一郎&lt;yamaguchi.koichiro@jp.panasonic.com&gt;" w:date="2022-02-14T15:42:00Z">
        <w:del w:id="813" w:author="Yamaguchi Koichiro (山口 晃一郎)" w:date="2022-06-27T10:47:00Z">
          <w:r w:rsidRPr="00B57BAC" w:rsidDel="00B57BAC">
            <w:rPr>
              <w:rStyle w:val="a8"/>
              <w:noProof/>
            </w:rPr>
            <w:delText>1.</w:delText>
          </w:r>
          <w:r w:rsidRPr="00AC7B5A" w:rsidDel="00B57BAC">
            <w:rPr>
              <w:rFonts w:ascii="游明朝" w:eastAsia="游明朝" w:hAnsi="游明朝"/>
              <w:noProof/>
              <w:szCs w:val="22"/>
            </w:rPr>
            <w:tab/>
          </w:r>
          <w:r w:rsidRPr="00B57BAC" w:rsidDel="00B57BAC">
            <w:rPr>
              <w:rStyle w:val="a8"/>
              <w:noProof/>
            </w:rPr>
            <w:delText>はじめに</w:delText>
          </w:r>
          <w:r w:rsidDel="00B57BAC">
            <w:rPr>
              <w:noProof/>
              <w:webHidden/>
            </w:rPr>
            <w:tab/>
            <w:delText>2</w:delText>
          </w:r>
        </w:del>
      </w:ins>
    </w:p>
    <w:p w14:paraId="4798BCFD" w14:textId="77777777" w:rsidR="00673997" w:rsidRPr="00AC7B5A" w:rsidDel="00B57BAC" w:rsidRDefault="00673997">
      <w:pPr>
        <w:pStyle w:val="21"/>
        <w:rPr>
          <w:ins w:id="814" w:author="山口 晃一郎&lt;yamaguchi.koichiro@jp.panasonic.com&gt;" w:date="2022-02-14T15:42:00Z"/>
          <w:del w:id="815" w:author="Yamaguchi Koichiro (山口 晃一郎)" w:date="2022-06-27T10:47:00Z"/>
          <w:rFonts w:ascii="游明朝" w:eastAsia="游明朝" w:hAnsi="游明朝"/>
          <w:noProof/>
          <w:szCs w:val="22"/>
        </w:rPr>
      </w:pPr>
      <w:ins w:id="816" w:author="山口 晃一郎&lt;yamaguchi.koichiro@jp.panasonic.com&gt;" w:date="2022-02-14T15:42:00Z">
        <w:del w:id="817" w:author="Yamaguchi Koichiro (山口 晃一郎)" w:date="2022-06-27T10:47:00Z">
          <w:r w:rsidRPr="00B57BAC" w:rsidDel="00B57BAC">
            <w:rPr>
              <w:rStyle w:val="a8"/>
              <w:noProof/>
            </w:rPr>
            <w:delText>1.1</w:delText>
          </w:r>
          <w:r w:rsidRPr="00AC7B5A" w:rsidDel="00B57BAC">
            <w:rPr>
              <w:rFonts w:ascii="游明朝" w:eastAsia="游明朝" w:hAnsi="游明朝"/>
              <w:noProof/>
              <w:szCs w:val="22"/>
            </w:rPr>
            <w:tab/>
          </w:r>
          <w:r w:rsidRPr="00B57BAC" w:rsidDel="00B57BAC">
            <w:rPr>
              <w:rStyle w:val="a8"/>
              <w:noProof/>
            </w:rPr>
            <w:delText>本書の目的</w:delText>
          </w:r>
          <w:r w:rsidDel="00B57BAC">
            <w:rPr>
              <w:noProof/>
              <w:webHidden/>
            </w:rPr>
            <w:tab/>
            <w:delText>2</w:delText>
          </w:r>
        </w:del>
      </w:ins>
    </w:p>
    <w:p w14:paraId="499707A8" w14:textId="77777777" w:rsidR="00673997" w:rsidRPr="00AC7B5A" w:rsidDel="00B57BAC" w:rsidRDefault="00673997">
      <w:pPr>
        <w:pStyle w:val="21"/>
        <w:rPr>
          <w:ins w:id="818" w:author="山口 晃一郎&lt;yamaguchi.koichiro@jp.panasonic.com&gt;" w:date="2022-02-14T15:42:00Z"/>
          <w:del w:id="819" w:author="Yamaguchi Koichiro (山口 晃一郎)" w:date="2022-06-27T10:47:00Z"/>
          <w:rFonts w:ascii="游明朝" w:eastAsia="游明朝" w:hAnsi="游明朝"/>
          <w:noProof/>
          <w:szCs w:val="22"/>
        </w:rPr>
      </w:pPr>
      <w:ins w:id="820" w:author="山口 晃一郎&lt;yamaguchi.koichiro@jp.panasonic.com&gt;" w:date="2022-02-14T15:42:00Z">
        <w:del w:id="821" w:author="Yamaguchi Koichiro (山口 晃一郎)" w:date="2022-06-27T10:47:00Z">
          <w:r w:rsidRPr="00B57BAC" w:rsidDel="00B57BAC">
            <w:rPr>
              <w:rStyle w:val="a8"/>
              <w:noProof/>
            </w:rPr>
            <w:delText>1.2</w:delText>
          </w:r>
          <w:r w:rsidRPr="00AC7B5A" w:rsidDel="00B57BAC">
            <w:rPr>
              <w:rFonts w:ascii="游明朝" w:eastAsia="游明朝" w:hAnsi="游明朝"/>
              <w:noProof/>
              <w:szCs w:val="22"/>
            </w:rPr>
            <w:tab/>
          </w:r>
          <w:r w:rsidRPr="00B57BAC" w:rsidDel="00B57BAC">
            <w:rPr>
              <w:rStyle w:val="a8"/>
              <w:noProof/>
            </w:rPr>
            <w:delText>用語定義</w:delText>
          </w:r>
          <w:r w:rsidDel="00B57BAC">
            <w:rPr>
              <w:noProof/>
              <w:webHidden/>
            </w:rPr>
            <w:tab/>
            <w:delText>2</w:delText>
          </w:r>
        </w:del>
      </w:ins>
    </w:p>
    <w:p w14:paraId="420D9864" w14:textId="77777777" w:rsidR="00673997" w:rsidRPr="00AC7B5A" w:rsidDel="00B57BAC" w:rsidRDefault="00673997">
      <w:pPr>
        <w:pStyle w:val="12"/>
        <w:rPr>
          <w:ins w:id="822" w:author="山口 晃一郎&lt;yamaguchi.koichiro@jp.panasonic.com&gt;" w:date="2022-02-14T15:42:00Z"/>
          <w:del w:id="823" w:author="Yamaguchi Koichiro (山口 晃一郎)" w:date="2022-06-27T10:47:00Z"/>
          <w:rFonts w:ascii="游明朝" w:eastAsia="游明朝" w:hAnsi="游明朝"/>
          <w:noProof/>
          <w:szCs w:val="22"/>
        </w:rPr>
      </w:pPr>
      <w:ins w:id="824" w:author="山口 晃一郎&lt;yamaguchi.koichiro@jp.panasonic.com&gt;" w:date="2022-02-14T15:42:00Z">
        <w:del w:id="825" w:author="Yamaguchi Koichiro (山口 晃一郎)" w:date="2022-06-27T10:47:00Z">
          <w:r w:rsidRPr="00B57BAC" w:rsidDel="00B57BAC">
            <w:rPr>
              <w:rStyle w:val="a8"/>
              <w:noProof/>
            </w:rPr>
            <w:delText>2.</w:delText>
          </w:r>
          <w:r w:rsidRPr="00AC7B5A" w:rsidDel="00B57BAC">
            <w:rPr>
              <w:rFonts w:ascii="游明朝" w:eastAsia="游明朝" w:hAnsi="游明朝"/>
              <w:noProof/>
              <w:szCs w:val="22"/>
            </w:rPr>
            <w:tab/>
          </w:r>
          <w:r w:rsidRPr="00B57BAC" w:rsidDel="00B57BAC">
            <w:rPr>
              <w:rStyle w:val="a8"/>
              <w:noProof/>
            </w:rPr>
            <w:delText>動作環境</w:delText>
          </w:r>
          <w:r w:rsidDel="00B57BAC">
            <w:rPr>
              <w:noProof/>
              <w:webHidden/>
            </w:rPr>
            <w:tab/>
            <w:delText>2</w:delText>
          </w:r>
        </w:del>
      </w:ins>
    </w:p>
    <w:p w14:paraId="1E9BFE6F" w14:textId="77777777" w:rsidR="00673997" w:rsidRPr="00AC7B5A" w:rsidDel="00B57BAC" w:rsidRDefault="00673997">
      <w:pPr>
        <w:pStyle w:val="12"/>
        <w:rPr>
          <w:ins w:id="826" w:author="山口 晃一郎&lt;yamaguchi.koichiro@jp.panasonic.com&gt;" w:date="2022-02-14T15:42:00Z"/>
          <w:del w:id="827" w:author="Yamaguchi Koichiro (山口 晃一郎)" w:date="2022-06-27T10:47:00Z"/>
          <w:rFonts w:ascii="游明朝" w:eastAsia="游明朝" w:hAnsi="游明朝"/>
          <w:noProof/>
          <w:szCs w:val="22"/>
        </w:rPr>
      </w:pPr>
      <w:ins w:id="828" w:author="山口 晃一郎&lt;yamaguchi.koichiro@jp.panasonic.com&gt;" w:date="2022-02-14T15:42:00Z">
        <w:del w:id="829" w:author="Yamaguchi Koichiro (山口 晃一郎)" w:date="2022-06-27T10:47:00Z">
          <w:r w:rsidRPr="00B57BAC" w:rsidDel="00B57BAC">
            <w:rPr>
              <w:rStyle w:val="a8"/>
              <w:noProof/>
            </w:rPr>
            <w:delText>3.</w:delText>
          </w:r>
          <w:r w:rsidRPr="00AC7B5A" w:rsidDel="00B57BAC">
            <w:rPr>
              <w:rFonts w:ascii="游明朝" w:eastAsia="游明朝" w:hAnsi="游明朝"/>
              <w:noProof/>
              <w:szCs w:val="22"/>
            </w:rPr>
            <w:tab/>
          </w:r>
          <w:r w:rsidRPr="00B57BAC" w:rsidDel="00B57BAC">
            <w:rPr>
              <w:rStyle w:val="a8"/>
              <w:noProof/>
            </w:rPr>
            <w:delText>入出力仕様</w:delText>
          </w:r>
          <w:r w:rsidDel="00B57BAC">
            <w:rPr>
              <w:noProof/>
              <w:webHidden/>
            </w:rPr>
            <w:tab/>
            <w:delText>3</w:delText>
          </w:r>
        </w:del>
      </w:ins>
    </w:p>
    <w:p w14:paraId="617CB473" w14:textId="77777777" w:rsidR="00673997" w:rsidRPr="00AC7B5A" w:rsidDel="00B57BAC" w:rsidRDefault="00673997">
      <w:pPr>
        <w:pStyle w:val="21"/>
        <w:rPr>
          <w:ins w:id="830" w:author="山口 晃一郎&lt;yamaguchi.koichiro@jp.panasonic.com&gt;" w:date="2022-02-14T15:42:00Z"/>
          <w:del w:id="831" w:author="Yamaguchi Koichiro (山口 晃一郎)" w:date="2022-06-27T10:47:00Z"/>
          <w:rFonts w:ascii="游明朝" w:eastAsia="游明朝" w:hAnsi="游明朝"/>
          <w:noProof/>
          <w:szCs w:val="22"/>
        </w:rPr>
      </w:pPr>
      <w:ins w:id="832" w:author="山口 晃一郎&lt;yamaguchi.koichiro@jp.panasonic.com&gt;" w:date="2022-02-14T15:42:00Z">
        <w:del w:id="833" w:author="Yamaguchi Koichiro (山口 晃一郎)" w:date="2022-06-27T10:47:00Z">
          <w:r w:rsidRPr="00B57BAC" w:rsidDel="00B57BAC">
            <w:rPr>
              <w:rStyle w:val="a8"/>
              <w:noProof/>
            </w:rPr>
            <w:delText>3.1</w:delText>
          </w:r>
          <w:r w:rsidRPr="00AC7B5A" w:rsidDel="00B57BAC">
            <w:rPr>
              <w:rFonts w:ascii="游明朝" w:eastAsia="游明朝" w:hAnsi="游明朝"/>
              <w:noProof/>
              <w:szCs w:val="22"/>
            </w:rPr>
            <w:tab/>
          </w:r>
          <w:r w:rsidRPr="00B57BAC" w:rsidDel="00B57BAC">
            <w:rPr>
              <w:rStyle w:val="a8"/>
              <w:noProof/>
            </w:rPr>
            <w:delText>入力仕様</w:delText>
          </w:r>
          <w:r w:rsidDel="00B57BAC">
            <w:rPr>
              <w:noProof/>
              <w:webHidden/>
            </w:rPr>
            <w:tab/>
            <w:delText>3</w:delText>
          </w:r>
        </w:del>
      </w:ins>
    </w:p>
    <w:p w14:paraId="08238E9A" w14:textId="77777777" w:rsidR="00673997" w:rsidRPr="00AC7B5A" w:rsidDel="00B57BAC" w:rsidRDefault="00673997">
      <w:pPr>
        <w:pStyle w:val="21"/>
        <w:rPr>
          <w:ins w:id="834" w:author="山口 晃一郎&lt;yamaguchi.koichiro@jp.panasonic.com&gt;" w:date="2022-02-14T15:42:00Z"/>
          <w:del w:id="835" w:author="Yamaguchi Koichiro (山口 晃一郎)" w:date="2022-06-27T10:47:00Z"/>
          <w:rFonts w:ascii="游明朝" w:eastAsia="游明朝" w:hAnsi="游明朝"/>
          <w:noProof/>
          <w:szCs w:val="22"/>
        </w:rPr>
      </w:pPr>
      <w:ins w:id="836" w:author="山口 晃一郎&lt;yamaguchi.koichiro@jp.panasonic.com&gt;" w:date="2022-02-14T15:42:00Z">
        <w:del w:id="837" w:author="Yamaguchi Koichiro (山口 晃一郎)" w:date="2022-06-27T10:47:00Z">
          <w:r w:rsidRPr="00B57BAC" w:rsidDel="00B57BAC">
            <w:rPr>
              <w:rStyle w:val="a8"/>
              <w:noProof/>
            </w:rPr>
            <w:delText>3.1</w:delText>
          </w:r>
          <w:r w:rsidRPr="00AC7B5A" w:rsidDel="00B57BAC">
            <w:rPr>
              <w:rFonts w:ascii="游明朝" w:eastAsia="游明朝" w:hAnsi="游明朝"/>
              <w:noProof/>
              <w:szCs w:val="22"/>
            </w:rPr>
            <w:tab/>
          </w:r>
          <w:r w:rsidRPr="00B57BAC" w:rsidDel="00B57BAC">
            <w:rPr>
              <w:rStyle w:val="a8"/>
              <w:noProof/>
            </w:rPr>
            <w:delText>出力仕様</w:delText>
          </w:r>
          <w:r w:rsidDel="00B57BAC">
            <w:rPr>
              <w:noProof/>
              <w:webHidden/>
            </w:rPr>
            <w:tab/>
            <w:delText>8</w:delText>
          </w:r>
        </w:del>
      </w:ins>
    </w:p>
    <w:p w14:paraId="57224FDC" w14:textId="77777777" w:rsidR="00673997" w:rsidRPr="00AC7B5A" w:rsidDel="00B57BAC" w:rsidRDefault="00673997">
      <w:pPr>
        <w:pStyle w:val="12"/>
        <w:rPr>
          <w:ins w:id="838" w:author="山口 晃一郎&lt;yamaguchi.koichiro@jp.panasonic.com&gt;" w:date="2022-02-14T15:42:00Z"/>
          <w:del w:id="839" w:author="Yamaguchi Koichiro (山口 晃一郎)" w:date="2022-06-27T10:47:00Z"/>
          <w:rFonts w:ascii="游明朝" w:eastAsia="游明朝" w:hAnsi="游明朝"/>
          <w:noProof/>
          <w:szCs w:val="22"/>
        </w:rPr>
      </w:pPr>
      <w:ins w:id="840" w:author="山口 晃一郎&lt;yamaguchi.koichiro@jp.panasonic.com&gt;" w:date="2022-02-14T15:42:00Z">
        <w:del w:id="841" w:author="Yamaguchi Koichiro (山口 晃一郎)" w:date="2022-06-27T10:47:00Z">
          <w:r w:rsidRPr="00B57BAC" w:rsidDel="00B57BAC">
            <w:rPr>
              <w:rStyle w:val="a8"/>
              <w:noProof/>
            </w:rPr>
            <w:delText>4.</w:delText>
          </w:r>
          <w:r w:rsidRPr="00AC7B5A" w:rsidDel="00B57BAC">
            <w:rPr>
              <w:rFonts w:ascii="游明朝" w:eastAsia="游明朝" w:hAnsi="游明朝"/>
              <w:noProof/>
              <w:szCs w:val="22"/>
            </w:rPr>
            <w:tab/>
          </w:r>
          <w:r w:rsidRPr="00B57BAC" w:rsidDel="00B57BAC">
            <w:rPr>
              <w:rStyle w:val="a8"/>
              <w:noProof/>
            </w:rPr>
            <w:delText>動作概要</w:delText>
          </w:r>
          <w:r w:rsidDel="00B57BAC">
            <w:rPr>
              <w:noProof/>
              <w:webHidden/>
            </w:rPr>
            <w:tab/>
            <w:delText>9</w:delText>
          </w:r>
        </w:del>
      </w:ins>
    </w:p>
    <w:p w14:paraId="5A5E8150" w14:textId="77777777" w:rsidR="00673997" w:rsidRPr="00AC7B5A" w:rsidDel="00B57BAC" w:rsidRDefault="00673997">
      <w:pPr>
        <w:pStyle w:val="12"/>
        <w:rPr>
          <w:ins w:id="842" w:author="山口 晃一郎&lt;yamaguchi.koichiro@jp.panasonic.com&gt;" w:date="2022-02-14T15:42:00Z"/>
          <w:del w:id="843" w:author="Yamaguchi Koichiro (山口 晃一郎)" w:date="2022-06-27T10:47:00Z"/>
          <w:rFonts w:ascii="游明朝" w:eastAsia="游明朝" w:hAnsi="游明朝"/>
          <w:noProof/>
          <w:szCs w:val="22"/>
        </w:rPr>
      </w:pPr>
      <w:ins w:id="844" w:author="山口 晃一郎&lt;yamaguchi.koichiro@jp.panasonic.com&gt;" w:date="2022-02-14T15:42:00Z">
        <w:del w:id="845" w:author="Yamaguchi Koichiro (山口 晃一郎)" w:date="2022-06-27T10:47:00Z">
          <w:r w:rsidRPr="00B57BAC" w:rsidDel="00B57BAC">
            <w:rPr>
              <w:rStyle w:val="a8"/>
              <w:noProof/>
            </w:rPr>
            <w:delText>5.</w:delText>
          </w:r>
          <w:r w:rsidRPr="00AC7B5A" w:rsidDel="00B57BAC">
            <w:rPr>
              <w:rFonts w:ascii="游明朝" w:eastAsia="游明朝" w:hAnsi="游明朝"/>
              <w:noProof/>
              <w:szCs w:val="22"/>
            </w:rPr>
            <w:tab/>
          </w:r>
          <w:r w:rsidRPr="00B57BAC" w:rsidDel="00B57BAC">
            <w:rPr>
              <w:rStyle w:val="a8"/>
              <w:noProof/>
            </w:rPr>
            <w:delText>ファイル仕様</w:delText>
          </w:r>
          <w:r w:rsidDel="00B57BAC">
            <w:rPr>
              <w:noProof/>
              <w:webHidden/>
            </w:rPr>
            <w:tab/>
            <w:delText>10</w:delText>
          </w:r>
        </w:del>
      </w:ins>
    </w:p>
    <w:p w14:paraId="7693C475" w14:textId="77777777" w:rsidR="00673997" w:rsidRPr="00AC7B5A" w:rsidDel="00B57BAC" w:rsidRDefault="00673997">
      <w:pPr>
        <w:pStyle w:val="21"/>
        <w:rPr>
          <w:ins w:id="846" w:author="山口 晃一郎&lt;yamaguchi.koichiro@jp.panasonic.com&gt;" w:date="2022-02-14T15:42:00Z"/>
          <w:del w:id="847" w:author="Yamaguchi Koichiro (山口 晃一郎)" w:date="2022-06-27T10:47:00Z"/>
          <w:rFonts w:ascii="游明朝" w:eastAsia="游明朝" w:hAnsi="游明朝"/>
          <w:noProof/>
          <w:szCs w:val="22"/>
        </w:rPr>
      </w:pPr>
      <w:ins w:id="848" w:author="山口 晃一郎&lt;yamaguchi.koichiro@jp.panasonic.com&gt;" w:date="2022-02-14T15:42:00Z">
        <w:del w:id="849" w:author="Yamaguchi Koichiro (山口 晃一郎)" w:date="2022-06-27T10:47:00Z">
          <w:r w:rsidRPr="00B57BAC" w:rsidDel="00B57BAC">
            <w:rPr>
              <w:rStyle w:val="a8"/>
              <w:noProof/>
            </w:rPr>
            <w:delText>5.1</w:delText>
          </w:r>
          <w:r w:rsidRPr="00AC7B5A" w:rsidDel="00B57BAC">
            <w:rPr>
              <w:rFonts w:ascii="游明朝" w:eastAsia="游明朝" w:hAnsi="游明朝"/>
              <w:noProof/>
              <w:szCs w:val="22"/>
            </w:rPr>
            <w:tab/>
          </w:r>
          <w:r w:rsidRPr="00B57BAC" w:rsidDel="00B57BAC">
            <w:rPr>
              <w:rStyle w:val="a8"/>
              <w:noProof/>
            </w:rPr>
            <w:delText>配送定義ファイル</w:delText>
          </w:r>
          <w:r w:rsidDel="00B57BAC">
            <w:rPr>
              <w:noProof/>
              <w:webHidden/>
            </w:rPr>
            <w:tab/>
            <w:delText>10</w:delText>
          </w:r>
        </w:del>
      </w:ins>
    </w:p>
    <w:p w14:paraId="1DE4BA03" w14:textId="77777777" w:rsidR="00673997" w:rsidRPr="00AC7B5A" w:rsidDel="00B57BAC" w:rsidRDefault="00673997">
      <w:pPr>
        <w:pStyle w:val="21"/>
        <w:rPr>
          <w:ins w:id="850" w:author="山口 晃一郎&lt;yamaguchi.koichiro@jp.panasonic.com&gt;" w:date="2022-02-14T15:42:00Z"/>
          <w:del w:id="851" w:author="Yamaguchi Koichiro (山口 晃一郎)" w:date="2022-06-27T10:47:00Z"/>
          <w:rFonts w:ascii="游明朝" w:eastAsia="游明朝" w:hAnsi="游明朝"/>
          <w:noProof/>
          <w:szCs w:val="22"/>
        </w:rPr>
      </w:pPr>
      <w:ins w:id="852" w:author="山口 晃一郎&lt;yamaguchi.koichiro@jp.panasonic.com&gt;" w:date="2022-02-14T15:42:00Z">
        <w:del w:id="853" w:author="Yamaguchi Koichiro (山口 晃一郎)" w:date="2022-06-27T10:47:00Z">
          <w:r w:rsidRPr="00B57BAC" w:rsidDel="00B57BAC">
            <w:rPr>
              <w:rStyle w:val="a8"/>
              <w:noProof/>
            </w:rPr>
            <w:delText>5.2</w:delText>
          </w:r>
          <w:r w:rsidRPr="00AC7B5A" w:rsidDel="00B57BAC">
            <w:rPr>
              <w:rFonts w:ascii="游明朝" w:eastAsia="游明朝" w:hAnsi="游明朝"/>
              <w:noProof/>
              <w:szCs w:val="22"/>
            </w:rPr>
            <w:tab/>
          </w:r>
          <w:r w:rsidRPr="00B57BAC" w:rsidDel="00B57BAC">
            <w:rPr>
              <w:rStyle w:val="a8"/>
              <w:noProof/>
            </w:rPr>
            <w:delText>距離ファイル</w:delText>
          </w:r>
          <w:r w:rsidDel="00B57BAC">
            <w:rPr>
              <w:noProof/>
              <w:webHidden/>
            </w:rPr>
            <w:tab/>
            <w:delText>11</w:delText>
          </w:r>
        </w:del>
      </w:ins>
    </w:p>
    <w:p w14:paraId="6AC0C227" w14:textId="77777777" w:rsidR="00673997" w:rsidRPr="00AC7B5A" w:rsidDel="00B57BAC" w:rsidRDefault="00673997">
      <w:pPr>
        <w:pStyle w:val="21"/>
        <w:rPr>
          <w:ins w:id="854" w:author="山口 晃一郎&lt;yamaguchi.koichiro@jp.panasonic.com&gt;" w:date="2022-02-14T15:42:00Z"/>
          <w:del w:id="855" w:author="Yamaguchi Koichiro (山口 晃一郎)" w:date="2022-06-27T10:47:00Z"/>
          <w:rFonts w:ascii="游明朝" w:eastAsia="游明朝" w:hAnsi="游明朝"/>
          <w:noProof/>
          <w:szCs w:val="22"/>
        </w:rPr>
      </w:pPr>
      <w:ins w:id="856" w:author="山口 晃一郎&lt;yamaguchi.koichiro@jp.panasonic.com&gt;" w:date="2022-02-14T15:42:00Z">
        <w:del w:id="857" w:author="Yamaguchi Koichiro (山口 晃一郎)" w:date="2022-06-27T10:47:00Z">
          <w:r w:rsidRPr="00B57BAC" w:rsidDel="00B57BAC">
            <w:rPr>
              <w:rStyle w:val="a8"/>
              <w:noProof/>
            </w:rPr>
            <w:delText>5.3</w:delText>
          </w:r>
          <w:r w:rsidRPr="00AC7B5A" w:rsidDel="00B57BAC">
            <w:rPr>
              <w:rFonts w:ascii="游明朝" w:eastAsia="游明朝" w:hAnsi="游明朝"/>
              <w:noProof/>
              <w:szCs w:val="22"/>
            </w:rPr>
            <w:tab/>
          </w:r>
          <w:r w:rsidRPr="00B57BAC" w:rsidDel="00B57BAC">
            <w:rPr>
              <w:rStyle w:val="a8"/>
              <w:noProof/>
            </w:rPr>
            <w:delText>時間ファイル</w:delText>
          </w:r>
          <w:r w:rsidDel="00B57BAC">
            <w:rPr>
              <w:noProof/>
              <w:webHidden/>
            </w:rPr>
            <w:tab/>
            <w:delText>12</w:delText>
          </w:r>
        </w:del>
      </w:ins>
    </w:p>
    <w:p w14:paraId="7FE553CA" w14:textId="77777777" w:rsidR="00673997" w:rsidRPr="00AC7B5A" w:rsidDel="00B57BAC" w:rsidRDefault="00673997">
      <w:pPr>
        <w:pStyle w:val="21"/>
        <w:rPr>
          <w:ins w:id="858" w:author="山口 晃一郎&lt;yamaguchi.koichiro@jp.panasonic.com&gt;" w:date="2022-02-14T15:42:00Z"/>
          <w:del w:id="859" w:author="Yamaguchi Koichiro (山口 晃一郎)" w:date="2022-06-27T10:47:00Z"/>
          <w:rFonts w:ascii="游明朝" w:eastAsia="游明朝" w:hAnsi="游明朝"/>
          <w:noProof/>
          <w:szCs w:val="22"/>
        </w:rPr>
      </w:pPr>
      <w:ins w:id="860" w:author="山口 晃一郎&lt;yamaguchi.koichiro@jp.panasonic.com&gt;" w:date="2022-02-14T15:42:00Z">
        <w:del w:id="861" w:author="Yamaguchi Koichiro (山口 晃一郎)" w:date="2022-06-27T10:47:00Z">
          <w:r w:rsidRPr="00B57BAC" w:rsidDel="00B57BAC">
            <w:rPr>
              <w:rStyle w:val="a8"/>
              <w:noProof/>
            </w:rPr>
            <w:delText>5.4</w:delText>
          </w:r>
          <w:r w:rsidRPr="00AC7B5A" w:rsidDel="00B57BAC">
            <w:rPr>
              <w:rFonts w:ascii="游明朝" w:eastAsia="游明朝" w:hAnsi="游明朝"/>
              <w:noProof/>
              <w:szCs w:val="22"/>
            </w:rPr>
            <w:tab/>
          </w:r>
          <w:r w:rsidRPr="00B57BAC" w:rsidDel="00B57BAC">
            <w:rPr>
              <w:rStyle w:val="a8"/>
              <w:noProof/>
            </w:rPr>
            <w:delText>出力ファイル</w:delText>
          </w:r>
          <w:r w:rsidDel="00B57BAC">
            <w:rPr>
              <w:noProof/>
              <w:webHidden/>
            </w:rPr>
            <w:tab/>
            <w:delText>12</w:delText>
          </w:r>
        </w:del>
      </w:ins>
    </w:p>
    <w:p w14:paraId="1BCC75BB" w14:textId="77777777" w:rsidR="00673997" w:rsidRPr="00AC7B5A" w:rsidDel="00B57BAC" w:rsidRDefault="00673997">
      <w:pPr>
        <w:pStyle w:val="21"/>
        <w:rPr>
          <w:ins w:id="862" w:author="山口 晃一郎&lt;yamaguchi.koichiro@jp.panasonic.com&gt;" w:date="2022-02-14T15:42:00Z"/>
          <w:del w:id="863" w:author="Yamaguchi Koichiro (山口 晃一郎)" w:date="2022-06-27T10:47:00Z"/>
          <w:rFonts w:ascii="游明朝" w:eastAsia="游明朝" w:hAnsi="游明朝"/>
          <w:noProof/>
          <w:szCs w:val="22"/>
        </w:rPr>
      </w:pPr>
      <w:ins w:id="864" w:author="山口 晃一郎&lt;yamaguchi.koichiro@jp.panasonic.com&gt;" w:date="2022-02-14T15:42:00Z">
        <w:del w:id="865" w:author="Yamaguchi Koichiro (山口 晃一郎)" w:date="2022-06-27T10:47:00Z">
          <w:r w:rsidRPr="00B57BAC" w:rsidDel="00B57BAC">
            <w:rPr>
              <w:rStyle w:val="a8"/>
              <w:noProof/>
            </w:rPr>
            <w:delText>5.5</w:delText>
          </w:r>
          <w:r w:rsidRPr="00AC7B5A" w:rsidDel="00B57BAC">
            <w:rPr>
              <w:rFonts w:ascii="游明朝" w:eastAsia="游明朝" w:hAnsi="游明朝"/>
              <w:noProof/>
              <w:szCs w:val="22"/>
            </w:rPr>
            <w:tab/>
          </w:r>
          <w:r w:rsidRPr="00B57BAC" w:rsidDel="00B57BAC">
            <w:rPr>
              <w:rStyle w:val="a8"/>
              <w:noProof/>
            </w:rPr>
            <w:delText>初期解ファイル</w:delText>
          </w:r>
          <w:r w:rsidDel="00B57BAC">
            <w:rPr>
              <w:noProof/>
              <w:webHidden/>
            </w:rPr>
            <w:tab/>
            <w:delText>12</w:delText>
          </w:r>
        </w:del>
      </w:ins>
    </w:p>
    <w:p w14:paraId="0DCD3877" w14:textId="77777777" w:rsidR="00673997" w:rsidRPr="00AC7B5A" w:rsidDel="00B57BAC" w:rsidRDefault="00673997">
      <w:pPr>
        <w:pStyle w:val="21"/>
        <w:rPr>
          <w:ins w:id="866" w:author="山口 晃一郎&lt;yamaguchi.koichiro@jp.panasonic.com&gt;" w:date="2022-02-14T15:42:00Z"/>
          <w:del w:id="867" w:author="Yamaguchi Koichiro (山口 晃一郎)" w:date="2022-06-27T10:47:00Z"/>
          <w:rFonts w:ascii="游明朝" w:eastAsia="游明朝" w:hAnsi="游明朝"/>
          <w:noProof/>
          <w:szCs w:val="22"/>
        </w:rPr>
      </w:pPr>
      <w:ins w:id="868" w:author="山口 晃一郎&lt;yamaguchi.koichiro@jp.panasonic.com&gt;" w:date="2022-02-14T15:42:00Z">
        <w:del w:id="869" w:author="Yamaguchi Koichiro (山口 晃一郎)" w:date="2022-06-27T10:47:00Z">
          <w:r w:rsidRPr="00B57BAC" w:rsidDel="00B57BAC">
            <w:rPr>
              <w:rStyle w:val="a8"/>
              <w:noProof/>
            </w:rPr>
            <w:delText>5.6</w:delText>
          </w:r>
          <w:r w:rsidRPr="00AC7B5A" w:rsidDel="00B57BAC">
            <w:rPr>
              <w:rFonts w:ascii="游明朝" w:eastAsia="游明朝" w:hAnsi="游明朝"/>
              <w:noProof/>
              <w:szCs w:val="22"/>
            </w:rPr>
            <w:tab/>
          </w:r>
          <w:r w:rsidRPr="00B57BAC" w:rsidDel="00B57BAC">
            <w:rPr>
              <w:rStyle w:val="a8"/>
              <w:noProof/>
            </w:rPr>
            <w:delText>スキル設定ファイル</w:delText>
          </w:r>
          <w:r w:rsidDel="00B57BAC">
            <w:rPr>
              <w:noProof/>
              <w:webHidden/>
            </w:rPr>
            <w:tab/>
            <w:delText>13</w:delText>
          </w:r>
        </w:del>
      </w:ins>
    </w:p>
    <w:p w14:paraId="14FBE32F" w14:textId="77777777" w:rsidR="00673997" w:rsidRPr="00AC7B5A" w:rsidDel="00B57BAC" w:rsidRDefault="00673997">
      <w:pPr>
        <w:pStyle w:val="21"/>
        <w:rPr>
          <w:ins w:id="870" w:author="山口 晃一郎&lt;yamaguchi.koichiro@jp.panasonic.com&gt;" w:date="2022-02-14T15:42:00Z"/>
          <w:del w:id="871" w:author="Yamaguchi Koichiro (山口 晃一郎)" w:date="2022-06-27T10:47:00Z"/>
          <w:rFonts w:ascii="游明朝" w:eastAsia="游明朝" w:hAnsi="游明朝"/>
          <w:noProof/>
          <w:szCs w:val="22"/>
        </w:rPr>
      </w:pPr>
      <w:ins w:id="872" w:author="山口 晃一郎&lt;yamaguchi.koichiro@jp.panasonic.com&gt;" w:date="2022-02-14T15:42:00Z">
        <w:del w:id="873" w:author="Yamaguchi Koichiro (山口 晃一郎)" w:date="2022-06-27T10:47:00Z">
          <w:r w:rsidRPr="00B57BAC" w:rsidDel="00B57BAC">
            <w:rPr>
              <w:rStyle w:val="a8"/>
              <w:noProof/>
            </w:rPr>
            <w:delText>5.7</w:delText>
          </w:r>
          <w:r w:rsidRPr="00AC7B5A" w:rsidDel="00B57BAC">
            <w:rPr>
              <w:rFonts w:ascii="游明朝" w:eastAsia="游明朝" w:hAnsi="游明朝"/>
              <w:noProof/>
              <w:szCs w:val="22"/>
            </w:rPr>
            <w:tab/>
          </w:r>
          <w:r w:rsidRPr="00B57BAC" w:rsidDel="00B57BAC">
            <w:rPr>
              <w:rStyle w:val="a8"/>
              <w:noProof/>
            </w:rPr>
            <w:delText>詳細出力ファイル</w:delText>
          </w:r>
          <w:r w:rsidDel="00B57BAC">
            <w:rPr>
              <w:noProof/>
              <w:webHidden/>
            </w:rPr>
            <w:tab/>
            <w:delText>14</w:delText>
          </w:r>
        </w:del>
      </w:ins>
    </w:p>
    <w:p w14:paraId="1E472D29" w14:textId="77777777" w:rsidR="00673997" w:rsidRPr="00AC7B5A" w:rsidDel="00B57BAC" w:rsidRDefault="00673997">
      <w:pPr>
        <w:pStyle w:val="21"/>
        <w:rPr>
          <w:ins w:id="874" w:author="山口 晃一郎&lt;yamaguchi.koichiro@jp.panasonic.com&gt;" w:date="2022-02-14T15:42:00Z"/>
          <w:del w:id="875" w:author="Yamaguchi Koichiro (山口 晃一郎)" w:date="2022-06-27T10:47:00Z"/>
          <w:rFonts w:ascii="游明朝" w:eastAsia="游明朝" w:hAnsi="游明朝"/>
          <w:noProof/>
          <w:szCs w:val="22"/>
        </w:rPr>
      </w:pPr>
      <w:ins w:id="876" w:author="山口 晃一郎&lt;yamaguchi.koichiro@jp.panasonic.com&gt;" w:date="2022-02-14T15:42:00Z">
        <w:del w:id="877" w:author="Yamaguchi Koichiro (山口 晃一郎)" w:date="2022-06-27T10:47:00Z">
          <w:r w:rsidRPr="00B57BAC" w:rsidDel="00B57BAC">
            <w:rPr>
              <w:rStyle w:val="a8"/>
              <w:noProof/>
            </w:rPr>
            <w:delText>5.8</w:delText>
          </w:r>
          <w:r w:rsidRPr="00AC7B5A" w:rsidDel="00B57BAC">
            <w:rPr>
              <w:rFonts w:ascii="游明朝" w:eastAsia="游明朝" w:hAnsi="游明朝"/>
              <w:noProof/>
              <w:szCs w:val="22"/>
            </w:rPr>
            <w:tab/>
          </w:r>
          <w:r w:rsidRPr="00B57BAC" w:rsidDel="00B57BAC">
            <w:rPr>
              <w:rStyle w:val="a8"/>
              <w:noProof/>
            </w:rPr>
            <w:delText>電動車両定義ファイル</w:delText>
          </w:r>
          <w:r w:rsidDel="00B57BAC">
            <w:rPr>
              <w:noProof/>
              <w:webHidden/>
            </w:rPr>
            <w:tab/>
            <w:delText>17</w:delText>
          </w:r>
        </w:del>
      </w:ins>
    </w:p>
    <w:p w14:paraId="2B9C4261" w14:textId="77777777" w:rsidR="00673997" w:rsidRPr="00AC7B5A" w:rsidDel="00B57BAC" w:rsidRDefault="00673997">
      <w:pPr>
        <w:pStyle w:val="21"/>
        <w:rPr>
          <w:ins w:id="878" w:author="山口 晃一郎&lt;yamaguchi.koichiro@jp.panasonic.com&gt;" w:date="2022-02-14T15:42:00Z"/>
          <w:del w:id="879" w:author="Yamaguchi Koichiro (山口 晃一郎)" w:date="2022-06-27T10:47:00Z"/>
          <w:rFonts w:ascii="游明朝" w:eastAsia="游明朝" w:hAnsi="游明朝"/>
          <w:noProof/>
          <w:szCs w:val="22"/>
        </w:rPr>
      </w:pPr>
      <w:ins w:id="880" w:author="山口 晃一郎&lt;yamaguchi.koichiro@jp.panasonic.com&gt;" w:date="2022-02-14T15:42:00Z">
        <w:del w:id="881" w:author="Yamaguchi Koichiro (山口 晃一郎)" w:date="2022-06-27T10:47:00Z">
          <w:r w:rsidRPr="00B57BAC" w:rsidDel="00B57BAC">
            <w:rPr>
              <w:rStyle w:val="a8"/>
              <w:noProof/>
            </w:rPr>
            <w:delText>5.9</w:delText>
          </w:r>
          <w:r w:rsidRPr="00AC7B5A" w:rsidDel="00B57BAC">
            <w:rPr>
              <w:rFonts w:ascii="游明朝" w:eastAsia="游明朝" w:hAnsi="游明朝"/>
              <w:noProof/>
              <w:szCs w:val="22"/>
            </w:rPr>
            <w:tab/>
          </w:r>
          <w:r w:rsidRPr="00B57BAC" w:rsidDel="00B57BAC">
            <w:rPr>
              <w:rStyle w:val="a8"/>
              <w:noProof/>
            </w:rPr>
            <w:delText>充電スポット定義ファイル</w:delText>
          </w:r>
          <w:r w:rsidDel="00B57BAC">
            <w:rPr>
              <w:noProof/>
              <w:webHidden/>
            </w:rPr>
            <w:tab/>
            <w:delText>17</w:delText>
          </w:r>
        </w:del>
      </w:ins>
    </w:p>
    <w:p w14:paraId="24AB5DD4" w14:textId="77777777" w:rsidR="00673997" w:rsidRPr="00AC7B5A" w:rsidDel="00B57BAC" w:rsidRDefault="00673997">
      <w:pPr>
        <w:pStyle w:val="21"/>
        <w:rPr>
          <w:ins w:id="882" w:author="山口 晃一郎&lt;yamaguchi.koichiro@jp.panasonic.com&gt;" w:date="2022-02-14T15:42:00Z"/>
          <w:del w:id="883" w:author="Yamaguchi Koichiro (山口 晃一郎)" w:date="2022-06-27T10:47:00Z"/>
          <w:rFonts w:ascii="游明朝" w:eastAsia="游明朝" w:hAnsi="游明朝"/>
          <w:noProof/>
          <w:szCs w:val="22"/>
        </w:rPr>
      </w:pPr>
      <w:ins w:id="884" w:author="山口 晃一郎&lt;yamaguchi.koichiro@jp.panasonic.com&gt;" w:date="2022-02-14T15:42:00Z">
        <w:del w:id="885" w:author="Yamaguchi Koichiro (山口 晃一郎)" w:date="2022-06-27T10:47:00Z">
          <w:r w:rsidRPr="00B57BAC" w:rsidDel="00B57BAC">
            <w:rPr>
              <w:rStyle w:val="a8"/>
              <w:noProof/>
            </w:rPr>
            <w:delText>5.10</w:delText>
          </w:r>
          <w:r w:rsidRPr="00AC7B5A" w:rsidDel="00B57BAC">
            <w:rPr>
              <w:rFonts w:ascii="游明朝" w:eastAsia="游明朝" w:hAnsi="游明朝"/>
              <w:noProof/>
              <w:szCs w:val="22"/>
            </w:rPr>
            <w:tab/>
          </w:r>
          <w:r w:rsidRPr="00B57BAC" w:rsidDel="00B57BAC">
            <w:rPr>
              <w:rStyle w:val="a8"/>
              <w:noProof/>
            </w:rPr>
            <w:delText>消費電力ファイル</w:delText>
          </w:r>
          <w:r w:rsidDel="00B57BAC">
            <w:rPr>
              <w:noProof/>
              <w:webHidden/>
            </w:rPr>
            <w:tab/>
            <w:delText>18</w:delText>
          </w:r>
        </w:del>
      </w:ins>
    </w:p>
    <w:p w14:paraId="5D3B58A5" w14:textId="77777777" w:rsidR="00673997" w:rsidRPr="00AC7B5A" w:rsidDel="00B57BAC" w:rsidRDefault="00673997">
      <w:pPr>
        <w:pStyle w:val="21"/>
        <w:rPr>
          <w:ins w:id="886" w:author="山口 晃一郎&lt;yamaguchi.koichiro@jp.panasonic.com&gt;" w:date="2022-02-14T15:42:00Z"/>
          <w:del w:id="887" w:author="Yamaguchi Koichiro (山口 晃一郎)" w:date="2022-06-27T10:47:00Z"/>
          <w:rFonts w:ascii="游明朝" w:eastAsia="游明朝" w:hAnsi="游明朝"/>
          <w:noProof/>
          <w:szCs w:val="22"/>
        </w:rPr>
      </w:pPr>
      <w:ins w:id="888" w:author="山口 晃一郎&lt;yamaguchi.koichiro@jp.panasonic.com&gt;" w:date="2022-02-14T15:42:00Z">
        <w:del w:id="889" w:author="Yamaguchi Koichiro (山口 晃一郎)" w:date="2022-06-27T10:47:00Z">
          <w:r w:rsidRPr="00B57BAC" w:rsidDel="00B57BAC">
            <w:rPr>
              <w:rStyle w:val="a8"/>
              <w:noProof/>
            </w:rPr>
            <w:delText>5.11</w:delText>
          </w:r>
          <w:r w:rsidRPr="00AC7B5A" w:rsidDel="00B57BAC">
            <w:rPr>
              <w:rFonts w:ascii="游明朝" w:eastAsia="游明朝" w:hAnsi="游明朝"/>
              <w:noProof/>
              <w:szCs w:val="22"/>
            </w:rPr>
            <w:tab/>
          </w:r>
          <w:r w:rsidRPr="00B57BAC" w:rsidDel="00B57BAC">
            <w:rPr>
              <w:rStyle w:val="a8"/>
              <w:noProof/>
            </w:rPr>
            <w:delText>充電配送計画用出力ファイル</w:delText>
          </w:r>
          <w:r w:rsidDel="00B57BAC">
            <w:rPr>
              <w:noProof/>
              <w:webHidden/>
            </w:rPr>
            <w:tab/>
            <w:delText>18</w:delText>
          </w:r>
        </w:del>
      </w:ins>
    </w:p>
    <w:p w14:paraId="48C4887C" w14:textId="77777777" w:rsidR="00673997" w:rsidRPr="00AC7B5A" w:rsidDel="00B57BAC" w:rsidRDefault="00673997">
      <w:pPr>
        <w:pStyle w:val="21"/>
        <w:rPr>
          <w:ins w:id="890" w:author="山口 晃一郎&lt;yamaguchi.koichiro@jp.panasonic.com&gt;" w:date="2022-02-14T15:42:00Z"/>
          <w:del w:id="891" w:author="Yamaguchi Koichiro (山口 晃一郎)" w:date="2022-06-27T10:47:00Z"/>
          <w:rFonts w:ascii="游明朝" w:eastAsia="游明朝" w:hAnsi="游明朝"/>
          <w:noProof/>
          <w:szCs w:val="22"/>
        </w:rPr>
      </w:pPr>
      <w:ins w:id="892" w:author="山口 晃一郎&lt;yamaguchi.koichiro@jp.panasonic.com&gt;" w:date="2022-02-14T15:42:00Z">
        <w:del w:id="893" w:author="Yamaguchi Koichiro (山口 晃一郎)" w:date="2022-06-27T10:47:00Z">
          <w:r w:rsidRPr="00B57BAC" w:rsidDel="00B57BAC">
            <w:rPr>
              <w:rStyle w:val="a8"/>
              <w:noProof/>
            </w:rPr>
            <w:delText>5.12</w:delText>
          </w:r>
          <w:r w:rsidRPr="00AC7B5A" w:rsidDel="00B57BAC">
            <w:rPr>
              <w:rFonts w:ascii="游明朝" w:eastAsia="游明朝" w:hAnsi="游明朝"/>
              <w:noProof/>
              <w:szCs w:val="22"/>
            </w:rPr>
            <w:tab/>
          </w:r>
          <w:r w:rsidRPr="00B57BAC" w:rsidDel="00B57BAC">
            <w:rPr>
              <w:rStyle w:val="a8"/>
              <w:noProof/>
            </w:rPr>
            <w:delText>充電配送計画用詳細出力ファイル</w:delText>
          </w:r>
          <w:r w:rsidDel="00B57BAC">
            <w:rPr>
              <w:noProof/>
              <w:webHidden/>
            </w:rPr>
            <w:tab/>
            <w:delText>19</w:delText>
          </w:r>
        </w:del>
      </w:ins>
    </w:p>
    <w:p w14:paraId="36B4CF05" w14:textId="77777777" w:rsidR="00673997" w:rsidRPr="00AC7B5A" w:rsidDel="00B57BAC" w:rsidRDefault="00673997">
      <w:pPr>
        <w:pStyle w:val="21"/>
        <w:rPr>
          <w:ins w:id="894" w:author="山口 晃一郎&lt;yamaguchi.koichiro@jp.panasonic.com&gt;" w:date="2022-02-14T15:42:00Z"/>
          <w:del w:id="895" w:author="Yamaguchi Koichiro (山口 晃一郎)" w:date="2022-06-27T10:47:00Z"/>
          <w:rFonts w:ascii="游明朝" w:eastAsia="游明朝" w:hAnsi="游明朝"/>
          <w:noProof/>
          <w:szCs w:val="22"/>
        </w:rPr>
      </w:pPr>
      <w:ins w:id="896" w:author="山口 晃一郎&lt;yamaguchi.koichiro@jp.panasonic.com&gt;" w:date="2022-02-14T15:42:00Z">
        <w:del w:id="897" w:author="Yamaguchi Koichiro (山口 晃一郎)" w:date="2022-06-27T10:47:00Z">
          <w:r w:rsidRPr="00B57BAC" w:rsidDel="00B57BAC">
            <w:rPr>
              <w:rStyle w:val="a8"/>
              <w:noProof/>
            </w:rPr>
            <w:delText>5.13</w:delText>
          </w:r>
          <w:r w:rsidRPr="00AC7B5A" w:rsidDel="00B57BAC">
            <w:rPr>
              <w:rFonts w:ascii="游明朝" w:eastAsia="游明朝" w:hAnsi="游明朝"/>
              <w:noProof/>
              <w:szCs w:val="22"/>
            </w:rPr>
            <w:tab/>
          </w:r>
          <w:r w:rsidRPr="00B57BAC" w:rsidDel="00B57BAC">
            <w:rPr>
              <w:rStyle w:val="a8"/>
              <w:noProof/>
            </w:rPr>
            <w:delText>ヘテロ車両定義ファイル</w:delText>
          </w:r>
          <w:r w:rsidDel="00B57BAC">
            <w:rPr>
              <w:noProof/>
              <w:webHidden/>
            </w:rPr>
            <w:tab/>
            <w:delText>19</w:delText>
          </w:r>
        </w:del>
      </w:ins>
    </w:p>
    <w:p w14:paraId="5176C1B7" w14:textId="77777777" w:rsidR="00673997" w:rsidRPr="00AC7B5A" w:rsidDel="00B57BAC" w:rsidRDefault="00673997">
      <w:pPr>
        <w:pStyle w:val="21"/>
        <w:rPr>
          <w:ins w:id="898" w:author="山口 晃一郎&lt;yamaguchi.koichiro@jp.panasonic.com&gt;" w:date="2022-02-14T15:42:00Z"/>
          <w:del w:id="899" w:author="Yamaguchi Koichiro (山口 晃一郎)" w:date="2022-06-27T10:47:00Z"/>
          <w:rFonts w:ascii="游明朝" w:eastAsia="游明朝" w:hAnsi="游明朝"/>
          <w:noProof/>
          <w:szCs w:val="22"/>
        </w:rPr>
      </w:pPr>
      <w:ins w:id="900" w:author="山口 晃一郎&lt;yamaguchi.koichiro@jp.panasonic.com&gt;" w:date="2022-02-14T15:42:00Z">
        <w:del w:id="901" w:author="Yamaguchi Koichiro (山口 晃一郎)" w:date="2022-06-27T10:47:00Z">
          <w:r w:rsidRPr="00B57BAC" w:rsidDel="00B57BAC">
            <w:rPr>
              <w:rStyle w:val="a8"/>
              <w:noProof/>
            </w:rPr>
            <w:delText>5.14</w:delText>
          </w:r>
          <w:r w:rsidRPr="00AC7B5A" w:rsidDel="00B57BAC">
            <w:rPr>
              <w:rFonts w:ascii="游明朝" w:eastAsia="游明朝" w:hAnsi="游明朝"/>
              <w:noProof/>
              <w:szCs w:val="22"/>
            </w:rPr>
            <w:tab/>
          </w:r>
          <w:r w:rsidRPr="00B57BAC" w:rsidDel="00B57BAC">
            <w:rPr>
              <w:rStyle w:val="a8"/>
              <w:noProof/>
            </w:rPr>
            <w:delText>時間別距離ファイル</w:delText>
          </w:r>
          <w:r w:rsidDel="00B57BAC">
            <w:rPr>
              <w:noProof/>
              <w:webHidden/>
            </w:rPr>
            <w:tab/>
            <w:delText>20</w:delText>
          </w:r>
        </w:del>
      </w:ins>
    </w:p>
    <w:p w14:paraId="53F26D95" w14:textId="77777777" w:rsidR="00673997" w:rsidRPr="00AC7B5A" w:rsidDel="00B57BAC" w:rsidRDefault="00673997">
      <w:pPr>
        <w:pStyle w:val="21"/>
        <w:rPr>
          <w:ins w:id="902" w:author="山口 晃一郎&lt;yamaguchi.koichiro@jp.panasonic.com&gt;" w:date="2022-02-14T15:42:00Z"/>
          <w:del w:id="903" w:author="Yamaguchi Koichiro (山口 晃一郎)" w:date="2022-06-27T10:47:00Z"/>
          <w:rFonts w:ascii="游明朝" w:eastAsia="游明朝" w:hAnsi="游明朝"/>
          <w:noProof/>
          <w:szCs w:val="22"/>
        </w:rPr>
      </w:pPr>
      <w:ins w:id="904" w:author="山口 晃一郎&lt;yamaguchi.koichiro@jp.panasonic.com&gt;" w:date="2022-02-14T15:42:00Z">
        <w:del w:id="905" w:author="Yamaguchi Koichiro (山口 晃一郎)" w:date="2022-06-27T10:47:00Z">
          <w:r w:rsidRPr="00B57BAC" w:rsidDel="00B57BAC">
            <w:rPr>
              <w:rStyle w:val="a8"/>
              <w:noProof/>
            </w:rPr>
            <w:delText>5.15</w:delText>
          </w:r>
          <w:r w:rsidRPr="00AC7B5A" w:rsidDel="00B57BAC">
            <w:rPr>
              <w:rFonts w:ascii="游明朝" w:eastAsia="游明朝" w:hAnsi="游明朝"/>
              <w:noProof/>
              <w:szCs w:val="22"/>
            </w:rPr>
            <w:tab/>
          </w:r>
          <w:r w:rsidRPr="00B57BAC" w:rsidDel="00B57BAC">
            <w:rPr>
              <w:rStyle w:val="a8"/>
              <w:noProof/>
            </w:rPr>
            <w:delText>時間別時間ファイル</w:delText>
          </w:r>
          <w:r w:rsidDel="00B57BAC">
            <w:rPr>
              <w:noProof/>
              <w:webHidden/>
            </w:rPr>
            <w:tab/>
            <w:delText>20</w:delText>
          </w:r>
        </w:del>
      </w:ins>
    </w:p>
    <w:p w14:paraId="1662E0BF" w14:textId="77777777" w:rsidR="00673997" w:rsidRPr="00AC7B5A" w:rsidDel="00B57BAC" w:rsidRDefault="00673997">
      <w:pPr>
        <w:pStyle w:val="21"/>
        <w:rPr>
          <w:ins w:id="906" w:author="山口 晃一郎&lt;yamaguchi.koichiro@jp.panasonic.com&gt;" w:date="2022-02-14T15:42:00Z"/>
          <w:del w:id="907" w:author="Yamaguchi Koichiro (山口 晃一郎)" w:date="2022-06-27T10:47:00Z"/>
          <w:rFonts w:ascii="游明朝" w:eastAsia="游明朝" w:hAnsi="游明朝"/>
          <w:noProof/>
          <w:szCs w:val="22"/>
        </w:rPr>
      </w:pPr>
      <w:ins w:id="908" w:author="山口 晃一郎&lt;yamaguchi.koichiro@jp.panasonic.com&gt;" w:date="2022-02-14T15:42:00Z">
        <w:del w:id="909" w:author="Yamaguchi Koichiro (山口 晃一郎)" w:date="2022-06-27T10:47:00Z">
          <w:r w:rsidRPr="00B57BAC" w:rsidDel="00B57BAC">
            <w:rPr>
              <w:rStyle w:val="a8"/>
              <w:noProof/>
            </w:rPr>
            <w:delText>5.16</w:delText>
          </w:r>
          <w:r w:rsidRPr="00AC7B5A" w:rsidDel="00B57BAC">
            <w:rPr>
              <w:rFonts w:ascii="游明朝" w:eastAsia="游明朝" w:hAnsi="游明朝"/>
              <w:noProof/>
              <w:szCs w:val="22"/>
            </w:rPr>
            <w:tab/>
          </w:r>
          <w:r w:rsidRPr="00B57BAC" w:rsidDel="00B57BAC">
            <w:rPr>
              <w:rStyle w:val="a8"/>
              <w:noProof/>
            </w:rPr>
            <w:delText>時間別車両別距離ファイル</w:delText>
          </w:r>
          <w:r w:rsidDel="00B57BAC">
            <w:rPr>
              <w:noProof/>
              <w:webHidden/>
            </w:rPr>
            <w:tab/>
            <w:delText>20</w:delText>
          </w:r>
        </w:del>
      </w:ins>
    </w:p>
    <w:p w14:paraId="6A54BD46" w14:textId="77777777" w:rsidR="00673997" w:rsidRPr="00AC7B5A" w:rsidDel="00B57BAC" w:rsidRDefault="00673997">
      <w:pPr>
        <w:pStyle w:val="21"/>
        <w:rPr>
          <w:ins w:id="910" w:author="山口 晃一郎&lt;yamaguchi.koichiro@jp.panasonic.com&gt;" w:date="2022-02-14T15:42:00Z"/>
          <w:del w:id="911" w:author="Yamaguchi Koichiro (山口 晃一郎)" w:date="2022-06-27T10:47:00Z"/>
          <w:rFonts w:ascii="游明朝" w:eastAsia="游明朝" w:hAnsi="游明朝"/>
          <w:noProof/>
          <w:szCs w:val="22"/>
        </w:rPr>
      </w:pPr>
      <w:ins w:id="912" w:author="山口 晃一郎&lt;yamaguchi.koichiro@jp.panasonic.com&gt;" w:date="2022-02-14T15:42:00Z">
        <w:del w:id="913" w:author="Yamaguchi Koichiro (山口 晃一郎)" w:date="2022-06-27T10:47:00Z">
          <w:r w:rsidRPr="00B57BAC" w:rsidDel="00B57BAC">
            <w:rPr>
              <w:rStyle w:val="a8"/>
              <w:noProof/>
            </w:rPr>
            <w:delText>5.17</w:delText>
          </w:r>
          <w:r w:rsidRPr="00AC7B5A" w:rsidDel="00B57BAC">
            <w:rPr>
              <w:rFonts w:ascii="游明朝" w:eastAsia="游明朝" w:hAnsi="游明朝"/>
              <w:noProof/>
              <w:szCs w:val="22"/>
            </w:rPr>
            <w:tab/>
          </w:r>
          <w:r w:rsidRPr="00B57BAC" w:rsidDel="00B57BAC">
            <w:rPr>
              <w:rStyle w:val="a8"/>
              <w:noProof/>
            </w:rPr>
            <w:delText>時間別車両別時間ファイル</w:delText>
          </w:r>
          <w:r w:rsidDel="00B57BAC">
            <w:rPr>
              <w:noProof/>
              <w:webHidden/>
            </w:rPr>
            <w:tab/>
            <w:delText>21</w:delText>
          </w:r>
        </w:del>
      </w:ins>
    </w:p>
    <w:p w14:paraId="4FEE27FB" w14:textId="77777777" w:rsidR="00673997" w:rsidRPr="00AC7B5A" w:rsidDel="00B57BAC" w:rsidRDefault="00673997">
      <w:pPr>
        <w:pStyle w:val="21"/>
        <w:rPr>
          <w:ins w:id="914" w:author="山口 晃一郎&lt;yamaguchi.koichiro@jp.panasonic.com&gt;" w:date="2022-02-14T15:42:00Z"/>
          <w:del w:id="915" w:author="Yamaguchi Koichiro (山口 晃一郎)" w:date="2022-06-27T10:47:00Z"/>
          <w:rFonts w:ascii="游明朝" w:eastAsia="游明朝" w:hAnsi="游明朝"/>
          <w:noProof/>
          <w:szCs w:val="22"/>
        </w:rPr>
      </w:pPr>
      <w:ins w:id="916" w:author="山口 晃一郎&lt;yamaguchi.koichiro@jp.panasonic.com&gt;" w:date="2022-02-14T15:42:00Z">
        <w:del w:id="917" w:author="Yamaguchi Koichiro (山口 晃一郎)" w:date="2022-06-27T10:47:00Z">
          <w:r w:rsidRPr="00B57BAC" w:rsidDel="00B57BAC">
            <w:rPr>
              <w:rStyle w:val="a8"/>
              <w:noProof/>
            </w:rPr>
            <w:delText>5.18</w:delText>
          </w:r>
          <w:r w:rsidRPr="00AC7B5A" w:rsidDel="00B57BAC">
            <w:rPr>
              <w:rFonts w:ascii="游明朝" w:eastAsia="游明朝" w:hAnsi="游明朝"/>
              <w:noProof/>
              <w:szCs w:val="22"/>
            </w:rPr>
            <w:tab/>
          </w:r>
          <w:r w:rsidRPr="00B57BAC" w:rsidDel="00B57BAC">
            <w:rPr>
              <w:rStyle w:val="a8"/>
              <w:noProof/>
            </w:rPr>
            <w:delText>時間別消費電力ファイル</w:delText>
          </w:r>
          <w:r w:rsidDel="00B57BAC">
            <w:rPr>
              <w:noProof/>
              <w:webHidden/>
            </w:rPr>
            <w:tab/>
            <w:delText>21</w:delText>
          </w:r>
        </w:del>
      </w:ins>
    </w:p>
    <w:p w14:paraId="7E80A431" w14:textId="77777777" w:rsidR="00673997" w:rsidRPr="00AC7B5A" w:rsidDel="00B57BAC" w:rsidRDefault="00673997">
      <w:pPr>
        <w:pStyle w:val="21"/>
        <w:rPr>
          <w:ins w:id="918" w:author="山口 晃一郎&lt;yamaguchi.koichiro@jp.panasonic.com&gt;" w:date="2022-02-14T15:42:00Z"/>
          <w:del w:id="919" w:author="Yamaguchi Koichiro (山口 晃一郎)" w:date="2022-06-27T10:47:00Z"/>
          <w:rFonts w:ascii="游明朝" w:eastAsia="游明朝" w:hAnsi="游明朝"/>
          <w:noProof/>
          <w:szCs w:val="22"/>
        </w:rPr>
      </w:pPr>
      <w:ins w:id="920" w:author="山口 晃一郎&lt;yamaguchi.koichiro@jp.panasonic.com&gt;" w:date="2022-02-14T15:42:00Z">
        <w:del w:id="921" w:author="Yamaguchi Koichiro (山口 晃一郎)" w:date="2022-06-27T10:47:00Z">
          <w:r w:rsidRPr="00B57BAC" w:rsidDel="00B57BAC">
            <w:rPr>
              <w:rStyle w:val="a8"/>
              <w:noProof/>
            </w:rPr>
            <w:delText>5.19</w:delText>
          </w:r>
          <w:r w:rsidRPr="00AC7B5A" w:rsidDel="00B57BAC">
            <w:rPr>
              <w:rFonts w:ascii="游明朝" w:eastAsia="游明朝" w:hAnsi="游明朝"/>
              <w:noProof/>
              <w:szCs w:val="22"/>
            </w:rPr>
            <w:tab/>
          </w:r>
          <w:r w:rsidRPr="00B57BAC" w:rsidDel="00B57BAC">
            <w:rPr>
              <w:rStyle w:val="a8"/>
              <w:noProof/>
            </w:rPr>
            <w:delText>時間別車両別消費電力ファイル</w:delText>
          </w:r>
          <w:r w:rsidDel="00B57BAC">
            <w:rPr>
              <w:noProof/>
              <w:webHidden/>
            </w:rPr>
            <w:tab/>
            <w:delText>22</w:delText>
          </w:r>
        </w:del>
      </w:ins>
    </w:p>
    <w:p w14:paraId="2827EE1A" w14:textId="77777777" w:rsidR="00673997" w:rsidRPr="00AC7B5A" w:rsidDel="00B57BAC" w:rsidRDefault="00673997">
      <w:pPr>
        <w:pStyle w:val="21"/>
        <w:rPr>
          <w:ins w:id="922" w:author="山口 晃一郎&lt;yamaguchi.koichiro@jp.panasonic.com&gt;" w:date="2022-02-14T15:42:00Z"/>
          <w:del w:id="923" w:author="Yamaguchi Koichiro (山口 晃一郎)" w:date="2022-06-27T10:47:00Z"/>
          <w:rFonts w:ascii="游明朝" w:eastAsia="游明朝" w:hAnsi="游明朝"/>
          <w:noProof/>
          <w:szCs w:val="22"/>
        </w:rPr>
      </w:pPr>
      <w:ins w:id="924" w:author="山口 晃一郎&lt;yamaguchi.koichiro@jp.panasonic.com&gt;" w:date="2022-02-14T15:42:00Z">
        <w:del w:id="925" w:author="Yamaguchi Koichiro (山口 晃一郎)" w:date="2022-06-27T10:47:00Z">
          <w:r w:rsidRPr="00B57BAC" w:rsidDel="00B57BAC">
            <w:rPr>
              <w:rStyle w:val="a8"/>
              <w:noProof/>
            </w:rPr>
            <w:delText>5.20</w:delText>
          </w:r>
          <w:r w:rsidRPr="00AC7B5A" w:rsidDel="00B57BAC">
            <w:rPr>
              <w:rFonts w:ascii="游明朝" w:eastAsia="游明朝" w:hAnsi="游明朝"/>
              <w:noProof/>
              <w:szCs w:val="22"/>
            </w:rPr>
            <w:tab/>
          </w:r>
          <w:r w:rsidRPr="00B57BAC" w:rsidDel="00B57BAC">
            <w:rPr>
              <w:rStyle w:val="a8"/>
              <w:noProof/>
            </w:rPr>
            <w:delText>スポット</w:delText>
          </w:r>
          <w:r w:rsidRPr="00B57BAC" w:rsidDel="00B57BAC">
            <w:rPr>
              <w:rStyle w:val="a8"/>
              <w:noProof/>
            </w:rPr>
            <w:delText>ID</w:delText>
          </w:r>
          <w:r w:rsidRPr="00B57BAC" w:rsidDel="00B57BAC">
            <w:rPr>
              <w:rStyle w:val="a8"/>
              <w:noProof/>
            </w:rPr>
            <w:delText>定義ファイル</w:delText>
          </w:r>
          <w:r w:rsidDel="00B57BAC">
            <w:rPr>
              <w:noProof/>
              <w:webHidden/>
            </w:rPr>
            <w:tab/>
            <w:delText>22</w:delText>
          </w:r>
        </w:del>
      </w:ins>
    </w:p>
    <w:p w14:paraId="1EE6307E" w14:textId="77777777" w:rsidR="00673997" w:rsidRPr="00AC7B5A" w:rsidDel="00B57BAC" w:rsidRDefault="00673997">
      <w:pPr>
        <w:pStyle w:val="21"/>
        <w:rPr>
          <w:ins w:id="926" w:author="山口 晃一郎&lt;yamaguchi.koichiro@jp.panasonic.com&gt;" w:date="2022-02-14T15:42:00Z"/>
          <w:del w:id="927" w:author="Yamaguchi Koichiro (山口 晃一郎)" w:date="2022-06-27T10:47:00Z"/>
          <w:rFonts w:ascii="游明朝" w:eastAsia="游明朝" w:hAnsi="游明朝"/>
          <w:noProof/>
          <w:szCs w:val="22"/>
        </w:rPr>
      </w:pPr>
      <w:ins w:id="928" w:author="山口 晃一郎&lt;yamaguchi.koichiro@jp.panasonic.com&gt;" w:date="2022-02-14T15:42:00Z">
        <w:del w:id="929" w:author="Yamaguchi Koichiro (山口 晃一郎)" w:date="2022-06-27T10:47:00Z">
          <w:r w:rsidRPr="00B57BAC" w:rsidDel="00B57BAC">
            <w:rPr>
              <w:rStyle w:val="a8"/>
              <w:noProof/>
            </w:rPr>
            <w:delText>5.21</w:delText>
          </w:r>
          <w:r w:rsidRPr="00AC7B5A" w:rsidDel="00B57BAC">
            <w:rPr>
              <w:rFonts w:ascii="游明朝" w:eastAsia="游明朝" w:hAnsi="游明朝"/>
              <w:noProof/>
              <w:szCs w:val="22"/>
            </w:rPr>
            <w:tab/>
          </w:r>
          <w:r w:rsidRPr="00B57BAC" w:rsidDel="00B57BAC">
            <w:rPr>
              <w:rStyle w:val="a8"/>
              <w:noProof/>
            </w:rPr>
            <w:delText>最終訪問先定義ファイル</w:delText>
          </w:r>
          <w:r w:rsidDel="00B57BAC">
            <w:rPr>
              <w:noProof/>
              <w:webHidden/>
            </w:rPr>
            <w:tab/>
            <w:delText>23</w:delText>
          </w:r>
        </w:del>
      </w:ins>
    </w:p>
    <w:p w14:paraId="7FDF0B77" w14:textId="77777777" w:rsidR="00673997" w:rsidRPr="00AC7B5A" w:rsidDel="00B57BAC" w:rsidRDefault="00673997">
      <w:pPr>
        <w:pStyle w:val="21"/>
        <w:rPr>
          <w:ins w:id="930" w:author="山口 晃一郎&lt;yamaguchi.koichiro@jp.panasonic.com&gt;" w:date="2022-02-14T15:42:00Z"/>
          <w:del w:id="931" w:author="Yamaguchi Koichiro (山口 晃一郎)" w:date="2022-06-27T10:47:00Z"/>
          <w:rFonts w:ascii="游明朝" w:eastAsia="游明朝" w:hAnsi="游明朝"/>
          <w:noProof/>
          <w:szCs w:val="22"/>
        </w:rPr>
      </w:pPr>
      <w:ins w:id="932" w:author="山口 晃一郎&lt;yamaguchi.koichiro@jp.panasonic.com&gt;" w:date="2022-02-14T15:42:00Z">
        <w:del w:id="933" w:author="Yamaguchi Koichiro (山口 晃一郎)" w:date="2022-06-27T10:47:00Z">
          <w:r w:rsidRPr="00B57BAC" w:rsidDel="00B57BAC">
            <w:rPr>
              <w:rStyle w:val="a8"/>
              <w:noProof/>
            </w:rPr>
            <w:delText>5.22</w:delText>
          </w:r>
          <w:r w:rsidRPr="00AC7B5A" w:rsidDel="00B57BAC">
            <w:rPr>
              <w:rFonts w:ascii="游明朝" w:eastAsia="游明朝" w:hAnsi="游明朝"/>
              <w:noProof/>
              <w:szCs w:val="22"/>
            </w:rPr>
            <w:tab/>
          </w:r>
          <w:r w:rsidRPr="00B57BAC" w:rsidDel="00B57BAC">
            <w:rPr>
              <w:rStyle w:val="a8"/>
              <w:noProof/>
            </w:rPr>
            <w:delText>車両別営業時間ファイル</w:delText>
          </w:r>
          <w:r w:rsidDel="00B57BAC">
            <w:rPr>
              <w:noProof/>
              <w:webHidden/>
            </w:rPr>
            <w:tab/>
            <w:delText>23</w:delText>
          </w:r>
        </w:del>
      </w:ins>
    </w:p>
    <w:p w14:paraId="2AC7CF30" w14:textId="77777777" w:rsidR="00673997" w:rsidRPr="00AC7B5A" w:rsidDel="00B57BAC" w:rsidRDefault="00673997">
      <w:pPr>
        <w:pStyle w:val="21"/>
        <w:rPr>
          <w:ins w:id="934" w:author="山口 晃一郎&lt;yamaguchi.koichiro@jp.panasonic.com&gt;" w:date="2022-02-14T15:42:00Z"/>
          <w:del w:id="935" w:author="Yamaguchi Koichiro (山口 晃一郎)" w:date="2022-06-27T10:47:00Z"/>
          <w:rFonts w:ascii="游明朝" w:eastAsia="游明朝" w:hAnsi="游明朝"/>
          <w:noProof/>
          <w:szCs w:val="22"/>
        </w:rPr>
      </w:pPr>
      <w:ins w:id="936" w:author="山口 晃一郎&lt;yamaguchi.koichiro@jp.panasonic.com&gt;" w:date="2022-02-14T15:42:00Z">
        <w:del w:id="937" w:author="Yamaguchi Koichiro (山口 晃一郎)" w:date="2022-06-27T10:47:00Z">
          <w:r w:rsidRPr="00B57BAC" w:rsidDel="00B57BAC">
            <w:rPr>
              <w:rStyle w:val="a8"/>
              <w:noProof/>
            </w:rPr>
            <w:delText>5.23</w:delText>
          </w:r>
          <w:r w:rsidRPr="00AC7B5A" w:rsidDel="00B57BAC">
            <w:rPr>
              <w:rFonts w:ascii="游明朝" w:eastAsia="游明朝" w:hAnsi="游明朝"/>
              <w:noProof/>
              <w:szCs w:val="22"/>
            </w:rPr>
            <w:tab/>
          </w:r>
          <w:r w:rsidRPr="00B57BAC" w:rsidDel="00B57BAC">
            <w:rPr>
              <w:rStyle w:val="a8"/>
              <w:noProof/>
            </w:rPr>
            <w:delText>立寄不可ファイル</w:delText>
          </w:r>
          <w:r w:rsidDel="00B57BAC">
            <w:rPr>
              <w:noProof/>
              <w:webHidden/>
            </w:rPr>
            <w:tab/>
            <w:delText>24</w:delText>
          </w:r>
        </w:del>
      </w:ins>
    </w:p>
    <w:p w14:paraId="4E644120" w14:textId="77777777" w:rsidR="00673997" w:rsidRPr="00AC7B5A" w:rsidDel="00B57BAC" w:rsidRDefault="00673997">
      <w:pPr>
        <w:pStyle w:val="21"/>
        <w:rPr>
          <w:ins w:id="938" w:author="山口 晃一郎&lt;yamaguchi.koichiro@jp.panasonic.com&gt;" w:date="2022-02-14T15:42:00Z"/>
          <w:del w:id="939" w:author="Yamaguchi Koichiro (山口 晃一郎)" w:date="2022-06-27T10:47:00Z"/>
          <w:rFonts w:ascii="游明朝" w:eastAsia="游明朝" w:hAnsi="游明朝"/>
          <w:noProof/>
          <w:szCs w:val="22"/>
        </w:rPr>
      </w:pPr>
      <w:ins w:id="940" w:author="山口 晃一郎&lt;yamaguchi.koichiro@jp.panasonic.com&gt;" w:date="2022-02-14T15:42:00Z">
        <w:del w:id="941" w:author="Yamaguchi Koichiro (山口 晃一郎)" w:date="2022-06-27T10:47:00Z">
          <w:r w:rsidRPr="00B57BAC" w:rsidDel="00B57BAC">
            <w:rPr>
              <w:rStyle w:val="a8"/>
              <w:noProof/>
            </w:rPr>
            <w:delText>5.24</w:delText>
          </w:r>
          <w:r w:rsidRPr="00AC7B5A" w:rsidDel="00B57BAC">
            <w:rPr>
              <w:rFonts w:ascii="游明朝" w:eastAsia="游明朝" w:hAnsi="游明朝"/>
              <w:noProof/>
              <w:szCs w:val="22"/>
            </w:rPr>
            <w:tab/>
          </w:r>
          <w:r w:rsidRPr="00B57BAC" w:rsidDel="00B57BAC">
            <w:rPr>
              <w:rStyle w:val="a8"/>
              <w:noProof/>
            </w:rPr>
            <w:delText>経験コストファイル</w:delText>
          </w:r>
          <w:r w:rsidDel="00B57BAC">
            <w:rPr>
              <w:noProof/>
              <w:webHidden/>
            </w:rPr>
            <w:tab/>
            <w:delText>24</w:delText>
          </w:r>
        </w:del>
      </w:ins>
    </w:p>
    <w:p w14:paraId="7723368C" w14:textId="77777777" w:rsidR="00673997" w:rsidRPr="00AC7B5A" w:rsidDel="00B57BAC" w:rsidRDefault="00673997">
      <w:pPr>
        <w:pStyle w:val="21"/>
        <w:rPr>
          <w:ins w:id="942" w:author="山口 晃一郎&lt;yamaguchi.koichiro@jp.panasonic.com&gt;" w:date="2022-02-14T15:42:00Z"/>
          <w:del w:id="943" w:author="Yamaguchi Koichiro (山口 晃一郎)" w:date="2022-06-27T10:47:00Z"/>
          <w:rFonts w:ascii="游明朝" w:eastAsia="游明朝" w:hAnsi="游明朝"/>
          <w:noProof/>
          <w:szCs w:val="22"/>
        </w:rPr>
      </w:pPr>
      <w:ins w:id="944" w:author="山口 晃一郎&lt;yamaguchi.koichiro@jp.panasonic.com&gt;" w:date="2022-02-14T15:42:00Z">
        <w:del w:id="945" w:author="Yamaguchi Koichiro (山口 晃一郎)" w:date="2022-06-27T10:47:00Z">
          <w:r w:rsidRPr="00B57BAC" w:rsidDel="00B57BAC">
            <w:rPr>
              <w:rStyle w:val="a8"/>
              <w:noProof/>
            </w:rPr>
            <w:delText>5.25</w:delText>
          </w:r>
          <w:r w:rsidRPr="00AC7B5A" w:rsidDel="00B57BAC">
            <w:rPr>
              <w:rFonts w:ascii="游明朝" w:eastAsia="游明朝" w:hAnsi="游明朝"/>
              <w:noProof/>
              <w:szCs w:val="22"/>
            </w:rPr>
            <w:tab/>
          </w:r>
          <w:r w:rsidRPr="00B57BAC" w:rsidDel="00B57BAC">
            <w:rPr>
              <w:rStyle w:val="a8"/>
              <w:noProof/>
            </w:rPr>
            <w:delText>時間別経験コストファイル</w:delText>
          </w:r>
          <w:r w:rsidDel="00B57BAC">
            <w:rPr>
              <w:noProof/>
              <w:webHidden/>
            </w:rPr>
            <w:tab/>
            <w:delText>25</w:delText>
          </w:r>
        </w:del>
      </w:ins>
    </w:p>
    <w:p w14:paraId="1CF09578" w14:textId="77777777" w:rsidR="00673997" w:rsidRPr="00AC7B5A" w:rsidDel="00B57BAC" w:rsidRDefault="00673997">
      <w:pPr>
        <w:pStyle w:val="21"/>
        <w:rPr>
          <w:ins w:id="946" w:author="山口 晃一郎&lt;yamaguchi.koichiro@jp.panasonic.com&gt;" w:date="2022-02-14T15:42:00Z"/>
          <w:del w:id="947" w:author="Yamaguchi Koichiro (山口 晃一郎)" w:date="2022-06-27T10:47:00Z"/>
          <w:rFonts w:ascii="游明朝" w:eastAsia="游明朝" w:hAnsi="游明朝"/>
          <w:noProof/>
          <w:szCs w:val="22"/>
        </w:rPr>
      </w:pPr>
      <w:ins w:id="948" w:author="山口 晃一郎&lt;yamaguchi.koichiro@jp.panasonic.com&gt;" w:date="2022-02-14T15:42:00Z">
        <w:del w:id="949" w:author="Yamaguchi Koichiro (山口 晃一郎)" w:date="2022-06-27T10:47:00Z">
          <w:r w:rsidRPr="00B57BAC" w:rsidDel="00B57BAC">
            <w:rPr>
              <w:rStyle w:val="a8"/>
              <w:noProof/>
            </w:rPr>
            <w:delText>5.26</w:delText>
          </w:r>
          <w:r w:rsidRPr="00AC7B5A" w:rsidDel="00B57BAC">
            <w:rPr>
              <w:rFonts w:ascii="游明朝" w:eastAsia="游明朝" w:hAnsi="游明朝"/>
              <w:noProof/>
              <w:szCs w:val="22"/>
            </w:rPr>
            <w:tab/>
          </w:r>
          <w:r w:rsidRPr="00B57BAC" w:rsidDel="00B57BAC">
            <w:rPr>
              <w:rStyle w:val="a8"/>
              <w:noProof/>
            </w:rPr>
            <w:delText>時間別車両別経験コストファイル</w:delText>
          </w:r>
          <w:r w:rsidDel="00B57BAC">
            <w:rPr>
              <w:noProof/>
              <w:webHidden/>
            </w:rPr>
            <w:tab/>
            <w:delText>25</w:delText>
          </w:r>
        </w:del>
      </w:ins>
    </w:p>
    <w:p w14:paraId="54A2D2C4" w14:textId="77777777" w:rsidR="00673997" w:rsidRPr="00AC7B5A" w:rsidDel="00B57BAC" w:rsidRDefault="00673997">
      <w:pPr>
        <w:pStyle w:val="21"/>
        <w:rPr>
          <w:ins w:id="950" w:author="山口 晃一郎&lt;yamaguchi.koichiro@jp.panasonic.com&gt;" w:date="2022-02-14T15:42:00Z"/>
          <w:del w:id="951" w:author="Yamaguchi Koichiro (山口 晃一郎)" w:date="2022-06-27T10:47:00Z"/>
          <w:rFonts w:ascii="游明朝" w:eastAsia="游明朝" w:hAnsi="游明朝"/>
          <w:noProof/>
          <w:szCs w:val="22"/>
        </w:rPr>
      </w:pPr>
      <w:ins w:id="952" w:author="山口 晃一郎&lt;yamaguchi.koichiro@jp.panasonic.com&gt;" w:date="2022-02-14T15:42:00Z">
        <w:del w:id="953" w:author="Yamaguchi Koichiro (山口 晃一郎)" w:date="2022-06-27T10:47:00Z">
          <w:r w:rsidRPr="00B57BAC" w:rsidDel="00B57BAC">
            <w:rPr>
              <w:rStyle w:val="a8"/>
              <w:noProof/>
            </w:rPr>
            <w:delText>5.27</w:delText>
          </w:r>
          <w:r w:rsidRPr="00AC7B5A" w:rsidDel="00B57BAC">
            <w:rPr>
              <w:rFonts w:ascii="游明朝" w:eastAsia="游明朝" w:hAnsi="游明朝"/>
              <w:noProof/>
              <w:szCs w:val="22"/>
            </w:rPr>
            <w:tab/>
          </w:r>
          <w:r w:rsidRPr="00B57BAC" w:rsidDel="00B57BAC">
            <w:rPr>
              <w:rStyle w:val="a8"/>
              <w:noProof/>
            </w:rPr>
            <w:delText>車両別訪問上限ファイル</w:delText>
          </w:r>
          <w:r w:rsidDel="00B57BAC">
            <w:rPr>
              <w:noProof/>
              <w:webHidden/>
            </w:rPr>
            <w:tab/>
            <w:delText>25</w:delText>
          </w:r>
        </w:del>
      </w:ins>
    </w:p>
    <w:p w14:paraId="057C8F8F" w14:textId="77777777" w:rsidR="00673997" w:rsidRPr="00AC7B5A" w:rsidDel="00B57BAC" w:rsidRDefault="00673997">
      <w:pPr>
        <w:pStyle w:val="21"/>
        <w:rPr>
          <w:ins w:id="954" w:author="山口 晃一郎&lt;yamaguchi.koichiro@jp.panasonic.com&gt;" w:date="2022-02-14T15:42:00Z"/>
          <w:del w:id="955" w:author="Yamaguchi Koichiro (山口 晃一郎)" w:date="2022-06-27T10:47:00Z"/>
          <w:rFonts w:ascii="游明朝" w:eastAsia="游明朝" w:hAnsi="游明朝"/>
          <w:noProof/>
          <w:szCs w:val="22"/>
        </w:rPr>
      </w:pPr>
      <w:ins w:id="956" w:author="山口 晃一郎&lt;yamaguchi.koichiro@jp.panasonic.com&gt;" w:date="2022-02-14T15:42:00Z">
        <w:del w:id="957" w:author="Yamaguchi Koichiro (山口 晃一郎)" w:date="2022-06-27T10:47:00Z">
          <w:r w:rsidRPr="00B57BAC" w:rsidDel="00B57BAC">
            <w:rPr>
              <w:rStyle w:val="a8"/>
              <w:noProof/>
            </w:rPr>
            <w:delText>5.28</w:delText>
          </w:r>
          <w:r w:rsidRPr="00AC7B5A" w:rsidDel="00B57BAC">
            <w:rPr>
              <w:rFonts w:ascii="游明朝" w:eastAsia="游明朝" w:hAnsi="游明朝"/>
              <w:noProof/>
              <w:szCs w:val="22"/>
            </w:rPr>
            <w:tab/>
          </w:r>
          <w:r w:rsidRPr="00B57BAC" w:rsidDel="00B57BAC">
            <w:rPr>
              <w:rStyle w:val="a8"/>
              <w:noProof/>
            </w:rPr>
            <w:delText>車両別回転数上限及び拠点作業時間ファイル</w:delText>
          </w:r>
          <w:r w:rsidDel="00B57BAC">
            <w:rPr>
              <w:noProof/>
              <w:webHidden/>
            </w:rPr>
            <w:tab/>
            <w:delText>26</w:delText>
          </w:r>
        </w:del>
      </w:ins>
    </w:p>
    <w:p w14:paraId="169C1913" w14:textId="77777777" w:rsidR="00673997" w:rsidRPr="00AC7B5A" w:rsidDel="00B57BAC" w:rsidRDefault="00673997">
      <w:pPr>
        <w:pStyle w:val="21"/>
        <w:rPr>
          <w:ins w:id="958" w:author="山口 晃一郎&lt;yamaguchi.koichiro@jp.panasonic.com&gt;" w:date="2022-02-14T15:42:00Z"/>
          <w:del w:id="959" w:author="Yamaguchi Koichiro (山口 晃一郎)" w:date="2022-06-27T10:47:00Z"/>
          <w:rFonts w:ascii="游明朝" w:eastAsia="游明朝" w:hAnsi="游明朝"/>
          <w:noProof/>
          <w:szCs w:val="22"/>
        </w:rPr>
      </w:pPr>
      <w:ins w:id="960" w:author="山口 晃一郎&lt;yamaguchi.koichiro@jp.panasonic.com&gt;" w:date="2022-02-14T15:42:00Z">
        <w:del w:id="961" w:author="Yamaguchi Koichiro (山口 晃一郎)" w:date="2022-06-27T10:47:00Z">
          <w:r w:rsidRPr="00B57BAC" w:rsidDel="00B57BAC">
            <w:rPr>
              <w:rStyle w:val="a8"/>
              <w:noProof/>
            </w:rPr>
            <w:delText>5.29</w:delText>
          </w:r>
          <w:r w:rsidRPr="00AC7B5A" w:rsidDel="00B57BAC">
            <w:rPr>
              <w:rFonts w:ascii="游明朝" w:eastAsia="游明朝" w:hAnsi="游明朝"/>
              <w:noProof/>
              <w:szCs w:val="22"/>
            </w:rPr>
            <w:tab/>
          </w:r>
          <w:r w:rsidRPr="00B57BAC" w:rsidDel="00B57BAC">
            <w:rPr>
              <w:rStyle w:val="a8"/>
              <w:noProof/>
            </w:rPr>
            <w:delText>配送先拠点作業時間ファイル</w:delText>
          </w:r>
          <w:r w:rsidDel="00B57BAC">
            <w:rPr>
              <w:noProof/>
              <w:webHidden/>
            </w:rPr>
            <w:tab/>
            <w:delText>26</w:delText>
          </w:r>
        </w:del>
      </w:ins>
    </w:p>
    <w:p w14:paraId="7D7AA33F" w14:textId="77777777" w:rsidR="00673997" w:rsidRPr="00AC7B5A" w:rsidDel="00B57BAC" w:rsidRDefault="00673997">
      <w:pPr>
        <w:pStyle w:val="21"/>
        <w:rPr>
          <w:ins w:id="962" w:author="山口 晃一郎&lt;yamaguchi.koichiro@jp.panasonic.com&gt;" w:date="2022-02-14T15:42:00Z"/>
          <w:del w:id="963" w:author="Yamaguchi Koichiro (山口 晃一郎)" w:date="2022-06-27T10:47:00Z"/>
          <w:rFonts w:ascii="游明朝" w:eastAsia="游明朝" w:hAnsi="游明朝"/>
          <w:noProof/>
          <w:szCs w:val="22"/>
        </w:rPr>
      </w:pPr>
      <w:ins w:id="964" w:author="山口 晃一郎&lt;yamaguchi.koichiro@jp.panasonic.com&gt;" w:date="2022-02-14T15:42:00Z">
        <w:del w:id="965" w:author="Yamaguchi Koichiro (山口 晃一郎)" w:date="2022-06-27T10:47:00Z">
          <w:r w:rsidRPr="00B57BAC" w:rsidDel="00B57BAC">
            <w:rPr>
              <w:rStyle w:val="a8"/>
              <w:noProof/>
            </w:rPr>
            <w:delText>5.30</w:delText>
          </w:r>
          <w:r w:rsidRPr="00AC7B5A" w:rsidDel="00B57BAC">
            <w:rPr>
              <w:rFonts w:ascii="游明朝" w:eastAsia="游明朝" w:hAnsi="游明朝"/>
              <w:noProof/>
              <w:szCs w:val="22"/>
            </w:rPr>
            <w:tab/>
          </w:r>
          <w:r w:rsidRPr="00B57BAC" w:rsidDel="00B57BAC">
            <w:rPr>
              <w:rStyle w:val="a8"/>
              <w:noProof/>
            </w:rPr>
            <w:delText>追加時間枠場所ファイル</w:delText>
          </w:r>
          <w:r w:rsidDel="00B57BAC">
            <w:rPr>
              <w:noProof/>
              <w:webHidden/>
            </w:rPr>
            <w:tab/>
            <w:delText>27</w:delText>
          </w:r>
        </w:del>
      </w:ins>
    </w:p>
    <w:p w14:paraId="64D5B4AD" w14:textId="77777777" w:rsidR="005C4851" w:rsidRPr="008E32C4" w:rsidDel="00B57BAC" w:rsidRDefault="005C4851">
      <w:pPr>
        <w:pStyle w:val="12"/>
        <w:rPr>
          <w:del w:id="966" w:author="Yamaguchi Koichiro (山口 晃一郎)" w:date="2022-06-27T10:47:00Z"/>
          <w:noProof/>
          <w:szCs w:val="22"/>
        </w:rPr>
      </w:pPr>
      <w:del w:id="967" w:author="Yamaguchi Koichiro (山口 晃一郎)" w:date="2022-06-27T10:47:00Z">
        <w:r w:rsidRPr="008F45B1" w:rsidDel="00B57BAC">
          <w:rPr>
            <w:rStyle w:val="a8"/>
            <w:noProof/>
          </w:rPr>
          <w:delText>1.</w:delText>
        </w:r>
        <w:r w:rsidRPr="008E32C4" w:rsidDel="00B57BAC">
          <w:rPr>
            <w:noProof/>
            <w:szCs w:val="22"/>
          </w:rPr>
          <w:tab/>
        </w:r>
        <w:r w:rsidRPr="008F45B1" w:rsidDel="00B57BAC">
          <w:rPr>
            <w:rStyle w:val="a8"/>
            <w:rFonts w:hint="eastAsia"/>
            <w:noProof/>
          </w:rPr>
          <w:delText>はじめに</w:delText>
        </w:r>
        <w:r w:rsidDel="00B57BAC">
          <w:rPr>
            <w:noProof/>
            <w:webHidden/>
          </w:rPr>
          <w:tab/>
        </w:r>
        <w:r w:rsidR="00585184" w:rsidDel="00B57BAC">
          <w:rPr>
            <w:noProof/>
            <w:webHidden/>
          </w:rPr>
          <w:delText>2</w:delText>
        </w:r>
      </w:del>
    </w:p>
    <w:p w14:paraId="7581365F" w14:textId="77777777" w:rsidR="005C4851" w:rsidRPr="008E32C4" w:rsidDel="00B57BAC" w:rsidRDefault="005C4851">
      <w:pPr>
        <w:pStyle w:val="21"/>
        <w:rPr>
          <w:del w:id="968" w:author="Yamaguchi Koichiro (山口 晃一郎)" w:date="2022-06-27T10:47:00Z"/>
          <w:noProof/>
          <w:szCs w:val="22"/>
        </w:rPr>
      </w:pPr>
      <w:del w:id="969" w:author="Yamaguchi Koichiro (山口 晃一郎)" w:date="2022-06-27T10:47:00Z">
        <w:r w:rsidRPr="008F45B1" w:rsidDel="00B57BAC">
          <w:rPr>
            <w:rStyle w:val="a8"/>
            <w:noProof/>
          </w:rPr>
          <w:delText>1.1</w:delText>
        </w:r>
        <w:r w:rsidRPr="008E32C4" w:rsidDel="00B57BAC">
          <w:rPr>
            <w:noProof/>
            <w:szCs w:val="22"/>
          </w:rPr>
          <w:tab/>
        </w:r>
        <w:r w:rsidRPr="008F45B1" w:rsidDel="00B57BAC">
          <w:rPr>
            <w:rStyle w:val="a8"/>
            <w:rFonts w:hint="eastAsia"/>
            <w:noProof/>
          </w:rPr>
          <w:delText>本書の目的</w:delText>
        </w:r>
        <w:r w:rsidDel="00B57BAC">
          <w:rPr>
            <w:noProof/>
            <w:webHidden/>
          </w:rPr>
          <w:tab/>
        </w:r>
        <w:r w:rsidR="00585184" w:rsidDel="00B57BAC">
          <w:rPr>
            <w:noProof/>
            <w:webHidden/>
          </w:rPr>
          <w:delText>2</w:delText>
        </w:r>
      </w:del>
    </w:p>
    <w:p w14:paraId="790FDF6E" w14:textId="77777777" w:rsidR="005C4851" w:rsidRPr="008E32C4" w:rsidDel="00B57BAC" w:rsidRDefault="005C4851">
      <w:pPr>
        <w:pStyle w:val="21"/>
        <w:rPr>
          <w:del w:id="970" w:author="Yamaguchi Koichiro (山口 晃一郎)" w:date="2022-06-27T10:47:00Z"/>
          <w:noProof/>
          <w:szCs w:val="22"/>
        </w:rPr>
      </w:pPr>
      <w:del w:id="971" w:author="Yamaguchi Koichiro (山口 晃一郎)" w:date="2022-06-27T10:47:00Z">
        <w:r w:rsidRPr="008F45B1" w:rsidDel="00B57BAC">
          <w:rPr>
            <w:rStyle w:val="a8"/>
            <w:noProof/>
          </w:rPr>
          <w:delText>1.2</w:delText>
        </w:r>
        <w:r w:rsidRPr="008E32C4" w:rsidDel="00B57BAC">
          <w:rPr>
            <w:noProof/>
            <w:szCs w:val="22"/>
          </w:rPr>
          <w:tab/>
        </w:r>
        <w:r w:rsidRPr="008F45B1" w:rsidDel="00B57BAC">
          <w:rPr>
            <w:rStyle w:val="a8"/>
            <w:rFonts w:hint="eastAsia"/>
            <w:noProof/>
          </w:rPr>
          <w:delText>用語定義</w:delText>
        </w:r>
        <w:r w:rsidDel="00B57BAC">
          <w:rPr>
            <w:noProof/>
            <w:webHidden/>
          </w:rPr>
          <w:tab/>
        </w:r>
        <w:r w:rsidR="00585184" w:rsidDel="00B57BAC">
          <w:rPr>
            <w:noProof/>
            <w:webHidden/>
          </w:rPr>
          <w:delText>2</w:delText>
        </w:r>
      </w:del>
    </w:p>
    <w:p w14:paraId="70FB8827" w14:textId="77777777" w:rsidR="005C4851" w:rsidRPr="008E32C4" w:rsidDel="00B57BAC" w:rsidRDefault="005C4851">
      <w:pPr>
        <w:pStyle w:val="12"/>
        <w:rPr>
          <w:del w:id="972" w:author="Yamaguchi Koichiro (山口 晃一郎)" w:date="2022-06-27T10:47:00Z"/>
          <w:noProof/>
          <w:szCs w:val="22"/>
        </w:rPr>
      </w:pPr>
      <w:del w:id="973" w:author="Yamaguchi Koichiro (山口 晃一郎)" w:date="2022-06-27T10:47:00Z">
        <w:r w:rsidRPr="008F45B1" w:rsidDel="00B57BAC">
          <w:rPr>
            <w:rStyle w:val="a8"/>
            <w:noProof/>
          </w:rPr>
          <w:delText>2.</w:delText>
        </w:r>
        <w:r w:rsidRPr="008E32C4" w:rsidDel="00B57BAC">
          <w:rPr>
            <w:noProof/>
            <w:szCs w:val="22"/>
          </w:rPr>
          <w:tab/>
        </w:r>
        <w:r w:rsidRPr="008F45B1" w:rsidDel="00B57BAC">
          <w:rPr>
            <w:rStyle w:val="a8"/>
            <w:rFonts w:hint="eastAsia"/>
            <w:noProof/>
          </w:rPr>
          <w:delText>動作環境</w:delText>
        </w:r>
        <w:r w:rsidDel="00B57BAC">
          <w:rPr>
            <w:noProof/>
            <w:webHidden/>
          </w:rPr>
          <w:tab/>
        </w:r>
        <w:r w:rsidR="00585184" w:rsidDel="00B57BAC">
          <w:rPr>
            <w:noProof/>
            <w:webHidden/>
          </w:rPr>
          <w:delText>2</w:delText>
        </w:r>
      </w:del>
    </w:p>
    <w:p w14:paraId="7CA3307B" w14:textId="77777777" w:rsidR="005C4851" w:rsidRPr="008E32C4" w:rsidDel="00B57BAC" w:rsidRDefault="005C4851">
      <w:pPr>
        <w:pStyle w:val="12"/>
        <w:rPr>
          <w:del w:id="974" w:author="Yamaguchi Koichiro (山口 晃一郎)" w:date="2022-06-27T10:47:00Z"/>
          <w:noProof/>
          <w:szCs w:val="22"/>
        </w:rPr>
      </w:pPr>
      <w:del w:id="975" w:author="Yamaguchi Koichiro (山口 晃一郎)" w:date="2022-06-27T10:47:00Z">
        <w:r w:rsidRPr="008F45B1" w:rsidDel="00B57BAC">
          <w:rPr>
            <w:rStyle w:val="a8"/>
            <w:noProof/>
          </w:rPr>
          <w:delText>3.</w:delText>
        </w:r>
        <w:r w:rsidRPr="008E32C4" w:rsidDel="00B57BAC">
          <w:rPr>
            <w:noProof/>
            <w:szCs w:val="22"/>
          </w:rPr>
          <w:tab/>
        </w:r>
        <w:r w:rsidRPr="008F45B1" w:rsidDel="00B57BAC">
          <w:rPr>
            <w:rStyle w:val="a8"/>
            <w:rFonts w:hint="eastAsia"/>
            <w:noProof/>
          </w:rPr>
          <w:delText>入出力仕様</w:delText>
        </w:r>
        <w:r w:rsidDel="00B57BAC">
          <w:rPr>
            <w:noProof/>
            <w:webHidden/>
          </w:rPr>
          <w:tab/>
        </w:r>
        <w:r w:rsidR="00585184" w:rsidDel="00B57BAC">
          <w:rPr>
            <w:noProof/>
            <w:webHidden/>
          </w:rPr>
          <w:delText>2</w:delText>
        </w:r>
      </w:del>
    </w:p>
    <w:p w14:paraId="1B87E9AE" w14:textId="77777777" w:rsidR="005C4851" w:rsidRPr="008E32C4" w:rsidDel="00B57BAC" w:rsidRDefault="005C4851">
      <w:pPr>
        <w:pStyle w:val="21"/>
        <w:rPr>
          <w:del w:id="976" w:author="Yamaguchi Koichiro (山口 晃一郎)" w:date="2022-06-27T10:47:00Z"/>
          <w:noProof/>
          <w:szCs w:val="22"/>
        </w:rPr>
      </w:pPr>
      <w:del w:id="977" w:author="Yamaguchi Koichiro (山口 晃一郎)" w:date="2022-06-27T10:47:00Z">
        <w:r w:rsidRPr="008F45B1" w:rsidDel="00B57BAC">
          <w:rPr>
            <w:rStyle w:val="a8"/>
            <w:noProof/>
          </w:rPr>
          <w:delText>3.1</w:delText>
        </w:r>
        <w:r w:rsidRPr="008E32C4" w:rsidDel="00B57BAC">
          <w:rPr>
            <w:noProof/>
            <w:szCs w:val="22"/>
          </w:rPr>
          <w:tab/>
        </w:r>
        <w:r w:rsidRPr="008F45B1" w:rsidDel="00B57BAC">
          <w:rPr>
            <w:rStyle w:val="a8"/>
            <w:rFonts w:hint="eastAsia"/>
            <w:noProof/>
          </w:rPr>
          <w:delText>入力仕様</w:delText>
        </w:r>
        <w:r w:rsidDel="00B57BAC">
          <w:rPr>
            <w:noProof/>
            <w:webHidden/>
          </w:rPr>
          <w:tab/>
        </w:r>
        <w:r w:rsidR="00585184" w:rsidDel="00B57BAC">
          <w:rPr>
            <w:noProof/>
            <w:webHidden/>
          </w:rPr>
          <w:delText>2</w:delText>
        </w:r>
      </w:del>
    </w:p>
    <w:p w14:paraId="481C6997" w14:textId="77777777" w:rsidR="005C4851" w:rsidRPr="008E32C4" w:rsidDel="00B57BAC" w:rsidRDefault="005C4851">
      <w:pPr>
        <w:pStyle w:val="21"/>
        <w:rPr>
          <w:del w:id="978" w:author="Yamaguchi Koichiro (山口 晃一郎)" w:date="2022-06-27T10:47:00Z"/>
          <w:noProof/>
          <w:szCs w:val="22"/>
        </w:rPr>
      </w:pPr>
      <w:del w:id="979" w:author="Yamaguchi Koichiro (山口 晃一郎)" w:date="2022-06-27T10:47:00Z">
        <w:r w:rsidRPr="008F45B1" w:rsidDel="00B57BAC">
          <w:rPr>
            <w:rStyle w:val="a8"/>
            <w:noProof/>
          </w:rPr>
          <w:delText>3.1</w:delText>
        </w:r>
        <w:r w:rsidRPr="008E32C4" w:rsidDel="00B57BAC">
          <w:rPr>
            <w:noProof/>
            <w:szCs w:val="22"/>
          </w:rPr>
          <w:tab/>
        </w:r>
        <w:r w:rsidRPr="008F45B1" w:rsidDel="00B57BAC">
          <w:rPr>
            <w:rStyle w:val="a8"/>
            <w:rFonts w:hint="eastAsia"/>
            <w:noProof/>
          </w:rPr>
          <w:delText>出力仕様</w:delText>
        </w:r>
        <w:r w:rsidDel="00B57BAC">
          <w:rPr>
            <w:noProof/>
            <w:webHidden/>
          </w:rPr>
          <w:tab/>
        </w:r>
      </w:del>
      <w:ins w:id="980" w:author="全社標準ＰＣ" w:date="2018-09-13T19:25:00Z">
        <w:del w:id="981" w:author="Yamaguchi Koichiro (山口 晃一郎)" w:date="2022-06-27T10:47:00Z">
          <w:r w:rsidR="00585184" w:rsidDel="00B57BAC">
            <w:rPr>
              <w:noProof/>
              <w:webHidden/>
            </w:rPr>
            <w:delText>4</w:delText>
          </w:r>
        </w:del>
      </w:ins>
      <w:del w:id="982" w:author="Yamaguchi Koichiro (山口 晃一郎)" w:date="2022-06-27T10:47:00Z">
        <w:r w:rsidDel="00B57BAC">
          <w:rPr>
            <w:noProof/>
            <w:webHidden/>
          </w:rPr>
          <w:delText>3</w:delText>
        </w:r>
      </w:del>
    </w:p>
    <w:p w14:paraId="050B943C" w14:textId="77777777" w:rsidR="005C4851" w:rsidRPr="008E32C4" w:rsidDel="00B57BAC" w:rsidRDefault="005C4851">
      <w:pPr>
        <w:pStyle w:val="12"/>
        <w:rPr>
          <w:del w:id="983" w:author="Yamaguchi Koichiro (山口 晃一郎)" w:date="2022-06-27T10:47:00Z"/>
          <w:noProof/>
          <w:szCs w:val="22"/>
        </w:rPr>
      </w:pPr>
      <w:del w:id="984" w:author="Yamaguchi Koichiro (山口 晃一郎)" w:date="2022-06-27T10:47:00Z">
        <w:r w:rsidRPr="008F45B1" w:rsidDel="00B57BAC">
          <w:rPr>
            <w:rStyle w:val="a8"/>
            <w:noProof/>
          </w:rPr>
          <w:delText>4.</w:delText>
        </w:r>
        <w:r w:rsidRPr="008E32C4" w:rsidDel="00B57BAC">
          <w:rPr>
            <w:noProof/>
            <w:szCs w:val="22"/>
          </w:rPr>
          <w:tab/>
        </w:r>
        <w:r w:rsidRPr="008F45B1" w:rsidDel="00B57BAC">
          <w:rPr>
            <w:rStyle w:val="a8"/>
            <w:rFonts w:hint="eastAsia"/>
            <w:noProof/>
          </w:rPr>
          <w:delText>動作概要</w:delText>
        </w:r>
        <w:r w:rsidDel="00B57BAC">
          <w:rPr>
            <w:noProof/>
            <w:webHidden/>
          </w:rPr>
          <w:tab/>
        </w:r>
      </w:del>
      <w:ins w:id="985" w:author="全社標準ＰＣ" w:date="2018-09-13T19:25:00Z">
        <w:del w:id="986" w:author="Yamaguchi Koichiro (山口 晃一郎)" w:date="2022-06-27T10:47:00Z">
          <w:r w:rsidR="00585184" w:rsidDel="00B57BAC">
            <w:rPr>
              <w:noProof/>
              <w:webHidden/>
            </w:rPr>
            <w:delText>4</w:delText>
          </w:r>
        </w:del>
      </w:ins>
      <w:del w:id="987" w:author="Yamaguchi Koichiro (山口 晃一郎)" w:date="2022-06-27T10:47:00Z">
        <w:r w:rsidDel="00B57BAC">
          <w:rPr>
            <w:noProof/>
            <w:webHidden/>
          </w:rPr>
          <w:delText>3</w:delText>
        </w:r>
      </w:del>
    </w:p>
    <w:p w14:paraId="28427520" w14:textId="77777777" w:rsidR="005C4851" w:rsidRPr="008E32C4" w:rsidDel="00B57BAC" w:rsidRDefault="005C4851">
      <w:pPr>
        <w:pStyle w:val="12"/>
        <w:rPr>
          <w:del w:id="988" w:author="Yamaguchi Koichiro (山口 晃一郎)" w:date="2022-06-27T10:47:00Z"/>
          <w:noProof/>
          <w:szCs w:val="22"/>
        </w:rPr>
      </w:pPr>
      <w:del w:id="989" w:author="Yamaguchi Koichiro (山口 晃一郎)" w:date="2022-06-27T10:47:00Z">
        <w:r w:rsidRPr="008F45B1" w:rsidDel="00B57BAC">
          <w:rPr>
            <w:rStyle w:val="a8"/>
            <w:noProof/>
          </w:rPr>
          <w:delText>5.</w:delText>
        </w:r>
        <w:r w:rsidRPr="008E32C4" w:rsidDel="00B57BAC">
          <w:rPr>
            <w:noProof/>
            <w:szCs w:val="22"/>
          </w:rPr>
          <w:tab/>
        </w:r>
        <w:r w:rsidRPr="008F45B1" w:rsidDel="00B57BAC">
          <w:rPr>
            <w:rStyle w:val="a8"/>
            <w:rFonts w:hint="eastAsia"/>
            <w:noProof/>
          </w:rPr>
          <w:delText>ファイル仕様</w:delText>
        </w:r>
        <w:r w:rsidDel="00B57BAC">
          <w:rPr>
            <w:noProof/>
            <w:webHidden/>
          </w:rPr>
          <w:tab/>
        </w:r>
      </w:del>
      <w:ins w:id="990" w:author="全社標準ＰＣ" w:date="2018-09-13T19:25:00Z">
        <w:del w:id="991" w:author="Yamaguchi Koichiro (山口 晃一郎)" w:date="2022-06-27T10:47:00Z">
          <w:r w:rsidR="00585184" w:rsidDel="00B57BAC">
            <w:rPr>
              <w:noProof/>
              <w:webHidden/>
            </w:rPr>
            <w:delText>5</w:delText>
          </w:r>
        </w:del>
      </w:ins>
      <w:del w:id="992" w:author="Yamaguchi Koichiro (山口 晃一郎)" w:date="2022-06-27T10:47:00Z">
        <w:r w:rsidDel="00B57BAC">
          <w:rPr>
            <w:noProof/>
            <w:webHidden/>
          </w:rPr>
          <w:delText>3</w:delText>
        </w:r>
      </w:del>
    </w:p>
    <w:p w14:paraId="1894105D" w14:textId="77777777" w:rsidR="005C4851" w:rsidRPr="008E32C4" w:rsidDel="00B57BAC" w:rsidRDefault="005C4851">
      <w:pPr>
        <w:pStyle w:val="21"/>
        <w:rPr>
          <w:del w:id="993" w:author="Yamaguchi Koichiro (山口 晃一郎)" w:date="2022-06-27T10:47:00Z"/>
          <w:noProof/>
          <w:szCs w:val="22"/>
        </w:rPr>
      </w:pPr>
      <w:del w:id="994" w:author="Yamaguchi Koichiro (山口 晃一郎)" w:date="2022-06-27T10:47:00Z">
        <w:r w:rsidRPr="008F45B1" w:rsidDel="00B57BAC">
          <w:rPr>
            <w:rStyle w:val="a8"/>
            <w:noProof/>
          </w:rPr>
          <w:delText>5.1</w:delText>
        </w:r>
        <w:r w:rsidRPr="008E32C4" w:rsidDel="00B57BAC">
          <w:rPr>
            <w:noProof/>
            <w:szCs w:val="22"/>
          </w:rPr>
          <w:tab/>
        </w:r>
        <w:r w:rsidRPr="008F45B1" w:rsidDel="00B57BAC">
          <w:rPr>
            <w:rStyle w:val="a8"/>
            <w:rFonts w:hint="eastAsia"/>
            <w:noProof/>
          </w:rPr>
          <w:delText>配送定義ファイル</w:delText>
        </w:r>
        <w:r w:rsidDel="00B57BAC">
          <w:rPr>
            <w:noProof/>
            <w:webHidden/>
          </w:rPr>
          <w:tab/>
        </w:r>
      </w:del>
      <w:ins w:id="995" w:author="全社標準ＰＣ" w:date="2018-09-13T19:25:00Z">
        <w:del w:id="996" w:author="Yamaguchi Koichiro (山口 晃一郎)" w:date="2022-06-27T10:47:00Z">
          <w:r w:rsidR="00585184" w:rsidDel="00B57BAC">
            <w:rPr>
              <w:noProof/>
              <w:webHidden/>
            </w:rPr>
            <w:delText>5</w:delText>
          </w:r>
        </w:del>
      </w:ins>
      <w:del w:id="997" w:author="Yamaguchi Koichiro (山口 晃一郎)" w:date="2022-06-27T10:47:00Z">
        <w:r w:rsidDel="00B57BAC">
          <w:rPr>
            <w:noProof/>
            <w:webHidden/>
          </w:rPr>
          <w:delText>3</w:delText>
        </w:r>
      </w:del>
    </w:p>
    <w:p w14:paraId="03447B0F" w14:textId="77777777" w:rsidR="005C4851" w:rsidRPr="008E32C4" w:rsidDel="00B57BAC" w:rsidRDefault="005C4851">
      <w:pPr>
        <w:pStyle w:val="21"/>
        <w:rPr>
          <w:del w:id="998" w:author="Yamaguchi Koichiro (山口 晃一郎)" w:date="2022-06-27T10:47:00Z"/>
          <w:noProof/>
          <w:szCs w:val="22"/>
        </w:rPr>
      </w:pPr>
      <w:del w:id="999" w:author="Yamaguchi Koichiro (山口 晃一郎)" w:date="2022-06-27T10:47:00Z">
        <w:r w:rsidRPr="008F45B1" w:rsidDel="00B57BAC">
          <w:rPr>
            <w:rStyle w:val="a8"/>
            <w:noProof/>
          </w:rPr>
          <w:delText>5.2</w:delText>
        </w:r>
        <w:r w:rsidRPr="008E32C4" w:rsidDel="00B57BAC">
          <w:rPr>
            <w:noProof/>
            <w:szCs w:val="22"/>
          </w:rPr>
          <w:tab/>
        </w:r>
        <w:r w:rsidRPr="008F45B1" w:rsidDel="00B57BAC">
          <w:rPr>
            <w:rStyle w:val="a8"/>
            <w:rFonts w:hint="eastAsia"/>
            <w:noProof/>
          </w:rPr>
          <w:delText>距離ファイル</w:delText>
        </w:r>
        <w:r w:rsidDel="00B57BAC">
          <w:rPr>
            <w:noProof/>
            <w:webHidden/>
          </w:rPr>
          <w:tab/>
        </w:r>
      </w:del>
      <w:ins w:id="1000" w:author="全社標準ＰＣ" w:date="2018-09-13T19:25:00Z">
        <w:del w:id="1001" w:author="Yamaguchi Koichiro (山口 晃一郎)" w:date="2022-06-27T10:47:00Z">
          <w:r w:rsidR="00585184" w:rsidDel="00B57BAC">
            <w:rPr>
              <w:noProof/>
              <w:webHidden/>
            </w:rPr>
            <w:delText>5</w:delText>
          </w:r>
        </w:del>
      </w:ins>
      <w:del w:id="1002" w:author="Yamaguchi Koichiro (山口 晃一郎)" w:date="2022-06-27T10:47:00Z">
        <w:r w:rsidDel="00B57BAC">
          <w:rPr>
            <w:noProof/>
            <w:webHidden/>
          </w:rPr>
          <w:delText>4</w:delText>
        </w:r>
      </w:del>
    </w:p>
    <w:p w14:paraId="7531958F" w14:textId="77777777" w:rsidR="005C4851" w:rsidRPr="008E32C4" w:rsidDel="00B57BAC" w:rsidRDefault="005C4851">
      <w:pPr>
        <w:pStyle w:val="21"/>
        <w:rPr>
          <w:del w:id="1003" w:author="Yamaguchi Koichiro (山口 晃一郎)" w:date="2022-06-27T10:47:00Z"/>
          <w:noProof/>
          <w:szCs w:val="22"/>
        </w:rPr>
      </w:pPr>
      <w:del w:id="1004" w:author="Yamaguchi Koichiro (山口 晃一郎)" w:date="2022-06-27T10:47:00Z">
        <w:r w:rsidRPr="008F45B1" w:rsidDel="00B57BAC">
          <w:rPr>
            <w:rStyle w:val="a8"/>
            <w:noProof/>
          </w:rPr>
          <w:delText>5.3</w:delText>
        </w:r>
        <w:r w:rsidRPr="008E32C4" w:rsidDel="00B57BAC">
          <w:rPr>
            <w:noProof/>
            <w:szCs w:val="22"/>
          </w:rPr>
          <w:tab/>
        </w:r>
        <w:r w:rsidRPr="008F45B1" w:rsidDel="00B57BAC">
          <w:rPr>
            <w:rStyle w:val="a8"/>
            <w:rFonts w:hint="eastAsia"/>
            <w:noProof/>
          </w:rPr>
          <w:delText>時間ファイル</w:delText>
        </w:r>
        <w:r w:rsidDel="00B57BAC">
          <w:rPr>
            <w:noProof/>
            <w:webHidden/>
          </w:rPr>
          <w:tab/>
        </w:r>
      </w:del>
      <w:ins w:id="1005" w:author="全社標準ＰＣ" w:date="2018-09-13T19:25:00Z">
        <w:del w:id="1006" w:author="Yamaguchi Koichiro (山口 晃一郎)" w:date="2022-06-27T10:47:00Z">
          <w:r w:rsidR="00585184" w:rsidDel="00B57BAC">
            <w:rPr>
              <w:noProof/>
              <w:webHidden/>
            </w:rPr>
            <w:delText>5</w:delText>
          </w:r>
        </w:del>
      </w:ins>
      <w:del w:id="1007" w:author="Yamaguchi Koichiro (山口 晃一郎)" w:date="2022-06-27T10:47:00Z">
        <w:r w:rsidDel="00B57BAC">
          <w:rPr>
            <w:noProof/>
            <w:webHidden/>
          </w:rPr>
          <w:delText>4</w:delText>
        </w:r>
      </w:del>
    </w:p>
    <w:p w14:paraId="0A43881D" w14:textId="77777777" w:rsidR="005C4851" w:rsidRPr="008E32C4" w:rsidDel="00B57BAC" w:rsidRDefault="005C4851">
      <w:pPr>
        <w:pStyle w:val="21"/>
        <w:rPr>
          <w:del w:id="1008" w:author="Yamaguchi Koichiro (山口 晃一郎)" w:date="2022-06-27T10:47:00Z"/>
          <w:noProof/>
          <w:szCs w:val="22"/>
        </w:rPr>
      </w:pPr>
      <w:del w:id="1009" w:author="Yamaguchi Koichiro (山口 晃一郎)" w:date="2022-06-27T10:47:00Z">
        <w:r w:rsidRPr="008F45B1" w:rsidDel="00B57BAC">
          <w:rPr>
            <w:rStyle w:val="a8"/>
            <w:noProof/>
          </w:rPr>
          <w:delText>5.4</w:delText>
        </w:r>
        <w:r w:rsidRPr="008E32C4" w:rsidDel="00B57BAC">
          <w:rPr>
            <w:noProof/>
            <w:szCs w:val="22"/>
          </w:rPr>
          <w:tab/>
        </w:r>
        <w:r w:rsidRPr="008F45B1" w:rsidDel="00B57BAC">
          <w:rPr>
            <w:rStyle w:val="a8"/>
            <w:rFonts w:hint="eastAsia"/>
            <w:noProof/>
          </w:rPr>
          <w:delText>出力ファイル</w:delText>
        </w:r>
        <w:r w:rsidDel="00B57BAC">
          <w:rPr>
            <w:noProof/>
            <w:webHidden/>
          </w:rPr>
          <w:tab/>
        </w:r>
      </w:del>
      <w:ins w:id="1010" w:author="全社標準ＰＣ" w:date="2018-09-13T19:25:00Z">
        <w:del w:id="1011" w:author="Yamaguchi Koichiro (山口 晃一郎)" w:date="2022-06-27T10:47:00Z">
          <w:r w:rsidR="00585184" w:rsidDel="00B57BAC">
            <w:rPr>
              <w:noProof/>
              <w:webHidden/>
            </w:rPr>
            <w:delText>6</w:delText>
          </w:r>
        </w:del>
      </w:ins>
      <w:del w:id="1012" w:author="Yamaguchi Koichiro (山口 晃一郎)" w:date="2022-06-27T10:47:00Z">
        <w:r w:rsidDel="00B57BAC">
          <w:rPr>
            <w:noProof/>
            <w:webHidden/>
          </w:rPr>
          <w:delText>4</w:delText>
        </w:r>
      </w:del>
    </w:p>
    <w:p w14:paraId="5BC98000" w14:textId="77777777" w:rsidR="005C4851" w:rsidRPr="008E32C4" w:rsidDel="00B57BAC" w:rsidRDefault="005C4851">
      <w:pPr>
        <w:pStyle w:val="21"/>
        <w:rPr>
          <w:del w:id="1013" w:author="Yamaguchi Koichiro (山口 晃一郎)" w:date="2022-06-27T10:47:00Z"/>
          <w:noProof/>
          <w:szCs w:val="22"/>
        </w:rPr>
      </w:pPr>
      <w:del w:id="1014" w:author="Yamaguchi Koichiro (山口 晃一郎)" w:date="2022-06-27T10:47:00Z">
        <w:r w:rsidRPr="008F45B1" w:rsidDel="00B57BAC">
          <w:rPr>
            <w:rStyle w:val="a8"/>
            <w:noProof/>
          </w:rPr>
          <w:delText>5.5</w:delText>
        </w:r>
        <w:r w:rsidRPr="008E32C4" w:rsidDel="00B57BAC">
          <w:rPr>
            <w:noProof/>
            <w:szCs w:val="22"/>
          </w:rPr>
          <w:tab/>
        </w:r>
        <w:r w:rsidRPr="008F45B1" w:rsidDel="00B57BAC">
          <w:rPr>
            <w:rStyle w:val="a8"/>
            <w:rFonts w:hint="eastAsia"/>
            <w:noProof/>
          </w:rPr>
          <w:delText>初期解ファイル</w:delText>
        </w:r>
        <w:r w:rsidDel="00B57BAC">
          <w:rPr>
            <w:noProof/>
            <w:webHidden/>
          </w:rPr>
          <w:tab/>
        </w:r>
      </w:del>
      <w:ins w:id="1015" w:author="全社標準ＰＣ" w:date="2018-09-13T19:25:00Z">
        <w:del w:id="1016" w:author="Yamaguchi Koichiro (山口 晃一郎)" w:date="2022-06-27T10:47:00Z">
          <w:r w:rsidR="00585184" w:rsidDel="00B57BAC">
            <w:rPr>
              <w:noProof/>
              <w:webHidden/>
            </w:rPr>
            <w:delText>6</w:delText>
          </w:r>
        </w:del>
      </w:ins>
      <w:del w:id="1017" w:author="Yamaguchi Koichiro (山口 晃一郎)" w:date="2022-06-27T10:47:00Z">
        <w:r w:rsidDel="00B57BAC">
          <w:rPr>
            <w:noProof/>
            <w:webHidden/>
          </w:rPr>
          <w:delText>5</w:delText>
        </w:r>
      </w:del>
    </w:p>
    <w:p w14:paraId="5C405411" w14:textId="77777777" w:rsidR="005C5BF4" w:rsidRDefault="00D6210B" w:rsidP="007C2D4C">
      <w:pPr>
        <w:sectPr w:rsidR="005C5BF4" w:rsidSect="005C5BF4">
          <w:footerReference w:type="first" r:id="rId8"/>
          <w:pgSz w:w="11906" w:h="16838" w:code="9"/>
          <w:pgMar w:top="1440" w:right="1080" w:bottom="1440" w:left="1080" w:header="851" w:footer="680" w:gutter="0"/>
          <w:pgNumType w:start="1"/>
          <w:cols w:space="425"/>
          <w:titlePg/>
          <w:docGrid w:type="lines" w:linePitch="316"/>
        </w:sectPr>
      </w:pPr>
      <w:r>
        <w:fldChar w:fldCharType="end"/>
      </w:r>
    </w:p>
    <w:p w14:paraId="2AE608BD" w14:textId="77777777" w:rsidR="00BA3459" w:rsidRDefault="00BA3459" w:rsidP="007C2D4C">
      <w:pPr>
        <w:sectPr w:rsidR="00BA3459" w:rsidSect="005C5BF4">
          <w:type w:val="continuous"/>
          <w:pgSz w:w="11906" w:h="16838" w:code="9"/>
          <w:pgMar w:top="1440" w:right="1080" w:bottom="1440" w:left="1080" w:header="851" w:footer="680" w:gutter="0"/>
          <w:pgNumType w:start="4"/>
          <w:cols w:space="425"/>
          <w:titlePg/>
          <w:docGrid w:type="lines" w:linePitch="316"/>
        </w:sectPr>
      </w:pPr>
    </w:p>
    <w:p w14:paraId="55E9F81A" w14:textId="77777777" w:rsidR="005C5BF4" w:rsidRDefault="005C5BF4" w:rsidP="007C2D4C">
      <w:pPr>
        <w:sectPr w:rsidR="005C5BF4" w:rsidSect="00BA3459">
          <w:type w:val="continuous"/>
          <w:pgSz w:w="11906" w:h="16838" w:code="9"/>
          <w:pgMar w:top="1440" w:right="1080" w:bottom="1440" w:left="1080" w:header="851" w:footer="680" w:gutter="0"/>
          <w:pgNumType w:start="1"/>
          <w:cols w:space="425"/>
          <w:titlePg/>
          <w:docGrid w:type="lines" w:linePitch="316"/>
        </w:sectPr>
      </w:pPr>
    </w:p>
    <w:p w14:paraId="0BDFD531" w14:textId="77777777" w:rsidR="007C2D4C" w:rsidRDefault="007C2D4C" w:rsidP="007C2D4C">
      <w:pPr>
        <w:pStyle w:val="1"/>
      </w:pPr>
      <w:bookmarkStart w:id="1018" w:name="_Toc120881788"/>
      <w:r>
        <w:rPr>
          <w:rFonts w:hint="eastAsia"/>
        </w:rPr>
        <w:t>はじめに</w:t>
      </w:r>
      <w:bookmarkEnd w:id="1018"/>
    </w:p>
    <w:p w14:paraId="250260D1" w14:textId="77777777" w:rsidR="001B5494" w:rsidRPr="001B5494" w:rsidRDefault="001B5494" w:rsidP="001B5494"/>
    <w:p w14:paraId="6748E540" w14:textId="77777777" w:rsidR="007C2D4C" w:rsidRDefault="007C2D4C" w:rsidP="007C2D4C">
      <w:pPr>
        <w:pStyle w:val="2"/>
      </w:pPr>
      <w:bookmarkStart w:id="1019" w:name="_Toc120881789"/>
      <w:r>
        <w:rPr>
          <w:rFonts w:hint="eastAsia"/>
        </w:rPr>
        <w:t>本書の目的</w:t>
      </w:r>
      <w:bookmarkEnd w:id="1019"/>
    </w:p>
    <w:p w14:paraId="728FB258" w14:textId="77777777" w:rsidR="00AD6C35" w:rsidRDefault="00741822" w:rsidP="00AD6C35">
      <w:r>
        <w:rPr>
          <w:rFonts w:hint="eastAsia"/>
        </w:rPr>
        <w:t xml:space="preserve">　本書は、</w:t>
      </w:r>
      <w:r w:rsidR="00C44089">
        <w:rPr>
          <w:rFonts w:hint="eastAsia"/>
        </w:rPr>
        <w:t>ソルバの入出力仕様、基本動作</w:t>
      </w:r>
      <w:r w:rsidR="0051278F">
        <w:rPr>
          <w:rFonts w:hint="eastAsia"/>
        </w:rPr>
        <w:t>を記述したものである。</w:t>
      </w:r>
      <w:r w:rsidR="001832C8">
        <w:rPr>
          <w:rFonts w:hint="eastAsia"/>
        </w:rPr>
        <w:t>ソルバとは、</w:t>
      </w:r>
      <w:r w:rsidR="007D1300">
        <w:rPr>
          <w:rFonts w:hint="eastAsia"/>
        </w:rPr>
        <w:t>荷物を</w:t>
      </w:r>
      <w:r w:rsidR="001832C8">
        <w:rPr>
          <w:rFonts w:hint="eastAsia"/>
        </w:rPr>
        <w:t>複数の場所に、</w:t>
      </w:r>
      <w:del w:id="1020" w:author="山口 晃一郎&lt;yamaguchi.koichiro@jp.panasonic.com&gt;" w:date="2020-07-08T10:50:00Z">
        <w:r w:rsidR="001832C8" w:rsidDel="00E6193B">
          <w:rPr>
            <w:rFonts w:hint="eastAsia"/>
          </w:rPr>
          <w:delText>、</w:delText>
        </w:r>
      </w:del>
      <w:r w:rsidR="001832C8">
        <w:rPr>
          <w:rFonts w:hint="eastAsia"/>
        </w:rPr>
        <w:t>指定された運搬車の台数で、効率的に配送する配送計画を立てる</w:t>
      </w:r>
      <w:r w:rsidR="007D1300">
        <w:rPr>
          <w:rFonts w:hint="eastAsia"/>
        </w:rPr>
        <w:t>プログラム</w:t>
      </w:r>
      <w:r w:rsidR="001832C8">
        <w:rPr>
          <w:rFonts w:hint="eastAsia"/>
        </w:rPr>
        <w:t>である。</w:t>
      </w:r>
      <w:ins w:id="1021" w:author="山口 晃一郎&lt;yamaguchi.koichiro@jp.panasonic.com&gt;" w:date="2020-07-08T10:50:00Z">
        <w:r w:rsidR="00E6193B">
          <w:rPr>
            <w:rFonts w:hint="eastAsia"/>
          </w:rPr>
          <w:t>また、</w:t>
        </w:r>
      </w:ins>
      <w:ins w:id="1022" w:author="山口 晃一郎&lt;yamaguchi.koichiro@jp.panasonic.com&gt;" w:date="2020-07-08T10:51:00Z">
        <w:r w:rsidR="00CD51DB">
          <w:rPr>
            <w:rFonts w:hint="eastAsia"/>
          </w:rPr>
          <w:t>電動</w:t>
        </w:r>
      </w:ins>
      <w:ins w:id="1023" w:author="山口 晃一郎&lt;yamaguchi.koichiro@jp.panasonic.com&gt;" w:date="2020-07-08T18:18:00Z">
        <w:r w:rsidR="00CD51DB">
          <w:rPr>
            <w:rFonts w:hint="eastAsia"/>
          </w:rPr>
          <w:t>車両</w:t>
        </w:r>
      </w:ins>
      <w:ins w:id="1024" w:author="山口 晃一郎&lt;yamaguchi.koichiro@jp.panasonic.com&gt;" w:date="2020-07-08T10:51:00Z">
        <w:r w:rsidR="00E6193B">
          <w:rPr>
            <w:rFonts w:hint="eastAsia"/>
          </w:rPr>
          <w:t>（</w:t>
        </w:r>
        <w:r w:rsidR="00E6193B">
          <w:rPr>
            <w:rFonts w:hint="eastAsia"/>
          </w:rPr>
          <w:t>EV</w:t>
        </w:r>
      </w:ins>
      <w:ins w:id="1025" w:author="山口 晃一郎&lt;yamaguchi.koichiro@jp.panasonic.com&gt;" w:date="2020-07-08T18:18:00Z">
        <w:r w:rsidR="00CD51DB">
          <w:rPr>
            <w:rFonts w:hint="eastAsia"/>
          </w:rPr>
          <w:t>、電気自動車</w:t>
        </w:r>
      </w:ins>
      <w:ins w:id="1026" w:author="山口 晃一郎&lt;yamaguchi.koichiro@jp.panasonic.com&gt;" w:date="2020-07-08T10:51:00Z">
        <w:r w:rsidR="00E6193B">
          <w:rPr>
            <w:rFonts w:hint="eastAsia"/>
          </w:rPr>
          <w:t>）</w:t>
        </w:r>
      </w:ins>
      <w:ins w:id="1027" w:author="山口 晃一郎&lt;yamaguchi.koichiro@jp.panasonic.com&gt;" w:date="2020-07-08T10:50:00Z">
        <w:r w:rsidR="00E6193B">
          <w:rPr>
            <w:rFonts w:hint="eastAsia"/>
          </w:rPr>
          <w:t>を対象として</w:t>
        </w:r>
      </w:ins>
      <w:ins w:id="1028" w:author="山口 晃一郎&lt;yamaguchi.koichiro@jp.panasonic.com&gt;" w:date="2020-07-08T10:51:00Z">
        <w:r w:rsidR="00E6193B">
          <w:rPr>
            <w:rFonts w:hint="eastAsia"/>
          </w:rPr>
          <w:t>、</w:t>
        </w:r>
      </w:ins>
      <w:ins w:id="1029" w:author="山口 晃一郎&lt;yamaguchi.koichiro@jp.panasonic.com&gt;" w:date="2020-07-08T10:50:00Z">
        <w:r w:rsidR="00E6193B">
          <w:rPr>
            <w:rFonts w:hint="eastAsia"/>
          </w:rPr>
          <w:t>配送途中に</w:t>
        </w:r>
      </w:ins>
      <w:ins w:id="1030" w:author="山口 晃一郎&lt;yamaguchi.koichiro@jp.panasonic.com&gt;" w:date="2020-07-08T10:51:00Z">
        <w:r w:rsidR="00E6193B">
          <w:rPr>
            <w:rFonts w:hint="eastAsia"/>
          </w:rPr>
          <w:t>電欠を起こさないように</w:t>
        </w:r>
      </w:ins>
      <w:ins w:id="1031" w:author="山口 晃一郎&lt;yamaguchi.koichiro@jp.panasonic.com&gt;" w:date="2020-07-08T10:50:00Z">
        <w:r w:rsidR="00E6193B">
          <w:rPr>
            <w:rFonts w:hint="eastAsia"/>
          </w:rPr>
          <w:t>効率的に充電スポットに立ち寄る充電配送計画も立てることができる。</w:t>
        </w:r>
      </w:ins>
    </w:p>
    <w:p w14:paraId="0DB9E1F8" w14:textId="77777777" w:rsidR="00AD6C35" w:rsidRPr="00E36F97" w:rsidRDefault="00AD6C35" w:rsidP="00AD6C35"/>
    <w:p w14:paraId="2F1E8E48" w14:textId="77777777" w:rsidR="00AD6C35" w:rsidRDefault="007C2D4C" w:rsidP="00AD6C35">
      <w:pPr>
        <w:pStyle w:val="2"/>
      </w:pPr>
      <w:bookmarkStart w:id="1032" w:name="_Toc120881790"/>
      <w:r>
        <w:rPr>
          <w:rFonts w:hint="eastAsia"/>
        </w:rPr>
        <w:t>用語定義</w:t>
      </w:r>
      <w:bookmarkEnd w:id="10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1"/>
        <w:gridCol w:w="5812"/>
      </w:tblGrid>
      <w:tr w:rsidR="00F44809" w14:paraId="4BFAEF33" w14:textId="77777777" w:rsidTr="00F44809">
        <w:tc>
          <w:tcPr>
            <w:tcW w:w="2551" w:type="dxa"/>
            <w:tcBorders>
              <w:top w:val="single" w:sz="4" w:space="0" w:color="auto"/>
              <w:left w:val="single" w:sz="4" w:space="0" w:color="auto"/>
              <w:bottom w:val="single" w:sz="4" w:space="0" w:color="auto"/>
              <w:right w:val="single" w:sz="4" w:space="0" w:color="auto"/>
            </w:tcBorders>
            <w:hideMark/>
          </w:tcPr>
          <w:p w14:paraId="424539EC" w14:textId="77777777" w:rsidR="00F44809" w:rsidRDefault="00F44809">
            <w:pPr>
              <w:jc w:val="center"/>
            </w:pPr>
            <w:r>
              <w:rPr>
                <w:rFonts w:hint="eastAsia"/>
              </w:rPr>
              <w:t>用語</w:t>
            </w:r>
          </w:p>
        </w:tc>
        <w:tc>
          <w:tcPr>
            <w:tcW w:w="5812" w:type="dxa"/>
            <w:tcBorders>
              <w:top w:val="single" w:sz="4" w:space="0" w:color="auto"/>
              <w:left w:val="single" w:sz="4" w:space="0" w:color="auto"/>
              <w:bottom w:val="single" w:sz="4" w:space="0" w:color="auto"/>
              <w:right w:val="single" w:sz="4" w:space="0" w:color="auto"/>
            </w:tcBorders>
            <w:hideMark/>
          </w:tcPr>
          <w:p w14:paraId="74CBDD6F" w14:textId="77777777" w:rsidR="00F44809" w:rsidRDefault="00F44809">
            <w:pPr>
              <w:jc w:val="center"/>
            </w:pPr>
            <w:r>
              <w:rPr>
                <w:rFonts w:hint="eastAsia"/>
              </w:rPr>
              <w:t>説明</w:t>
            </w:r>
          </w:p>
        </w:tc>
      </w:tr>
      <w:tr w:rsidR="00F44809" w:rsidRPr="0033452B" w14:paraId="6FF5A752" w14:textId="77777777" w:rsidTr="00F44809">
        <w:tc>
          <w:tcPr>
            <w:tcW w:w="2551" w:type="dxa"/>
            <w:tcBorders>
              <w:top w:val="single" w:sz="4" w:space="0" w:color="auto"/>
              <w:left w:val="single" w:sz="4" w:space="0" w:color="auto"/>
              <w:bottom w:val="single" w:sz="4" w:space="0" w:color="auto"/>
              <w:right w:val="single" w:sz="4" w:space="0" w:color="auto"/>
            </w:tcBorders>
          </w:tcPr>
          <w:p w14:paraId="74B74560" w14:textId="77777777" w:rsidR="00F44809" w:rsidRDefault="00C44089">
            <w:pPr>
              <w:jc w:val="center"/>
            </w:pPr>
            <w:r>
              <w:rPr>
                <w:rFonts w:hint="eastAsia"/>
              </w:rPr>
              <w:t>拠点</w:t>
            </w:r>
          </w:p>
        </w:tc>
        <w:tc>
          <w:tcPr>
            <w:tcW w:w="5812" w:type="dxa"/>
            <w:tcBorders>
              <w:top w:val="single" w:sz="4" w:space="0" w:color="auto"/>
              <w:left w:val="single" w:sz="4" w:space="0" w:color="auto"/>
              <w:bottom w:val="single" w:sz="4" w:space="0" w:color="auto"/>
              <w:right w:val="single" w:sz="4" w:space="0" w:color="auto"/>
            </w:tcBorders>
          </w:tcPr>
          <w:p w14:paraId="35ED6983" w14:textId="77777777" w:rsidR="00F44809" w:rsidRDefault="00C44089" w:rsidP="00F44809">
            <w:pPr>
              <w:jc w:val="left"/>
            </w:pPr>
            <w:r>
              <w:rPr>
                <w:rFonts w:hint="eastAsia"/>
              </w:rPr>
              <w:t>荷物の配送を開始する場所。</w:t>
            </w:r>
            <w:r>
              <w:rPr>
                <w:rFonts w:hint="eastAsia"/>
              </w:rPr>
              <w:t>1</w:t>
            </w:r>
            <w:r>
              <w:rPr>
                <w:rFonts w:hint="eastAsia"/>
              </w:rPr>
              <w:t>地点のみ定義できる。</w:t>
            </w:r>
          </w:p>
        </w:tc>
      </w:tr>
      <w:tr w:rsidR="00F44809" w14:paraId="7D6BE024" w14:textId="77777777" w:rsidTr="00F44809">
        <w:tc>
          <w:tcPr>
            <w:tcW w:w="2551" w:type="dxa"/>
            <w:tcBorders>
              <w:top w:val="single" w:sz="4" w:space="0" w:color="auto"/>
              <w:left w:val="single" w:sz="4" w:space="0" w:color="auto"/>
              <w:bottom w:val="single" w:sz="4" w:space="0" w:color="auto"/>
              <w:right w:val="single" w:sz="4" w:space="0" w:color="auto"/>
            </w:tcBorders>
          </w:tcPr>
          <w:p w14:paraId="3E20E1BC" w14:textId="77777777" w:rsidR="00F44809" w:rsidRDefault="00C44089">
            <w:pPr>
              <w:jc w:val="center"/>
            </w:pPr>
            <w:r>
              <w:rPr>
                <w:rFonts w:hint="eastAsia"/>
              </w:rPr>
              <w:t>配送先</w:t>
            </w:r>
          </w:p>
        </w:tc>
        <w:tc>
          <w:tcPr>
            <w:tcW w:w="5812" w:type="dxa"/>
            <w:tcBorders>
              <w:top w:val="single" w:sz="4" w:space="0" w:color="auto"/>
              <w:left w:val="single" w:sz="4" w:space="0" w:color="auto"/>
              <w:bottom w:val="single" w:sz="4" w:space="0" w:color="auto"/>
              <w:right w:val="single" w:sz="4" w:space="0" w:color="auto"/>
            </w:tcBorders>
          </w:tcPr>
          <w:p w14:paraId="0E80C756" w14:textId="77777777" w:rsidR="00F44809" w:rsidRDefault="00C44089" w:rsidP="00F44809">
            <w:pPr>
              <w:jc w:val="left"/>
            </w:pPr>
            <w:r>
              <w:rPr>
                <w:rFonts w:hint="eastAsia"/>
              </w:rPr>
              <w:t>荷物を配送する場所。複数地点の定義が可能。</w:t>
            </w:r>
          </w:p>
        </w:tc>
      </w:tr>
      <w:tr w:rsidR="003577E2" w14:paraId="7708AFCE" w14:textId="77777777" w:rsidTr="00F44809">
        <w:trPr>
          <w:ins w:id="1033" w:author="山口 晃一郎&lt;yamaguchi.koichiro@jp.panasonic.com&gt;" w:date="2020-08-07T12:27:00Z"/>
        </w:trPr>
        <w:tc>
          <w:tcPr>
            <w:tcW w:w="2551" w:type="dxa"/>
            <w:tcBorders>
              <w:top w:val="single" w:sz="4" w:space="0" w:color="auto"/>
              <w:left w:val="single" w:sz="4" w:space="0" w:color="auto"/>
              <w:bottom w:val="single" w:sz="4" w:space="0" w:color="auto"/>
              <w:right w:val="single" w:sz="4" w:space="0" w:color="auto"/>
            </w:tcBorders>
          </w:tcPr>
          <w:p w14:paraId="2E82C43C" w14:textId="77777777" w:rsidR="003577E2" w:rsidRDefault="003577E2">
            <w:pPr>
              <w:jc w:val="center"/>
              <w:rPr>
                <w:ins w:id="1034" w:author="山口 晃一郎&lt;yamaguchi.koichiro@jp.panasonic.com&gt;" w:date="2020-08-07T12:27:00Z"/>
              </w:rPr>
            </w:pPr>
            <w:ins w:id="1035" w:author="山口 晃一郎&lt;yamaguchi.koichiro@jp.panasonic.com&gt;" w:date="2020-08-07T12:27:00Z">
              <w:r>
                <w:rPr>
                  <w:rFonts w:hint="eastAsia"/>
                </w:rPr>
                <w:t>運搬車</w:t>
              </w:r>
            </w:ins>
          </w:p>
        </w:tc>
        <w:tc>
          <w:tcPr>
            <w:tcW w:w="5812" w:type="dxa"/>
            <w:tcBorders>
              <w:top w:val="single" w:sz="4" w:space="0" w:color="auto"/>
              <w:left w:val="single" w:sz="4" w:space="0" w:color="auto"/>
              <w:bottom w:val="single" w:sz="4" w:space="0" w:color="auto"/>
              <w:right w:val="single" w:sz="4" w:space="0" w:color="auto"/>
            </w:tcBorders>
          </w:tcPr>
          <w:p w14:paraId="69AEEEB6" w14:textId="77777777" w:rsidR="003577E2" w:rsidRDefault="003577E2" w:rsidP="00F44809">
            <w:pPr>
              <w:jc w:val="left"/>
              <w:rPr>
                <w:ins w:id="1036" w:author="山口 晃一郎&lt;yamaguchi.koichiro@jp.panasonic.com&gt;" w:date="2020-08-07T12:27:00Z"/>
              </w:rPr>
            </w:pPr>
            <w:ins w:id="1037" w:author="山口 晃一郎&lt;yamaguchi.koichiro@jp.panasonic.com&gt;" w:date="2020-08-07T12:27:00Z">
              <w:r>
                <w:rPr>
                  <w:rFonts w:hint="eastAsia"/>
                </w:rPr>
                <w:t>荷物を配送する</w:t>
              </w:r>
            </w:ins>
            <w:ins w:id="1038" w:author="山口 晃一郎&lt;yamaguchi.koichiro@jp.panasonic.com&gt;" w:date="2020-08-07T12:28:00Z">
              <w:r>
                <w:rPr>
                  <w:rFonts w:hint="eastAsia"/>
                </w:rPr>
                <w:t>移動体</w:t>
              </w:r>
            </w:ins>
            <w:ins w:id="1039" w:author="山口 晃一郎&lt;yamaguchi.koichiro@jp.panasonic.com&gt;" w:date="2020-08-07T12:27:00Z">
              <w:r>
                <w:rPr>
                  <w:rFonts w:hint="eastAsia"/>
                </w:rPr>
                <w:t>。車両と</w:t>
              </w:r>
            </w:ins>
            <w:ins w:id="1040" w:author="山口 晃一郎&lt;yamaguchi.koichiro@jp.panasonic.com&gt;" w:date="2020-08-07T12:28:00Z">
              <w:r>
                <w:rPr>
                  <w:rFonts w:hint="eastAsia"/>
                </w:rPr>
                <w:t>記す場合もある。</w:t>
              </w:r>
            </w:ins>
          </w:p>
        </w:tc>
      </w:tr>
      <w:tr w:rsidR="00F44809" w14:paraId="65498735" w14:textId="77777777" w:rsidTr="00F44809">
        <w:tc>
          <w:tcPr>
            <w:tcW w:w="2551" w:type="dxa"/>
            <w:tcBorders>
              <w:top w:val="single" w:sz="4" w:space="0" w:color="auto"/>
              <w:left w:val="single" w:sz="4" w:space="0" w:color="auto"/>
              <w:bottom w:val="single" w:sz="4" w:space="0" w:color="auto"/>
              <w:right w:val="single" w:sz="4" w:space="0" w:color="auto"/>
            </w:tcBorders>
          </w:tcPr>
          <w:p w14:paraId="234D5D0F" w14:textId="77777777" w:rsidR="00F44809" w:rsidRDefault="006E473F">
            <w:pPr>
              <w:jc w:val="center"/>
            </w:pPr>
            <w:r>
              <w:rPr>
                <w:rFonts w:hint="eastAsia"/>
              </w:rPr>
              <w:t>運搬台数</w:t>
            </w:r>
          </w:p>
        </w:tc>
        <w:tc>
          <w:tcPr>
            <w:tcW w:w="5812" w:type="dxa"/>
            <w:tcBorders>
              <w:top w:val="single" w:sz="4" w:space="0" w:color="auto"/>
              <w:left w:val="single" w:sz="4" w:space="0" w:color="auto"/>
              <w:bottom w:val="single" w:sz="4" w:space="0" w:color="auto"/>
              <w:right w:val="single" w:sz="4" w:space="0" w:color="auto"/>
            </w:tcBorders>
          </w:tcPr>
          <w:p w14:paraId="69F7DF97" w14:textId="77777777" w:rsidR="0033452B" w:rsidRDefault="00C44089" w:rsidP="00F44809">
            <w:pPr>
              <w:jc w:val="left"/>
            </w:pPr>
            <w:r>
              <w:rPr>
                <w:rFonts w:hint="eastAsia"/>
              </w:rPr>
              <w:t>荷物を一度に配送する台数</w:t>
            </w:r>
            <w:r w:rsidR="000C1F22">
              <w:rPr>
                <w:rFonts w:hint="eastAsia"/>
              </w:rPr>
              <w:t>。</w:t>
            </w:r>
            <w:r>
              <w:rPr>
                <w:rFonts w:hint="eastAsia"/>
              </w:rPr>
              <w:t>1</w:t>
            </w:r>
            <w:r>
              <w:rPr>
                <w:rFonts w:hint="eastAsia"/>
              </w:rPr>
              <w:t>以上</w:t>
            </w:r>
            <w:r w:rsidR="006E473F">
              <w:rPr>
                <w:rFonts w:hint="eastAsia"/>
              </w:rPr>
              <w:t>の整数</w:t>
            </w:r>
            <w:r>
              <w:rPr>
                <w:rFonts w:hint="eastAsia"/>
              </w:rPr>
              <w:t>。</w:t>
            </w:r>
            <w:r w:rsidR="006E473F">
              <w:rPr>
                <w:rFonts w:hint="eastAsia"/>
              </w:rPr>
              <w:t>台数と省略する場合あり。</w:t>
            </w:r>
          </w:p>
        </w:tc>
      </w:tr>
      <w:tr w:rsidR="00F44809" w14:paraId="4F6189D4" w14:textId="77777777" w:rsidTr="00F44809">
        <w:tc>
          <w:tcPr>
            <w:tcW w:w="2551" w:type="dxa"/>
            <w:tcBorders>
              <w:top w:val="single" w:sz="4" w:space="0" w:color="auto"/>
              <w:left w:val="single" w:sz="4" w:space="0" w:color="auto"/>
              <w:bottom w:val="single" w:sz="4" w:space="0" w:color="auto"/>
              <w:right w:val="single" w:sz="4" w:space="0" w:color="auto"/>
            </w:tcBorders>
          </w:tcPr>
          <w:p w14:paraId="50D4F6E9" w14:textId="77777777" w:rsidR="00F44809" w:rsidRDefault="00C44089">
            <w:pPr>
              <w:jc w:val="center"/>
            </w:pPr>
            <w:r>
              <w:rPr>
                <w:rFonts w:hint="eastAsia"/>
              </w:rPr>
              <w:t>配送開始時刻</w:t>
            </w:r>
          </w:p>
        </w:tc>
        <w:tc>
          <w:tcPr>
            <w:tcW w:w="5812" w:type="dxa"/>
            <w:tcBorders>
              <w:top w:val="single" w:sz="4" w:space="0" w:color="auto"/>
              <w:left w:val="single" w:sz="4" w:space="0" w:color="auto"/>
              <w:bottom w:val="single" w:sz="4" w:space="0" w:color="auto"/>
              <w:right w:val="single" w:sz="4" w:space="0" w:color="auto"/>
            </w:tcBorders>
          </w:tcPr>
          <w:p w14:paraId="15112FC0" w14:textId="77777777" w:rsidR="000C1F22" w:rsidRDefault="00C44089" w:rsidP="0041267F">
            <w:pPr>
              <w:jc w:val="left"/>
            </w:pPr>
            <w:r>
              <w:rPr>
                <w:rFonts w:hint="eastAsia"/>
              </w:rPr>
              <w:t>荷物の配送を開始する時刻、拠点を出発する時刻と同等。</w:t>
            </w:r>
          </w:p>
        </w:tc>
      </w:tr>
      <w:tr w:rsidR="00F44809" w14:paraId="7AE64251" w14:textId="77777777" w:rsidTr="00F44809">
        <w:tc>
          <w:tcPr>
            <w:tcW w:w="2551" w:type="dxa"/>
            <w:tcBorders>
              <w:top w:val="single" w:sz="4" w:space="0" w:color="auto"/>
              <w:left w:val="single" w:sz="4" w:space="0" w:color="auto"/>
              <w:bottom w:val="single" w:sz="4" w:space="0" w:color="auto"/>
              <w:right w:val="single" w:sz="4" w:space="0" w:color="auto"/>
            </w:tcBorders>
          </w:tcPr>
          <w:p w14:paraId="6BF162E1" w14:textId="77777777" w:rsidR="00F44809" w:rsidRDefault="00C44089">
            <w:pPr>
              <w:jc w:val="center"/>
            </w:pPr>
            <w:r>
              <w:rPr>
                <w:rFonts w:hint="eastAsia"/>
              </w:rPr>
              <w:t>配送終了時刻</w:t>
            </w:r>
          </w:p>
        </w:tc>
        <w:tc>
          <w:tcPr>
            <w:tcW w:w="5812" w:type="dxa"/>
            <w:tcBorders>
              <w:top w:val="single" w:sz="4" w:space="0" w:color="auto"/>
              <w:left w:val="single" w:sz="4" w:space="0" w:color="auto"/>
              <w:bottom w:val="single" w:sz="4" w:space="0" w:color="auto"/>
              <w:right w:val="single" w:sz="4" w:space="0" w:color="auto"/>
            </w:tcBorders>
          </w:tcPr>
          <w:p w14:paraId="266B3BEA" w14:textId="77777777" w:rsidR="00F44809" w:rsidRDefault="00C44089" w:rsidP="0041267F">
            <w:pPr>
              <w:jc w:val="left"/>
            </w:pPr>
            <w:r>
              <w:rPr>
                <w:rFonts w:hint="eastAsia"/>
              </w:rPr>
              <w:t>最後の配送先への荷物の配送完了を、この時刻までに終了する。</w:t>
            </w:r>
          </w:p>
        </w:tc>
      </w:tr>
      <w:tr w:rsidR="00F44809" w14:paraId="611F253E" w14:textId="77777777" w:rsidTr="00F44809">
        <w:tc>
          <w:tcPr>
            <w:tcW w:w="2551" w:type="dxa"/>
            <w:tcBorders>
              <w:top w:val="single" w:sz="4" w:space="0" w:color="auto"/>
              <w:left w:val="single" w:sz="4" w:space="0" w:color="auto"/>
              <w:bottom w:val="single" w:sz="4" w:space="0" w:color="auto"/>
              <w:right w:val="single" w:sz="4" w:space="0" w:color="auto"/>
            </w:tcBorders>
          </w:tcPr>
          <w:p w14:paraId="6E8B141C" w14:textId="77777777" w:rsidR="00F44809" w:rsidRDefault="001832C8">
            <w:pPr>
              <w:jc w:val="center"/>
            </w:pPr>
            <w:r>
              <w:rPr>
                <w:rFonts w:hint="eastAsia"/>
              </w:rPr>
              <w:t>初期解</w:t>
            </w:r>
          </w:p>
        </w:tc>
        <w:tc>
          <w:tcPr>
            <w:tcW w:w="5812" w:type="dxa"/>
            <w:tcBorders>
              <w:top w:val="single" w:sz="4" w:space="0" w:color="auto"/>
              <w:left w:val="single" w:sz="4" w:space="0" w:color="auto"/>
              <w:bottom w:val="single" w:sz="4" w:space="0" w:color="auto"/>
              <w:right w:val="single" w:sz="4" w:space="0" w:color="auto"/>
            </w:tcBorders>
          </w:tcPr>
          <w:p w14:paraId="688F6B95" w14:textId="77777777" w:rsidR="007C724A" w:rsidRDefault="001832C8" w:rsidP="007C724A">
            <w:pPr>
              <w:jc w:val="left"/>
            </w:pPr>
            <w:r>
              <w:rPr>
                <w:rFonts w:hint="eastAsia"/>
              </w:rPr>
              <w:t>指定台数での初期の配送計画。ソルバを実行する前に存在し、ソルバにて改善解を出したい場合に利用する。</w:t>
            </w:r>
          </w:p>
        </w:tc>
      </w:tr>
      <w:tr w:rsidR="006E473F" w:rsidRPr="006E473F" w14:paraId="7AE7BE24" w14:textId="77777777" w:rsidTr="006E473F">
        <w:tc>
          <w:tcPr>
            <w:tcW w:w="2551" w:type="dxa"/>
            <w:tcBorders>
              <w:top w:val="single" w:sz="4" w:space="0" w:color="auto"/>
              <w:left w:val="single" w:sz="4" w:space="0" w:color="auto"/>
              <w:bottom w:val="single" w:sz="4" w:space="0" w:color="auto"/>
              <w:right w:val="single" w:sz="4" w:space="0" w:color="auto"/>
            </w:tcBorders>
          </w:tcPr>
          <w:p w14:paraId="02E4ADDE" w14:textId="77777777" w:rsidR="006E473F" w:rsidRDefault="006E473F" w:rsidP="00564607">
            <w:pPr>
              <w:jc w:val="center"/>
            </w:pPr>
            <w:r>
              <w:rPr>
                <w:rFonts w:hint="eastAsia"/>
              </w:rPr>
              <w:t>受け入れ開始時刻</w:t>
            </w:r>
          </w:p>
        </w:tc>
        <w:tc>
          <w:tcPr>
            <w:tcW w:w="5812" w:type="dxa"/>
            <w:tcBorders>
              <w:top w:val="single" w:sz="4" w:space="0" w:color="auto"/>
              <w:left w:val="single" w:sz="4" w:space="0" w:color="auto"/>
              <w:bottom w:val="single" w:sz="4" w:space="0" w:color="auto"/>
              <w:right w:val="single" w:sz="4" w:space="0" w:color="auto"/>
            </w:tcBorders>
          </w:tcPr>
          <w:p w14:paraId="19EED82C" w14:textId="77777777" w:rsidR="006E473F" w:rsidRDefault="006E473F" w:rsidP="006E473F">
            <w:pPr>
              <w:jc w:val="left"/>
            </w:pPr>
            <w:r>
              <w:rPr>
                <w:rFonts w:hint="eastAsia"/>
              </w:rPr>
              <w:t>配送先にて、荷物を受け入れ可能な最も早い時刻。</w:t>
            </w:r>
          </w:p>
        </w:tc>
      </w:tr>
      <w:tr w:rsidR="006E473F" w14:paraId="43F6BAAF" w14:textId="77777777" w:rsidTr="006E473F">
        <w:tc>
          <w:tcPr>
            <w:tcW w:w="2551" w:type="dxa"/>
            <w:tcBorders>
              <w:top w:val="single" w:sz="4" w:space="0" w:color="auto"/>
              <w:left w:val="single" w:sz="4" w:space="0" w:color="auto"/>
              <w:bottom w:val="single" w:sz="4" w:space="0" w:color="auto"/>
              <w:right w:val="single" w:sz="4" w:space="0" w:color="auto"/>
            </w:tcBorders>
          </w:tcPr>
          <w:p w14:paraId="277657BA" w14:textId="77777777" w:rsidR="006E473F" w:rsidRDefault="006E473F" w:rsidP="00564607">
            <w:pPr>
              <w:jc w:val="center"/>
            </w:pPr>
            <w:r>
              <w:rPr>
                <w:rFonts w:hint="eastAsia"/>
              </w:rPr>
              <w:t>受け入れ終了時刻</w:t>
            </w:r>
          </w:p>
        </w:tc>
        <w:tc>
          <w:tcPr>
            <w:tcW w:w="5812" w:type="dxa"/>
            <w:tcBorders>
              <w:top w:val="single" w:sz="4" w:space="0" w:color="auto"/>
              <w:left w:val="single" w:sz="4" w:space="0" w:color="auto"/>
              <w:bottom w:val="single" w:sz="4" w:space="0" w:color="auto"/>
              <w:right w:val="single" w:sz="4" w:space="0" w:color="auto"/>
            </w:tcBorders>
          </w:tcPr>
          <w:p w14:paraId="02103CBC" w14:textId="77777777" w:rsidR="006E473F" w:rsidRDefault="006E473F" w:rsidP="00564607">
            <w:pPr>
              <w:jc w:val="left"/>
            </w:pPr>
            <w:r>
              <w:rPr>
                <w:rFonts w:hint="eastAsia"/>
              </w:rPr>
              <w:t>配送先にて、荷物を受け入れ可能な最も遅い時刻。</w:t>
            </w:r>
          </w:p>
        </w:tc>
      </w:tr>
      <w:tr w:rsidR="00E6193B" w14:paraId="50281730" w14:textId="77777777" w:rsidTr="006E473F">
        <w:trPr>
          <w:ins w:id="1041" w:author="山口 晃一郎&lt;yamaguchi.koichiro@jp.panasonic.com&gt;" w:date="2020-07-08T10:51:00Z"/>
        </w:trPr>
        <w:tc>
          <w:tcPr>
            <w:tcW w:w="2551" w:type="dxa"/>
            <w:tcBorders>
              <w:top w:val="single" w:sz="4" w:space="0" w:color="auto"/>
              <w:left w:val="single" w:sz="4" w:space="0" w:color="auto"/>
              <w:bottom w:val="single" w:sz="4" w:space="0" w:color="auto"/>
              <w:right w:val="single" w:sz="4" w:space="0" w:color="auto"/>
            </w:tcBorders>
          </w:tcPr>
          <w:p w14:paraId="6B64A2DE" w14:textId="77777777" w:rsidR="00E6193B" w:rsidRDefault="00E6193B" w:rsidP="00564607">
            <w:pPr>
              <w:jc w:val="center"/>
              <w:rPr>
                <w:ins w:id="1042" w:author="山口 晃一郎&lt;yamaguchi.koichiro@jp.panasonic.com&gt;" w:date="2020-07-08T10:51:00Z"/>
              </w:rPr>
            </w:pPr>
            <w:ins w:id="1043" w:author="山口 晃一郎&lt;yamaguchi.koichiro@jp.panasonic.com&gt;" w:date="2020-07-08T10:52:00Z">
              <w:r>
                <w:rPr>
                  <w:rFonts w:hint="eastAsia"/>
                </w:rPr>
                <w:t>充電スポット</w:t>
              </w:r>
            </w:ins>
          </w:p>
        </w:tc>
        <w:tc>
          <w:tcPr>
            <w:tcW w:w="5812" w:type="dxa"/>
            <w:tcBorders>
              <w:top w:val="single" w:sz="4" w:space="0" w:color="auto"/>
              <w:left w:val="single" w:sz="4" w:space="0" w:color="auto"/>
              <w:bottom w:val="single" w:sz="4" w:space="0" w:color="auto"/>
              <w:right w:val="single" w:sz="4" w:space="0" w:color="auto"/>
            </w:tcBorders>
          </w:tcPr>
          <w:p w14:paraId="0EC90095" w14:textId="77777777" w:rsidR="00E6193B" w:rsidRDefault="00CD51DB" w:rsidP="00564607">
            <w:pPr>
              <w:jc w:val="left"/>
              <w:rPr>
                <w:ins w:id="1044" w:author="山口 晃一郎&lt;yamaguchi.koichiro@jp.panasonic.com&gt;" w:date="2020-07-08T10:51:00Z"/>
              </w:rPr>
            </w:pPr>
            <w:ins w:id="1045" w:author="山口 晃一郎&lt;yamaguchi.koichiro@jp.panasonic.com&gt;" w:date="2020-07-08T10:52:00Z">
              <w:r>
                <w:rPr>
                  <w:rFonts w:hint="eastAsia"/>
                </w:rPr>
                <w:t>電動</w:t>
              </w:r>
            </w:ins>
            <w:ins w:id="1046" w:author="山口 晃一郎&lt;yamaguchi.koichiro@jp.panasonic.com&gt;" w:date="2020-07-08T18:19:00Z">
              <w:r>
                <w:rPr>
                  <w:rFonts w:hint="eastAsia"/>
                </w:rPr>
                <w:t>車両</w:t>
              </w:r>
            </w:ins>
            <w:ins w:id="1047" w:author="山口 晃一郎&lt;yamaguchi.koichiro@jp.panasonic.com&gt;" w:date="2020-07-08T10:52:00Z">
              <w:r w:rsidR="00E6193B">
                <w:rPr>
                  <w:rFonts w:hint="eastAsia"/>
                </w:rPr>
                <w:t>の充電を行う場所。</w:t>
              </w:r>
            </w:ins>
            <w:ins w:id="1048" w:author="山口 晃一郎&lt;yamaguchi.koichiro@jp.panasonic.com&gt;" w:date="2020-07-08T10:53:00Z">
              <w:r w:rsidR="00E6193B">
                <w:rPr>
                  <w:rFonts w:hint="eastAsia"/>
                </w:rPr>
                <w:t>充電ポール、充電場、充電ステーションとも同意。</w:t>
              </w:r>
            </w:ins>
          </w:p>
        </w:tc>
      </w:tr>
      <w:tr w:rsidR="00DE70AD" w14:paraId="63A8A3CD" w14:textId="77777777" w:rsidTr="006E473F">
        <w:trPr>
          <w:ins w:id="1049" w:author="山口 晃一郎&lt;yamaguchi.koichiro@jp.panasonic.com&gt;" w:date="2020-07-08T12:08:00Z"/>
        </w:trPr>
        <w:tc>
          <w:tcPr>
            <w:tcW w:w="2551" w:type="dxa"/>
            <w:tcBorders>
              <w:top w:val="single" w:sz="4" w:space="0" w:color="auto"/>
              <w:left w:val="single" w:sz="4" w:space="0" w:color="auto"/>
              <w:bottom w:val="single" w:sz="4" w:space="0" w:color="auto"/>
              <w:right w:val="single" w:sz="4" w:space="0" w:color="auto"/>
            </w:tcBorders>
          </w:tcPr>
          <w:p w14:paraId="2D0E7C15" w14:textId="77777777" w:rsidR="00DE70AD" w:rsidRDefault="00DE70AD" w:rsidP="00564607">
            <w:pPr>
              <w:jc w:val="center"/>
              <w:rPr>
                <w:ins w:id="1050" w:author="山口 晃一郎&lt;yamaguchi.koichiro@jp.panasonic.com&gt;" w:date="2020-07-08T12:08:00Z"/>
              </w:rPr>
            </w:pPr>
            <w:ins w:id="1051" w:author="山口 晃一郎&lt;yamaguchi.koichiro@jp.panasonic.com&gt;" w:date="2020-07-08T12:08:00Z">
              <w:r>
                <w:rPr>
                  <w:rFonts w:hint="eastAsia"/>
                </w:rPr>
                <w:t>電欠</w:t>
              </w:r>
            </w:ins>
          </w:p>
        </w:tc>
        <w:tc>
          <w:tcPr>
            <w:tcW w:w="5812" w:type="dxa"/>
            <w:tcBorders>
              <w:top w:val="single" w:sz="4" w:space="0" w:color="auto"/>
              <w:left w:val="single" w:sz="4" w:space="0" w:color="auto"/>
              <w:bottom w:val="single" w:sz="4" w:space="0" w:color="auto"/>
              <w:right w:val="single" w:sz="4" w:space="0" w:color="auto"/>
            </w:tcBorders>
          </w:tcPr>
          <w:p w14:paraId="1FBAFDD5" w14:textId="77777777" w:rsidR="00DE70AD" w:rsidRDefault="00DE70AD" w:rsidP="00E36F97">
            <w:pPr>
              <w:jc w:val="left"/>
              <w:rPr>
                <w:ins w:id="1052" w:author="山口 晃一郎&lt;yamaguchi.koichiro@jp.panasonic.com&gt;" w:date="2020-07-08T12:08:00Z"/>
              </w:rPr>
            </w:pPr>
            <w:ins w:id="1053" w:author="山口 晃一郎&lt;yamaguchi.koichiro@jp.panasonic.com&gt;" w:date="2020-07-08T12:08:00Z">
              <w:r>
                <w:rPr>
                  <w:rFonts w:hint="eastAsia"/>
                </w:rPr>
                <w:t>車両の電力が</w:t>
              </w:r>
              <w:r>
                <w:rPr>
                  <w:rFonts w:hint="eastAsia"/>
                </w:rPr>
                <w:t>0</w:t>
              </w:r>
              <w:r>
                <w:rPr>
                  <w:rFonts w:hint="eastAsia"/>
                </w:rPr>
                <w:t>になること。</w:t>
              </w:r>
            </w:ins>
            <w:ins w:id="1054" w:author="山口 晃一郎&lt;yamaguchi.koichiro@jp.panasonic.com&gt;" w:date="2020-07-08T12:09:00Z">
              <w:r>
                <w:rPr>
                  <w:rFonts w:hint="eastAsia"/>
                </w:rPr>
                <w:t>つまり、走行不能になる</w:t>
              </w:r>
            </w:ins>
            <w:ins w:id="1055" w:author="山口 晃一郎&lt;yamaguchi.koichiro@jp.panasonic.com&gt;" w:date="2020-07-08T13:32:00Z">
              <w:r w:rsidR="00D21DB8">
                <w:rPr>
                  <w:rFonts w:hint="eastAsia"/>
                </w:rPr>
                <w:t>こと</w:t>
              </w:r>
            </w:ins>
            <w:ins w:id="1056" w:author="山口 晃一郎&lt;yamaguchi.koichiro@jp.panasonic.com&gt;" w:date="2020-07-08T12:09:00Z">
              <w:r>
                <w:rPr>
                  <w:rFonts w:hint="eastAsia"/>
                </w:rPr>
                <w:t>。</w:t>
              </w:r>
            </w:ins>
          </w:p>
        </w:tc>
      </w:tr>
      <w:tr w:rsidR="00E6193B" w14:paraId="7E4CD682" w14:textId="77777777" w:rsidTr="006E473F">
        <w:trPr>
          <w:ins w:id="1057" w:author="山口 晃一郎&lt;yamaguchi.koichiro@jp.panasonic.com&gt;" w:date="2020-07-08T10:52:00Z"/>
        </w:trPr>
        <w:tc>
          <w:tcPr>
            <w:tcW w:w="2551" w:type="dxa"/>
            <w:tcBorders>
              <w:top w:val="single" w:sz="4" w:space="0" w:color="auto"/>
              <w:left w:val="single" w:sz="4" w:space="0" w:color="auto"/>
              <w:bottom w:val="single" w:sz="4" w:space="0" w:color="auto"/>
              <w:right w:val="single" w:sz="4" w:space="0" w:color="auto"/>
            </w:tcBorders>
          </w:tcPr>
          <w:p w14:paraId="57A0DDFE" w14:textId="77777777" w:rsidR="00E6193B" w:rsidRDefault="00DE70AD" w:rsidP="00564607">
            <w:pPr>
              <w:jc w:val="center"/>
              <w:rPr>
                <w:ins w:id="1058" w:author="山口 晃一郎&lt;yamaguchi.koichiro@jp.panasonic.com&gt;" w:date="2020-07-08T10:52:00Z"/>
              </w:rPr>
            </w:pPr>
            <w:ins w:id="1059" w:author="山口 晃一郎&lt;yamaguchi.koichiro@jp.panasonic.com&gt;" w:date="2020-07-08T12:07:00Z">
              <w:r>
                <w:rPr>
                  <w:rFonts w:hint="eastAsia"/>
                </w:rPr>
                <w:t>（</w:t>
              </w:r>
            </w:ins>
            <w:ins w:id="1060" w:author="山口 晃一郎&lt;yamaguchi.koichiro@jp.panasonic.com&gt;" w:date="2020-07-08T12:04:00Z">
              <w:r w:rsidRPr="00DE70AD">
                <w:rPr>
                  <w:rFonts w:hint="eastAsia"/>
                </w:rPr>
                <w:t>車両</w:t>
              </w:r>
            </w:ins>
            <w:ins w:id="1061" w:author="山口 晃一郎&lt;yamaguchi.koichiro@jp.panasonic.com&gt;" w:date="2020-07-08T12:07:00Z">
              <w:r>
                <w:rPr>
                  <w:rFonts w:hint="eastAsia"/>
                </w:rPr>
                <w:t>）</w:t>
              </w:r>
            </w:ins>
            <w:ins w:id="1062" w:author="山口 晃一郎&lt;yamaguchi.koichiro@jp.panasonic.com&gt;" w:date="2020-07-08T12:04:00Z">
              <w:r w:rsidRPr="00DE70AD">
                <w:rPr>
                  <w:rFonts w:hint="eastAsia"/>
                </w:rPr>
                <w:t>電力容量</w:t>
              </w:r>
            </w:ins>
          </w:p>
        </w:tc>
        <w:tc>
          <w:tcPr>
            <w:tcW w:w="5812" w:type="dxa"/>
            <w:tcBorders>
              <w:top w:val="single" w:sz="4" w:space="0" w:color="auto"/>
              <w:left w:val="single" w:sz="4" w:space="0" w:color="auto"/>
              <w:bottom w:val="single" w:sz="4" w:space="0" w:color="auto"/>
              <w:right w:val="single" w:sz="4" w:space="0" w:color="auto"/>
            </w:tcBorders>
          </w:tcPr>
          <w:p w14:paraId="5171300A" w14:textId="77777777" w:rsidR="00E6193B" w:rsidRDefault="00DE70AD" w:rsidP="00564607">
            <w:pPr>
              <w:jc w:val="left"/>
              <w:rPr>
                <w:ins w:id="1063" w:author="山口 晃一郎&lt;yamaguchi.koichiro@jp.panasonic.com&gt;" w:date="2020-07-08T10:52:00Z"/>
              </w:rPr>
            </w:pPr>
            <w:ins w:id="1064" w:author="山口 晃一郎&lt;yamaguchi.koichiro@jp.panasonic.com&gt;" w:date="2020-07-08T12:05:00Z">
              <w:r w:rsidRPr="00DE70AD">
                <w:rPr>
                  <w:rFonts w:hint="eastAsia"/>
                </w:rPr>
                <w:t>満充電したときの電力量</w:t>
              </w:r>
              <w:r>
                <w:rPr>
                  <w:rFonts w:hint="eastAsia"/>
                </w:rPr>
                <w:t>。</w:t>
              </w:r>
            </w:ins>
          </w:p>
        </w:tc>
      </w:tr>
      <w:tr w:rsidR="00DE70AD" w14:paraId="43AD363F" w14:textId="77777777" w:rsidTr="006E473F">
        <w:trPr>
          <w:ins w:id="1065" w:author="山口 晃一郎&lt;yamaguchi.koichiro@jp.panasonic.com&gt;" w:date="2020-07-08T12:05:00Z"/>
        </w:trPr>
        <w:tc>
          <w:tcPr>
            <w:tcW w:w="2551" w:type="dxa"/>
            <w:tcBorders>
              <w:top w:val="single" w:sz="4" w:space="0" w:color="auto"/>
              <w:left w:val="single" w:sz="4" w:space="0" w:color="auto"/>
              <w:bottom w:val="single" w:sz="4" w:space="0" w:color="auto"/>
              <w:right w:val="single" w:sz="4" w:space="0" w:color="auto"/>
            </w:tcBorders>
          </w:tcPr>
          <w:p w14:paraId="64CE2220" w14:textId="77777777" w:rsidR="00DE70AD" w:rsidRPr="00DE70AD" w:rsidRDefault="00DE70AD" w:rsidP="00564607">
            <w:pPr>
              <w:jc w:val="center"/>
              <w:rPr>
                <w:ins w:id="1066" w:author="山口 晃一郎&lt;yamaguchi.koichiro@jp.panasonic.com&gt;" w:date="2020-07-08T12:05:00Z"/>
              </w:rPr>
            </w:pPr>
            <w:ins w:id="1067" w:author="山口 晃一郎&lt;yamaguchi.koichiro@jp.panasonic.com&gt;" w:date="2020-07-08T12:07:00Z">
              <w:r>
                <w:rPr>
                  <w:rFonts w:hint="eastAsia"/>
                </w:rPr>
                <w:t>（</w:t>
              </w:r>
            </w:ins>
            <w:ins w:id="1068" w:author="山口 晃一郎&lt;yamaguchi.koichiro@jp.panasonic.com&gt;" w:date="2020-07-08T12:05:00Z">
              <w:r w:rsidRPr="00DE70AD">
                <w:rPr>
                  <w:rFonts w:hint="eastAsia"/>
                </w:rPr>
                <w:t>車両</w:t>
              </w:r>
            </w:ins>
            <w:ins w:id="1069" w:author="山口 晃一郎&lt;yamaguchi.koichiro@jp.panasonic.com&gt;" w:date="2020-07-08T12:07:00Z">
              <w:r>
                <w:rPr>
                  <w:rFonts w:hint="eastAsia"/>
                </w:rPr>
                <w:t>）</w:t>
              </w:r>
            </w:ins>
            <w:ins w:id="1070" w:author="山口 晃一郎&lt;yamaguchi.koichiro@jp.panasonic.com&gt;" w:date="2020-07-08T12:05:00Z">
              <w:r w:rsidRPr="00DE70AD">
                <w:rPr>
                  <w:rFonts w:hint="eastAsia"/>
                </w:rPr>
                <w:t>初期電力量</w:t>
              </w:r>
            </w:ins>
          </w:p>
        </w:tc>
        <w:tc>
          <w:tcPr>
            <w:tcW w:w="5812" w:type="dxa"/>
            <w:tcBorders>
              <w:top w:val="single" w:sz="4" w:space="0" w:color="auto"/>
              <w:left w:val="single" w:sz="4" w:space="0" w:color="auto"/>
              <w:bottom w:val="single" w:sz="4" w:space="0" w:color="auto"/>
              <w:right w:val="single" w:sz="4" w:space="0" w:color="auto"/>
            </w:tcBorders>
          </w:tcPr>
          <w:p w14:paraId="53000ADA" w14:textId="77777777" w:rsidR="00DE70AD" w:rsidRPr="00DE70AD" w:rsidRDefault="00DE70AD" w:rsidP="00564607">
            <w:pPr>
              <w:jc w:val="left"/>
              <w:rPr>
                <w:ins w:id="1071" w:author="山口 晃一郎&lt;yamaguchi.koichiro@jp.panasonic.com&gt;" w:date="2020-07-08T12:05:00Z"/>
              </w:rPr>
            </w:pPr>
            <w:ins w:id="1072" w:author="山口 晃一郎&lt;yamaguchi.koichiro@jp.panasonic.com&gt;" w:date="2020-07-08T12:05:00Z">
              <w:r w:rsidRPr="00DE70AD">
                <w:rPr>
                  <w:rFonts w:hint="eastAsia"/>
                </w:rPr>
                <w:t>拠点出発時に充電されている電力量</w:t>
              </w:r>
            </w:ins>
            <w:ins w:id="1073" w:author="山口 晃一郎&lt;yamaguchi.koichiro@jp.panasonic.com&gt;" w:date="2020-07-08T12:12:00Z">
              <w:r>
                <w:rPr>
                  <w:rFonts w:hint="eastAsia"/>
                </w:rPr>
                <w:t>。</w:t>
              </w:r>
            </w:ins>
          </w:p>
        </w:tc>
      </w:tr>
      <w:tr w:rsidR="00DE70AD" w14:paraId="24FC9FF1" w14:textId="77777777" w:rsidTr="006E473F">
        <w:trPr>
          <w:ins w:id="1074" w:author="山口 晃一郎&lt;yamaguchi.koichiro@jp.panasonic.com&gt;" w:date="2020-07-08T12:05:00Z"/>
        </w:trPr>
        <w:tc>
          <w:tcPr>
            <w:tcW w:w="2551" w:type="dxa"/>
            <w:tcBorders>
              <w:top w:val="single" w:sz="4" w:space="0" w:color="auto"/>
              <w:left w:val="single" w:sz="4" w:space="0" w:color="auto"/>
              <w:bottom w:val="single" w:sz="4" w:space="0" w:color="auto"/>
              <w:right w:val="single" w:sz="4" w:space="0" w:color="auto"/>
            </w:tcBorders>
          </w:tcPr>
          <w:p w14:paraId="6706DBB0" w14:textId="77777777" w:rsidR="00DE70AD" w:rsidRPr="00DE70AD" w:rsidRDefault="00DE70AD" w:rsidP="00564607">
            <w:pPr>
              <w:jc w:val="center"/>
              <w:rPr>
                <w:ins w:id="1075" w:author="山口 晃一郎&lt;yamaguchi.koichiro@jp.panasonic.com&gt;" w:date="2020-07-08T12:05:00Z"/>
              </w:rPr>
            </w:pPr>
            <w:ins w:id="1076" w:author="山口 晃一郎&lt;yamaguchi.koichiro@jp.panasonic.com&gt;" w:date="2020-07-08T12:07:00Z">
              <w:r>
                <w:rPr>
                  <w:rFonts w:hint="eastAsia"/>
                </w:rPr>
                <w:t>（車両）</w:t>
              </w:r>
            </w:ins>
            <w:ins w:id="1077" w:author="山口 晃一郎&lt;yamaguchi.koichiro@jp.panasonic.com&gt;" w:date="2020-07-08T12:05:00Z">
              <w:r w:rsidRPr="00DE70AD">
                <w:rPr>
                  <w:rFonts w:hint="eastAsia"/>
                </w:rPr>
                <w:t>電費</w:t>
              </w:r>
            </w:ins>
          </w:p>
        </w:tc>
        <w:tc>
          <w:tcPr>
            <w:tcW w:w="5812" w:type="dxa"/>
            <w:tcBorders>
              <w:top w:val="single" w:sz="4" w:space="0" w:color="auto"/>
              <w:left w:val="single" w:sz="4" w:space="0" w:color="auto"/>
              <w:bottom w:val="single" w:sz="4" w:space="0" w:color="auto"/>
              <w:right w:val="single" w:sz="4" w:space="0" w:color="auto"/>
            </w:tcBorders>
          </w:tcPr>
          <w:p w14:paraId="0D26CFC0" w14:textId="77777777" w:rsidR="00DE70AD" w:rsidRPr="00DE70AD" w:rsidRDefault="00AB0514" w:rsidP="00564607">
            <w:pPr>
              <w:jc w:val="left"/>
              <w:rPr>
                <w:ins w:id="1078" w:author="山口 晃一郎&lt;yamaguchi.koichiro@jp.panasonic.com&gt;" w:date="2020-07-08T12:05:00Z"/>
              </w:rPr>
            </w:pPr>
            <w:ins w:id="1079" w:author="山口 晃一郎&lt;yamaguchi.koichiro@jp.panasonic.com&gt;" w:date="2020-07-09T09:24:00Z">
              <w:r>
                <w:rPr>
                  <w:rFonts w:hint="eastAsia"/>
                </w:rPr>
                <w:t>車両が</w:t>
              </w:r>
            </w:ins>
            <w:ins w:id="1080" w:author="山口 晃一郎&lt;yamaguchi.koichiro@jp.panasonic.com&gt;" w:date="2020-07-08T12:07:00Z">
              <w:r w:rsidR="00DE70AD">
                <w:rPr>
                  <w:rFonts w:hint="eastAsia"/>
                </w:rPr>
                <w:t>単位時間</w:t>
              </w:r>
              <w:r w:rsidR="00DE70AD" w:rsidRPr="00DE70AD">
                <w:rPr>
                  <w:rFonts w:hint="eastAsia"/>
                </w:rPr>
                <w:t>あたりに消費する電力量</w:t>
              </w:r>
            </w:ins>
            <w:ins w:id="1081" w:author="山口 晃一郎&lt;yamaguchi.koichiro@jp.panasonic.com&gt;" w:date="2020-07-08T12:12:00Z">
              <w:r w:rsidR="00DE70AD">
                <w:rPr>
                  <w:rFonts w:hint="eastAsia"/>
                </w:rPr>
                <w:t>。</w:t>
              </w:r>
            </w:ins>
          </w:p>
        </w:tc>
      </w:tr>
      <w:tr w:rsidR="00DE70AD" w14:paraId="0494877C" w14:textId="77777777" w:rsidTr="006E473F">
        <w:trPr>
          <w:ins w:id="1082" w:author="山口 晃一郎&lt;yamaguchi.koichiro@jp.panasonic.com&gt;" w:date="2020-07-08T12:08:00Z"/>
        </w:trPr>
        <w:tc>
          <w:tcPr>
            <w:tcW w:w="2551" w:type="dxa"/>
            <w:tcBorders>
              <w:top w:val="single" w:sz="4" w:space="0" w:color="auto"/>
              <w:left w:val="single" w:sz="4" w:space="0" w:color="auto"/>
              <w:bottom w:val="single" w:sz="4" w:space="0" w:color="auto"/>
              <w:right w:val="single" w:sz="4" w:space="0" w:color="auto"/>
            </w:tcBorders>
          </w:tcPr>
          <w:p w14:paraId="0A9093F5" w14:textId="77777777" w:rsidR="00DE70AD" w:rsidRDefault="00DE70AD" w:rsidP="00564607">
            <w:pPr>
              <w:jc w:val="center"/>
              <w:rPr>
                <w:ins w:id="1083" w:author="山口 晃一郎&lt;yamaguchi.koichiro@jp.panasonic.com&gt;" w:date="2020-07-08T12:08:00Z"/>
              </w:rPr>
            </w:pPr>
            <w:ins w:id="1084" w:author="山口 晃一郎&lt;yamaguchi.koichiro@jp.panasonic.com&gt;" w:date="2020-07-08T12:09:00Z">
              <w:r w:rsidRPr="00DE70AD">
                <w:rPr>
                  <w:rFonts w:hint="eastAsia"/>
                </w:rPr>
                <w:t>残電力マージン</w:t>
              </w:r>
            </w:ins>
          </w:p>
        </w:tc>
        <w:tc>
          <w:tcPr>
            <w:tcW w:w="5812" w:type="dxa"/>
            <w:tcBorders>
              <w:top w:val="single" w:sz="4" w:space="0" w:color="auto"/>
              <w:left w:val="single" w:sz="4" w:space="0" w:color="auto"/>
              <w:bottom w:val="single" w:sz="4" w:space="0" w:color="auto"/>
              <w:right w:val="single" w:sz="4" w:space="0" w:color="auto"/>
            </w:tcBorders>
          </w:tcPr>
          <w:p w14:paraId="6788C258" w14:textId="77777777" w:rsidR="00DE70AD" w:rsidRDefault="00DE70AD" w:rsidP="00564607">
            <w:pPr>
              <w:jc w:val="left"/>
              <w:rPr>
                <w:ins w:id="1085" w:author="山口 晃一郎&lt;yamaguchi.koichiro@jp.panasonic.com&gt;" w:date="2020-07-08T12:08:00Z"/>
              </w:rPr>
            </w:pPr>
            <w:ins w:id="1086" w:author="山口 晃一郎&lt;yamaguchi.koichiro@jp.panasonic.com&gt;" w:date="2020-07-08T12:09:00Z">
              <w:r w:rsidRPr="00DE70AD">
                <w:rPr>
                  <w:rFonts w:hint="eastAsia"/>
                </w:rPr>
                <w:t>経路途中で本値を下回らないように充電する電力量</w:t>
              </w:r>
            </w:ins>
            <w:ins w:id="1087" w:author="山口 晃一郎&lt;yamaguchi.koichiro@jp.panasonic.com&gt;" w:date="2020-07-08T12:12:00Z">
              <w:r>
                <w:rPr>
                  <w:rFonts w:hint="eastAsia"/>
                </w:rPr>
                <w:t>。</w:t>
              </w:r>
            </w:ins>
          </w:p>
        </w:tc>
      </w:tr>
      <w:tr w:rsidR="00DE70AD" w14:paraId="6D45E094" w14:textId="77777777" w:rsidTr="006E473F">
        <w:trPr>
          <w:ins w:id="1088" w:author="山口 晃一郎&lt;yamaguchi.koichiro@jp.panasonic.com&gt;" w:date="2020-07-08T12:08:00Z"/>
        </w:trPr>
        <w:tc>
          <w:tcPr>
            <w:tcW w:w="2551" w:type="dxa"/>
            <w:tcBorders>
              <w:top w:val="single" w:sz="4" w:space="0" w:color="auto"/>
              <w:left w:val="single" w:sz="4" w:space="0" w:color="auto"/>
              <w:bottom w:val="single" w:sz="4" w:space="0" w:color="auto"/>
              <w:right w:val="single" w:sz="4" w:space="0" w:color="auto"/>
            </w:tcBorders>
          </w:tcPr>
          <w:p w14:paraId="511E4789" w14:textId="77777777" w:rsidR="00DE70AD" w:rsidRDefault="00DE70AD" w:rsidP="00564607">
            <w:pPr>
              <w:jc w:val="center"/>
              <w:rPr>
                <w:ins w:id="1089" w:author="山口 晃一郎&lt;yamaguchi.koichiro@jp.panasonic.com&gt;" w:date="2020-07-08T12:08:00Z"/>
              </w:rPr>
            </w:pPr>
            <w:ins w:id="1090" w:author="山口 晃一郎&lt;yamaguchi.koichiro@jp.panasonic.com&gt;" w:date="2020-07-08T12:10:00Z">
              <w:r w:rsidRPr="00DE70AD">
                <w:rPr>
                  <w:rFonts w:hint="eastAsia"/>
                </w:rPr>
                <w:t>充電レート</w:t>
              </w:r>
            </w:ins>
          </w:p>
        </w:tc>
        <w:tc>
          <w:tcPr>
            <w:tcW w:w="5812" w:type="dxa"/>
            <w:tcBorders>
              <w:top w:val="single" w:sz="4" w:space="0" w:color="auto"/>
              <w:left w:val="single" w:sz="4" w:space="0" w:color="auto"/>
              <w:bottom w:val="single" w:sz="4" w:space="0" w:color="auto"/>
              <w:right w:val="single" w:sz="4" w:space="0" w:color="auto"/>
            </w:tcBorders>
          </w:tcPr>
          <w:p w14:paraId="11AB220C" w14:textId="77777777" w:rsidR="00DE70AD" w:rsidRDefault="00AB0514" w:rsidP="00564607">
            <w:pPr>
              <w:jc w:val="left"/>
              <w:rPr>
                <w:ins w:id="1091" w:author="山口 晃一郎&lt;yamaguchi.koichiro@jp.panasonic.com&gt;" w:date="2020-07-08T12:08:00Z"/>
              </w:rPr>
            </w:pPr>
            <w:ins w:id="1092" w:author="山口 晃一郎&lt;yamaguchi.koichiro@jp.panasonic.com&gt;" w:date="2020-07-09T09:24:00Z">
              <w:r>
                <w:rPr>
                  <w:rFonts w:hint="eastAsia"/>
                </w:rPr>
                <w:t>充電スポットで</w:t>
              </w:r>
            </w:ins>
            <w:ins w:id="1093" w:author="山口 晃一郎&lt;yamaguchi.koichiro@jp.panasonic.com&gt;" w:date="2020-07-08T12:10:00Z">
              <w:r w:rsidR="00DE70AD">
                <w:rPr>
                  <w:rFonts w:hint="eastAsia"/>
                </w:rPr>
                <w:t>単位</w:t>
              </w:r>
              <w:r>
                <w:rPr>
                  <w:rFonts w:hint="eastAsia"/>
                </w:rPr>
                <w:t>時間あたりに充電</w:t>
              </w:r>
            </w:ins>
            <w:ins w:id="1094" w:author="山口 晃一郎&lt;yamaguchi.koichiro@jp.panasonic.com&gt;" w:date="2020-07-09T09:25:00Z">
              <w:r>
                <w:rPr>
                  <w:rFonts w:hint="eastAsia"/>
                </w:rPr>
                <w:t>できる</w:t>
              </w:r>
            </w:ins>
            <w:ins w:id="1095" w:author="山口 晃一郎&lt;yamaguchi.koichiro@jp.panasonic.com&gt;" w:date="2020-07-08T12:10:00Z">
              <w:r w:rsidR="00DE70AD" w:rsidRPr="00DE70AD">
                <w:rPr>
                  <w:rFonts w:hint="eastAsia"/>
                </w:rPr>
                <w:t>電力量</w:t>
              </w:r>
            </w:ins>
            <w:ins w:id="1096" w:author="山口 晃一郎&lt;yamaguchi.koichiro@jp.panasonic.com&gt;" w:date="2020-07-08T12:12:00Z">
              <w:r w:rsidR="00DE70AD">
                <w:rPr>
                  <w:rFonts w:hint="eastAsia"/>
                </w:rPr>
                <w:t>。</w:t>
              </w:r>
            </w:ins>
          </w:p>
        </w:tc>
      </w:tr>
      <w:tr w:rsidR="00196E2F" w14:paraId="46EFDF07" w14:textId="77777777" w:rsidTr="006E473F">
        <w:trPr>
          <w:ins w:id="1097" w:author="山口 晃一郎&lt;yamaguchi.koichiro@jp.panasonic.com&gt;" w:date="2020-08-07T11:33:00Z"/>
        </w:trPr>
        <w:tc>
          <w:tcPr>
            <w:tcW w:w="2551" w:type="dxa"/>
            <w:tcBorders>
              <w:top w:val="single" w:sz="4" w:space="0" w:color="auto"/>
              <w:left w:val="single" w:sz="4" w:space="0" w:color="auto"/>
              <w:bottom w:val="single" w:sz="4" w:space="0" w:color="auto"/>
              <w:right w:val="single" w:sz="4" w:space="0" w:color="auto"/>
            </w:tcBorders>
          </w:tcPr>
          <w:p w14:paraId="2CC56CC7" w14:textId="77777777" w:rsidR="00196E2F" w:rsidRPr="00DE70AD" w:rsidRDefault="00196E2F" w:rsidP="00564607">
            <w:pPr>
              <w:jc w:val="center"/>
              <w:rPr>
                <w:ins w:id="1098" w:author="山口 晃一郎&lt;yamaguchi.koichiro@jp.panasonic.com&gt;" w:date="2020-08-07T11:33:00Z"/>
              </w:rPr>
            </w:pPr>
            <w:ins w:id="1099" w:author="山口 晃一郎&lt;yamaguchi.koichiro@jp.panasonic.com&gt;" w:date="2020-08-07T11:33:00Z">
              <w:r>
                <w:rPr>
                  <w:rFonts w:hint="eastAsia"/>
                </w:rPr>
                <w:t>ヘテロ車両</w:t>
              </w:r>
            </w:ins>
          </w:p>
        </w:tc>
        <w:tc>
          <w:tcPr>
            <w:tcW w:w="5812" w:type="dxa"/>
            <w:tcBorders>
              <w:top w:val="single" w:sz="4" w:space="0" w:color="auto"/>
              <w:left w:val="single" w:sz="4" w:space="0" w:color="auto"/>
              <w:bottom w:val="single" w:sz="4" w:space="0" w:color="auto"/>
              <w:right w:val="single" w:sz="4" w:space="0" w:color="auto"/>
            </w:tcBorders>
          </w:tcPr>
          <w:p w14:paraId="2CEACE0F" w14:textId="77777777" w:rsidR="00196E2F" w:rsidRDefault="00196E2F" w:rsidP="00564607">
            <w:pPr>
              <w:jc w:val="left"/>
              <w:rPr>
                <w:ins w:id="1100" w:author="山口 晃一郎&lt;yamaguchi.koichiro@jp.panasonic.com&gt;" w:date="2020-08-07T11:33:00Z"/>
              </w:rPr>
            </w:pPr>
            <w:ins w:id="1101" w:author="山口 晃一郎&lt;yamaguchi.koichiro@jp.panasonic.com&gt;" w:date="2020-08-07T11:34:00Z">
              <w:r>
                <w:rPr>
                  <w:rFonts w:hint="eastAsia"/>
                </w:rPr>
                <w:t>積載量や充電量が</w:t>
              </w:r>
            </w:ins>
            <w:ins w:id="1102" w:author="山口 晃一郎&lt;yamaguchi.koichiro@jp.panasonic.com&gt;" w:date="2020-08-07T11:33:00Z">
              <w:r>
                <w:rPr>
                  <w:rFonts w:hint="eastAsia"/>
                </w:rPr>
                <w:t>異なる能力の車両</w:t>
              </w:r>
            </w:ins>
            <w:ins w:id="1103" w:author="山口 晃一郎&lt;yamaguchi.koichiro@jp.panasonic.com&gt;" w:date="2020-08-07T11:34:00Z">
              <w:r>
                <w:rPr>
                  <w:rFonts w:hint="eastAsia"/>
                </w:rPr>
                <w:t>。</w:t>
              </w:r>
            </w:ins>
          </w:p>
        </w:tc>
      </w:tr>
      <w:tr w:rsidR="0045471B" w14:paraId="121CBC0C" w14:textId="77777777" w:rsidTr="006E473F">
        <w:trPr>
          <w:ins w:id="1104" w:author="山口 晃一郎&lt;yamaguchi.koichiro@jp.panasonic.com&gt;" w:date="2021-03-10T11:35:00Z"/>
        </w:trPr>
        <w:tc>
          <w:tcPr>
            <w:tcW w:w="2551" w:type="dxa"/>
            <w:tcBorders>
              <w:top w:val="single" w:sz="4" w:space="0" w:color="auto"/>
              <w:left w:val="single" w:sz="4" w:space="0" w:color="auto"/>
              <w:bottom w:val="single" w:sz="4" w:space="0" w:color="auto"/>
              <w:right w:val="single" w:sz="4" w:space="0" w:color="auto"/>
            </w:tcBorders>
          </w:tcPr>
          <w:p w14:paraId="7B4BF79D" w14:textId="77777777" w:rsidR="0045471B" w:rsidRDefault="0045471B" w:rsidP="00564607">
            <w:pPr>
              <w:jc w:val="center"/>
              <w:rPr>
                <w:ins w:id="1105" w:author="山口 晃一郎&lt;yamaguchi.koichiro@jp.panasonic.com&gt;" w:date="2021-03-10T11:35:00Z"/>
              </w:rPr>
            </w:pPr>
            <w:ins w:id="1106" w:author="山口 晃一郎&lt;yamaguchi.koichiro@jp.panasonic.com&gt;" w:date="2021-03-10T11:35:00Z">
              <w:r>
                <w:rPr>
                  <w:rFonts w:hint="eastAsia"/>
                </w:rPr>
                <w:t>最終訪問先</w:t>
              </w:r>
            </w:ins>
          </w:p>
        </w:tc>
        <w:tc>
          <w:tcPr>
            <w:tcW w:w="5812" w:type="dxa"/>
            <w:tcBorders>
              <w:top w:val="single" w:sz="4" w:space="0" w:color="auto"/>
              <w:left w:val="single" w:sz="4" w:space="0" w:color="auto"/>
              <w:bottom w:val="single" w:sz="4" w:space="0" w:color="auto"/>
              <w:right w:val="single" w:sz="4" w:space="0" w:color="auto"/>
            </w:tcBorders>
          </w:tcPr>
          <w:p w14:paraId="2C674DB4" w14:textId="77777777" w:rsidR="0045471B" w:rsidRDefault="0045471B" w:rsidP="00564607">
            <w:pPr>
              <w:jc w:val="left"/>
              <w:rPr>
                <w:ins w:id="1107" w:author="山口 晃一郎&lt;yamaguchi.koichiro@jp.panasonic.com&gt;" w:date="2021-03-10T11:35:00Z"/>
              </w:rPr>
            </w:pPr>
            <w:ins w:id="1108" w:author="山口 晃一郎&lt;yamaguchi.koichiro@jp.panasonic.com&gt;" w:date="2021-03-10T11:36:00Z">
              <w:r>
                <w:rPr>
                  <w:rFonts w:hint="eastAsia"/>
                </w:rPr>
                <w:t>車両が最後に訪れる場所、荷物の配送や集荷は行わない。</w:t>
              </w:r>
            </w:ins>
          </w:p>
        </w:tc>
      </w:tr>
      <w:tr w:rsidR="0045471B" w14:paraId="0088A509" w14:textId="77777777" w:rsidTr="006E473F">
        <w:trPr>
          <w:ins w:id="1109" w:author="山口 晃一郎&lt;yamaguchi.koichiro@jp.panasonic.com&gt;" w:date="2021-03-10T11:38:00Z"/>
        </w:trPr>
        <w:tc>
          <w:tcPr>
            <w:tcW w:w="2551" w:type="dxa"/>
            <w:tcBorders>
              <w:top w:val="single" w:sz="4" w:space="0" w:color="auto"/>
              <w:left w:val="single" w:sz="4" w:space="0" w:color="auto"/>
              <w:bottom w:val="single" w:sz="4" w:space="0" w:color="auto"/>
              <w:right w:val="single" w:sz="4" w:space="0" w:color="auto"/>
            </w:tcBorders>
          </w:tcPr>
          <w:p w14:paraId="7366E109" w14:textId="77777777" w:rsidR="0045471B" w:rsidRDefault="0045471B" w:rsidP="00564607">
            <w:pPr>
              <w:jc w:val="center"/>
              <w:rPr>
                <w:ins w:id="1110" w:author="山口 晃一郎&lt;yamaguchi.koichiro@jp.panasonic.com&gt;" w:date="2021-03-10T11:38:00Z"/>
              </w:rPr>
            </w:pPr>
            <w:ins w:id="1111" w:author="山口 晃一郎&lt;yamaguchi.koichiro@jp.panasonic.com&gt;" w:date="2021-03-10T11:38:00Z">
              <w:r>
                <w:rPr>
                  <w:rFonts w:hint="eastAsia"/>
                </w:rPr>
                <w:t>立寄不可</w:t>
              </w:r>
            </w:ins>
          </w:p>
        </w:tc>
        <w:tc>
          <w:tcPr>
            <w:tcW w:w="5812" w:type="dxa"/>
            <w:tcBorders>
              <w:top w:val="single" w:sz="4" w:space="0" w:color="auto"/>
              <w:left w:val="single" w:sz="4" w:space="0" w:color="auto"/>
              <w:bottom w:val="single" w:sz="4" w:space="0" w:color="auto"/>
              <w:right w:val="single" w:sz="4" w:space="0" w:color="auto"/>
            </w:tcBorders>
          </w:tcPr>
          <w:p w14:paraId="4CD41DD0" w14:textId="77777777" w:rsidR="0045471B" w:rsidRDefault="0045471B" w:rsidP="00564607">
            <w:pPr>
              <w:jc w:val="left"/>
              <w:rPr>
                <w:ins w:id="1112" w:author="山口 晃一郎&lt;yamaguchi.koichiro@jp.panasonic.com&gt;" w:date="2021-03-10T11:38:00Z"/>
              </w:rPr>
            </w:pPr>
            <w:ins w:id="1113" w:author="山口 晃一郎&lt;yamaguchi.koichiro@jp.panasonic.com&gt;" w:date="2021-03-10T11:38:00Z">
              <w:r>
                <w:rPr>
                  <w:rFonts w:hint="eastAsia"/>
                </w:rPr>
                <w:t>その場所へ行けない車両を定義する。</w:t>
              </w:r>
            </w:ins>
            <w:ins w:id="1114" w:author="山口 晃一郎&lt;yamaguchi.koichiro@jp.panasonic.com&gt;" w:date="2021-03-10T11:39:00Z">
              <w:r>
                <w:rPr>
                  <w:rFonts w:hint="eastAsia"/>
                </w:rPr>
                <w:t>車両の大きさによる</w:t>
              </w:r>
            </w:ins>
            <w:ins w:id="1115" w:author="山口 晃一郎&lt;yamaguchi.koichiro@jp.panasonic.com&gt;" w:date="2021-03-10T11:38:00Z">
              <w:r>
                <w:rPr>
                  <w:rFonts w:hint="eastAsia"/>
                </w:rPr>
                <w:t>制限や</w:t>
              </w:r>
            </w:ins>
            <w:ins w:id="1116" w:author="山口 晃一郎&lt;yamaguchi.koichiro@jp.panasonic.com&gt;" w:date="2021-03-10T11:39:00Z">
              <w:r>
                <w:rPr>
                  <w:rFonts w:hint="eastAsia"/>
                </w:rPr>
                <w:t>、経路による制限が考えられる。</w:t>
              </w:r>
            </w:ins>
          </w:p>
        </w:tc>
      </w:tr>
      <w:tr w:rsidR="0045471B" w14:paraId="1F04245A" w14:textId="77777777" w:rsidTr="006E473F">
        <w:trPr>
          <w:ins w:id="1117" w:author="山口 晃一郎&lt;yamaguchi.koichiro@jp.panasonic.com&gt;" w:date="2021-03-10T11:39:00Z"/>
        </w:trPr>
        <w:tc>
          <w:tcPr>
            <w:tcW w:w="2551" w:type="dxa"/>
            <w:tcBorders>
              <w:top w:val="single" w:sz="4" w:space="0" w:color="auto"/>
              <w:left w:val="single" w:sz="4" w:space="0" w:color="auto"/>
              <w:bottom w:val="single" w:sz="4" w:space="0" w:color="auto"/>
              <w:right w:val="single" w:sz="4" w:space="0" w:color="auto"/>
            </w:tcBorders>
          </w:tcPr>
          <w:p w14:paraId="152FF009" w14:textId="77777777" w:rsidR="0045471B" w:rsidRDefault="0045471B" w:rsidP="00564607">
            <w:pPr>
              <w:jc w:val="center"/>
              <w:rPr>
                <w:ins w:id="1118" w:author="山口 晃一郎&lt;yamaguchi.koichiro@jp.panasonic.com&gt;" w:date="2021-03-10T11:39:00Z"/>
              </w:rPr>
            </w:pPr>
            <w:ins w:id="1119" w:author="山口 晃一郎&lt;yamaguchi.koichiro@jp.panasonic.com&gt;" w:date="2021-03-10T11:39:00Z">
              <w:r>
                <w:rPr>
                  <w:rFonts w:hint="eastAsia"/>
                </w:rPr>
                <w:t>経験コスト</w:t>
              </w:r>
            </w:ins>
          </w:p>
        </w:tc>
        <w:tc>
          <w:tcPr>
            <w:tcW w:w="5812" w:type="dxa"/>
            <w:tcBorders>
              <w:top w:val="single" w:sz="4" w:space="0" w:color="auto"/>
              <w:left w:val="single" w:sz="4" w:space="0" w:color="auto"/>
              <w:bottom w:val="single" w:sz="4" w:space="0" w:color="auto"/>
              <w:right w:val="single" w:sz="4" w:space="0" w:color="auto"/>
            </w:tcBorders>
          </w:tcPr>
          <w:p w14:paraId="6B1851B9" w14:textId="77777777" w:rsidR="0045471B" w:rsidRDefault="0045471B" w:rsidP="00564607">
            <w:pPr>
              <w:jc w:val="left"/>
              <w:rPr>
                <w:ins w:id="1120" w:author="山口 晃一郎&lt;yamaguchi.koichiro@jp.panasonic.com&gt;" w:date="2021-03-10T11:39:00Z"/>
              </w:rPr>
            </w:pPr>
            <w:ins w:id="1121" w:author="山口 晃一郎&lt;yamaguchi.koichiro@jp.panasonic.com&gt;" w:date="2021-03-10T11:39:00Z">
              <w:r>
                <w:rPr>
                  <w:rFonts w:hint="eastAsia"/>
                </w:rPr>
                <w:t>ベテランドライバーが</w:t>
              </w:r>
            </w:ins>
            <w:ins w:id="1122" w:author="山口 晃一郎&lt;yamaguchi.koichiro@jp.panasonic.com&gt;" w:date="2021-03-10T11:40:00Z">
              <w:r w:rsidR="00741898">
                <w:rPr>
                  <w:rFonts w:hint="eastAsia"/>
                </w:rPr>
                <w:t>良く通る道のコストが低くなるような値を</w:t>
              </w:r>
            </w:ins>
            <w:ins w:id="1123" w:author="山口 晃一郎&lt;yamaguchi.koichiro@jp.panasonic.com&gt;" w:date="2021-03-10T11:41:00Z">
              <w:r w:rsidR="00741898">
                <w:rPr>
                  <w:rFonts w:hint="eastAsia"/>
                </w:rPr>
                <w:t>定義する</w:t>
              </w:r>
            </w:ins>
            <w:ins w:id="1124" w:author="山口 晃一郎&lt;yamaguchi.koichiro@jp.panasonic.com&gt;" w:date="2021-03-10T11:40:00Z">
              <w:r w:rsidR="00741898">
                <w:rPr>
                  <w:rFonts w:hint="eastAsia"/>
                </w:rPr>
                <w:t>。ただし、これに限らず他の値を</w:t>
              </w:r>
              <w:r w:rsidR="00741898">
                <w:rPr>
                  <w:rFonts w:hint="eastAsia"/>
                </w:rPr>
                <w:t>2</w:t>
              </w:r>
              <w:r w:rsidR="00741898">
                <w:rPr>
                  <w:rFonts w:hint="eastAsia"/>
                </w:rPr>
                <w:t>地点のコストとして定義して</w:t>
              </w:r>
            </w:ins>
            <w:ins w:id="1125" w:author="山口 晃一郎&lt;yamaguchi.koichiro@jp.panasonic.com&gt;" w:date="2021-03-10T11:41:00Z">
              <w:r w:rsidR="00741898">
                <w:rPr>
                  <w:rFonts w:hint="eastAsia"/>
                </w:rPr>
                <w:t>使っても良い。</w:t>
              </w:r>
            </w:ins>
          </w:p>
        </w:tc>
      </w:tr>
      <w:tr w:rsidR="005047AD" w14:paraId="603F9B05" w14:textId="77777777" w:rsidTr="006E473F">
        <w:trPr>
          <w:ins w:id="1126" w:author="山口 晃一郎&lt;yamaguchi.koichiro@jp.panasonic.com&gt;" w:date="2021-09-13T17:33:00Z"/>
        </w:trPr>
        <w:tc>
          <w:tcPr>
            <w:tcW w:w="2551" w:type="dxa"/>
            <w:tcBorders>
              <w:top w:val="single" w:sz="4" w:space="0" w:color="auto"/>
              <w:left w:val="single" w:sz="4" w:space="0" w:color="auto"/>
              <w:bottom w:val="single" w:sz="4" w:space="0" w:color="auto"/>
              <w:right w:val="single" w:sz="4" w:space="0" w:color="auto"/>
            </w:tcBorders>
          </w:tcPr>
          <w:p w14:paraId="7CF34F68" w14:textId="77777777" w:rsidR="005047AD" w:rsidRDefault="005047AD" w:rsidP="00564607">
            <w:pPr>
              <w:jc w:val="center"/>
              <w:rPr>
                <w:ins w:id="1127" w:author="山口 晃一郎&lt;yamaguchi.koichiro@jp.panasonic.com&gt;" w:date="2021-09-13T17:33:00Z"/>
              </w:rPr>
            </w:pPr>
            <w:ins w:id="1128" w:author="山口 晃一郎&lt;yamaguchi.koichiro@jp.panasonic.com&gt;" w:date="2021-09-13T17:33:00Z">
              <w:r>
                <w:rPr>
                  <w:rFonts w:hint="eastAsia"/>
                </w:rPr>
                <w:t>回転</w:t>
              </w:r>
            </w:ins>
          </w:p>
        </w:tc>
        <w:tc>
          <w:tcPr>
            <w:tcW w:w="5812" w:type="dxa"/>
            <w:tcBorders>
              <w:top w:val="single" w:sz="4" w:space="0" w:color="auto"/>
              <w:left w:val="single" w:sz="4" w:space="0" w:color="auto"/>
              <w:bottom w:val="single" w:sz="4" w:space="0" w:color="auto"/>
              <w:right w:val="single" w:sz="4" w:space="0" w:color="auto"/>
            </w:tcBorders>
          </w:tcPr>
          <w:p w14:paraId="1D3A4A43" w14:textId="77777777" w:rsidR="005047AD" w:rsidRDefault="005047AD" w:rsidP="00564607">
            <w:pPr>
              <w:jc w:val="left"/>
              <w:rPr>
                <w:ins w:id="1129" w:author="山口 晃一郎&lt;yamaguchi.koichiro@jp.panasonic.com&gt;" w:date="2021-09-13T17:33:00Z"/>
              </w:rPr>
            </w:pPr>
            <w:ins w:id="1130" w:author="山口 晃一郎&lt;yamaguchi.koichiro@jp.panasonic.com&gt;" w:date="2021-09-13T17:34:00Z">
              <w:r>
                <w:rPr>
                  <w:rFonts w:hint="eastAsia"/>
                </w:rPr>
                <w:t>拠点に一度戻って、再度配送を繰り返すこと。</w:t>
              </w:r>
            </w:ins>
          </w:p>
        </w:tc>
      </w:tr>
      <w:tr w:rsidR="00C41B47" w14:paraId="1E7595B6" w14:textId="77777777" w:rsidTr="006E473F">
        <w:trPr>
          <w:ins w:id="1131" w:author="Yamaguchi Koichiro (山口 晃一郎)" w:date="2022-09-07T10:30:00Z"/>
        </w:trPr>
        <w:tc>
          <w:tcPr>
            <w:tcW w:w="2551" w:type="dxa"/>
            <w:tcBorders>
              <w:top w:val="single" w:sz="4" w:space="0" w:color="auto"/>
              <w:left w:val="single" w:sz="4" w:space="0" w:color="auto"/>
              <w:bottom w:val="single" w:sz="4" w:space="0" w:color="auto"/>
              <w:right w:val="single" w:sz="4" w:space="0" w:color="auto"/>
            </w:tcBorders>
          </w:tcPr>
          <w:p w14:paraId="032AEEE1" w14:textId="77777777" w:rsidR="00C41B47" w:rsidRDefault="00C41B47" w:rsidP="00564607">
            <w:pPr>
              <w:jc w:val="center"/>
              <w:rPr>
                <w:ins w:id="1132" w:author="Yamaguchi Koichiro (山口 晃一郎)" w:date="2022-09-07T10:30:00Z"/>
              </w:rPr>
            </w:pPr>
            <w:ins w:id="1133" w:author="Yamaguchi Koichiro (山口 晃一郎)" w:date="2022-09-07T10:30:00Z">
              <w:r>
                <w:rPr>
                  <w:rFonts w:hint="eastAsia"/>
                </w:rPr>
                <w:t>スポット</w:t>
              </w:r>
            </w:ins>
          </w:p>
        </w:tc>
        <w:tc>
          <w:tcPr>
            <w:tcW w:w="5812" w:type="dxa"/>
            <w:tcBorders>
              <w:top w:val="single" w:sz="4" w:space="0" w:color="auto"/>
              <w:left w:val="single" w:sz="4" w:space="0" w:color="auto"/>
              <w:bottom w:val="single" w:sz="4" w:space="0" w:color="auto"/>
              <w:right w:val="single" w:sz="4" w:space="0" w:color="auto"/>
            </w:tcBorders>
          </w:tcPr>
          <w:p w14:paraId="211ADBF9" w14:textId="77777777" w:rsidR="00C41B47" w:rsidRDefault="00C41B47" w:rsidP="00564607">
            <w:pPr>
              <w:jc w:val="left"/>
              <w:rPr>
                <w:ins w:id="1134" w:author="Yamaguchi Koichiro (山口 晃一郎)" w:date="2022-09-07T10:30:00Z"/>
              </w:rPr>
            </w:pPr>
            <w:ins w:id="1135" w:author="Yamaguchi Koichiro (山口 晃一郎)" w:date="2022-09-07T10:30:00Z">
              <w:r>
                <w:rPr>
                  <w:rFonts w:hint="eastAsia"/>
                </w:rPr>
                <w:t>配送先の場所のみの定義。</w:t>
              </w:r>
            </w:ins>
            <w:ins w:id="1136" w:author="Yamaguchi Koichiro (山口 晃一郎)" w:date="2022-09-07T10:31:00Z">
              <w:r>
                <w:rPr>
                  <w:rFonts w:hint="eastAsia"/>
                </w:rPr>
                <w:t>複数の異なる</w:t>
              </w:r>
            </w:ins>
            <w:ins w:id="1137" w:author="Yamaguchi Koichiro (山口 晃一郎)" w:date="2022-09-07T10:30:00Z">
              <w:r>
                <w:rPr>
                  <w:rFonts w:hint="eastAsia"/>
                </w:rPr>
                <w:t>配送先</w:t>
              </w:r>
              <w:r>
                <w:rPr>
                  <w:rFonts w:hint="eastAsia"/>
                </w:rPr>
                <w:t>(</w:t>
              </w:r>
              <w:r>
                <w:rPr>
                  <w:rFonts w:hint="eastAsia"/>
                </w:rPr>
                <w:t>＝荷物</w:t>
              </w:r>
              <w:r>
                <w:rPr>
                  <w:rFonts w:hint="eastAsia"/>
                </w:rPr>
                <w:t>)</w:t>
              </w:r>
              <w:r>
                <w:rPr>
                  <w:rFonts w:hint="eastAsia"/>
                </w:rPr>
                <w:t>を同一スポットに指定することが可能。</w:t>
              </w:r>
            </w:ins>
          </w:p>
        </w:tc>
      </w:tr>
      <w:tr w:rsidR="002737A7" w14:paraId="50B96634" w14:textId="77777777" w:rsidTr="006E473F">
        <w:trPr>
          <w:ins w:id="1138" w:author="Yamaguchi Koichiro (山口 晃一郎)" w:date="2022-09-07T11:15:00Z"/>
        </w:trPr>
        <w:tc>
          <w:tcPr>
            <w:tcW w:w="2551" w:type="dxa"/>
            <w:tcBorders>
              <w:top w:val="single" w:sz="4" w:space="0" w:color="auto"/>
              <w:left w:val="single" w:sz="4" w:space="0" w:color="auto"/>
              <w:bottom w:val="single" w:sz="4" w:space="0" w:color="auto"/>
              <w:right w:val="single" w:sz="4" w:space="0" w:color="auto"/>
            </w:tcBorders>
          </w:tcPr>
          <w:p w14:paraId="1FFD1EB7" w14:textId="77777777" w:rsidR="002737A7" w:rsidRDefault="002737A7" w:rsidP="00564607">
            <w:pPr>
              <w:jc w:val="center"/>
              <w:rPr>
                <w:ins w:id="1139" w:author="Yamaguchi Koichiro (山口 晃一郎)" w:date="2022-09-07T11:15:00Z"/>
              </w:rPr>
            </w:pPr>
            <w:ins w:id="1140" w:author="Yamaguchi Koichiro (山口 晃一郎)" w:date="2022-09-07T11:15:00Z">
              <w:r>
                <w:rPr>
                  <w:rFonts w:hint="eastAsia"/>
                </w:rPr>
                <w:t>追加時間枠場所</w:t>
              </w:r>
            </w:ins>
          </w:p>
        </w:tc>
        <w:tc>
          <w:tcPr>
            <w:tcW w:w="5812" w:type="dxa"/>
            <w:tcBorders>
              <w:top w:val="single" w:sz="4" w:space="0" w:color="auto"/>
              <w:left w:val="single" w:sz="4" w:space="0" w:color="auto"/>
              <w:bottom w:val="single" w:sz="4" w:space="0" w:color="auto"/>
              <w:right w:val="single" w:sz="4" w:space="0" w:color="auto"/>
            </w:tcBorders>
          </w:tcPr>
          <w:p w14:paraId="4C9023C7" w14:textId="77777777" w:rsidR="002737A7" w:rsidRDefault="002737A7" w:rsidP="00564607">
            <w:pPr>
              <w:jc w:val="left"/>
              <w:rPr>
                <w:ins w:id="1141" w:author="Yamaguchi Koichiro (山口 晃一郎)" w:date="2022-09-07T11:15:00Z"/>
              </w:rPr>
            </w:pPr>
            <w:ins w:id="1142" w:author="Yamaguchi Koichiro (山口 晃一郎)" w:date="2022-09-07T11:15:00Z">
              <w:r>
                <w:rPr>
                  <w:rFonts w:hint="eastAsia"/>
                </w:rPr>
                <w:t>配送先に複数の配送条件を指定し、どれか一つの条件</w:t>
              </w:r>
            </w:ins>
            <w:ins w:id="1143" w:author="Yamaguchi Koichiro (山口 晃一郎)" w:date="2022-09-07T11:16:00Z">
              <w:r>
                <w:rPr>
                  <w:rFonts w:hint="eastAsia"/>
                </w:rPr>
                <w:t>で配送する。</w:t>
              </w:r>
            </w:ins>
          </w:p>
        </w:tc>
      </w:tr>
      <w:tr w:rsidR="00F22542" w14:paraId="137D93BB" w14:textId="77777777" w:rsidTr="006E473F">
        <w:trPr>
          <w:ins w:id="1144" w:author="Yamaguchi Koichiro (山口 晃一郎)" w:date="2022-09-07T10:27:00Z"/>
        </w:trPr>
        <w:tc>
          <w:tcPr>
            <w:tcW w:w="2551" w:type="dxa"/>
            <w:tcBorders>
              <w:top w:val="single" w:sz="4" w:space="0" w:color="auto"/>
              <w:left w:val="single" w:sz="4" w:space="0" w:color="auto"/>
              <w:bottom w:val="single" w:sz="4" w:space="0" w:color="auto"/>
              <w:right w:val="single" w:sz="4" w:space="0" w:color="auto"/>
            </w:tcBorders>
          </w:tcPr>
          <w:p w14:paraId="7392BBB8" w14:textId="77777777" w:rsidR="00F22542" w:rsidRDefault="00F22542" w:rsidP="00564607">
            <w:pPr>
              <w:jc w:val="center"/>
              <w:rPr>
                <w:ins w:id="1145" w:author="Yamaguchi Koichiro (山口 晃一郎)" w:date="2022-09-07T10:27:00Z"/>
              </w:rPr>
            </w:pPr>
            <w:ins w:id="1146" w:author="Yamaguchi Koichiro (山口 晃一郎)" w:date="2022-09-07T10:27:00Z">
              <w:r>
                <w:rPr>
                  <w:rFonts w:hint="eastAsia"/>
                </w:rPr>
                <w:t>ソフト制約・ハード制約</w:t>
              </w:r>
            </w:ins>
          </w:p>
        </w:tc>
        <w:tc>
          <w:tcPr>
            <w:tcW w:w="5812" w:type="dxa"/>
            <w:tcBorders>
              <w:top w:val="single" w:sz="4" w:space="0" w:color="auto"/>
              <w:left w:val="single" w:sz="4" w:space="0" w:color="auto"/>
              <w:bottom w:val="single" w:sz="4" w:space="0" w:color="auto"/>
              <w:right w:val="single" w:sz="4" w:space="0" w:color="auto"/>
            </w:tcBorders>
          </w:tcPr>
          <w:p w14:paraId="5F387216" w14:textId="77777777" w:rsidR="00F22542" w:rsidRDefault="00F22542" w:rsidP="00564607">
            <w:pPr>
              <w:jc w:val="left"/>
              <w:rPr>
                <w:ins w:id="1147" w:author="Yamaguchi Koichiro (山口 晃一郎)" w:date="2022-09-07T10:27:00Z"/>
              </w:rPr>
            </w:pPr>
            <w:ins w:id="1148" w:author="Yamaguchi Koichiro (山口 晃一郎)" w:date="2022-09-07T10:27:00Z">
              <w:r>
                <w:rPr>
                  <w:rFonts w:hint="eastAsia"/>
                </w:rPr>
                <w:t>ソフト制約とは制約条件をできるだけ守ろうとするが守れない解でも出力</w:t>
              </w:r>
            </w:ins>
            <w:ins w:id="1149" w:author="Yamaguchi Koichiro (山口 晃一郎)" w:date="2022-09-07T11:13:00Z">
              <w:r w:rsidR="00F40DF1">
                <w:rPr>
                  <w:rFonts w:hint="eastAsia"/>
                </w:rPr>
                <w:t>し</w:t>
              </w:r>
            </w:ins>
            <w:ins w:id="1150" w:author="Yamaguchi Koichiro (山口 晃一郎)" w:date="2022-09-07T10:28:00Z">
              <w:r>
                <w:rPr>
                  <w:rFonts w:hint="eastAsia"/>
                </w:rPr>
                <w:t>、ハード制約とは制約条件を守れない場合解を出力しない。</w:t>
              </w:r>
            </w:ins>
          </w:p>
        </w:tc>
      </w:tr>
      <w:tr w:rsidR="00F22542" w14:paraId="040EBD4F" w14:textId="77777777" w:rsidTr="006E473F">
        <w:trPr>
          <w:ins w:id="1151" w:author="Yamaguchi Koichiro (山口 晃一郎)" w:date="2022-09-07T10:28:00Z"/>
        </w:trPr>
        <w:tc>
          <w:tcPr>
            <w:tcW w:w="2551" w:type="dxa"/>
            <w:tcBorders>
              <w:top w:val="single" w:sz="4" w:space="0" w:color="auto"/>
              <w:left w:val="single" w:sz="4" w:space="0" w:color="auto"/>
              <w:bottom w:val="single" w:sz="4" w:space="0" w:color="auto"/>
              <w:right w:val="single" w:sz="4" w:space="0" w:color="auto"/>
            </w:tcBorders>
          </w:tcPr>
          <w:p w14:paraId="53992953" w14:textId="77777777" w:rsidR="00F22542" w:rsidRDefault="00F22542" w:rsidP="00564607">
            <w:pPr>
              <w:jc w:val="center"/>
              <w:rPr>
                <w:ins w:id="1152" w:author="Yamaguchi Koichiro (山口 晃一郎)" w:date="2022-09-07T10:28:00Z"/>
              </w:rPr>
            </w:pPr>
            <w:ins w:id="1153" w:author="Yamaguchi Koichiro (山口 晃一郎)" w:date="2022-09-07T10:28:00Z">
              <w:r>
                <w:rPr>
                  <w:rFonts w:hint="eastAsia"/>
                </w:rPr>
                <w:t>未割当荷物</w:t>
              </w:r>
            </w:ins>
          </w:p>
        </w:tc>
        <w:tc>
          <w:tcPr>
            <w:tcW w:w="5812" w:type="dxa"/>
            <w:tcBorders>
              <w:top w:val="single" w:sz="4" w:space="0" w:color="auto"/>
              <w:left w:val="single" w:sz="4" w:space="0" w:color="auto"/>
              <w:bottom w:val="single" w:sz="4" w:space="0" w:color="auto"/>
              <w:right w:val="single" w:sz="4" w:space="0" w:color="auto"/>
            </w:tcBorders>
          </w:tcPr>
          <w:p w14:paraId="35D33E6D" w14:textId="77777777" w:rsidR="00F22542" w:rsidRDefault="00F22542" w:rsidP="00564607">
            <w:pPr>
              <w:jc w:val="left"/>
              <w:rPr>
                <w:ins w:id="1154" w:author="Yamaguchi Koichiro (山口 晃一郎)" w:date="2022-09-07T10:28:00Z"/>
              </w:rPr>
            </w:pPr>
            <w:ins w:id="1155" w:author="Yamaguchi Koichiro (山口 晃一郎)" w:date="2022-09-07T10:28:00Z">
              <w:r>
                <w:rPr>
                  <w:rFonts w:hint="eastAsia"/>
                </w:rPr>
                <w:t>初期解に定義されない入力荷物</w:t>
              </w:r>
              <w:r>
                <w:rPr>
                  <w:rFonts w:hint="eastAsia"/>
                </w:rPr>
                <w:t>(</w:t>
              </w:r>
              <w:r>
                <w:rPr>
                  <w:rFonts w:hint="eastAsia"/>
                </w:rPr>
                <w:t>＝配送先</w:t>
              </w:r>
              <w:r>
                <w:rPr>
                  <w:rFonts w:hint="eastAsia"/>
                </w:rPr>
                <w:t>)</w:t>
              </w:r>
            </w:ins>
          </w:p>
        </w:tc>
      </w:tr>
    </w:tbl>
    <w:p w14:paraId="44812DC8" w14:textId="77777777" w:rsidR="00711E5D" w:rsidRPr="0051278F" w:rsidRDefault="00711E5D" w:rsidP="00711E5D"/>
    <w:p w14:paraId="2AC62055" w14:textId="77777777" w:rsidR="00BD3945" w:rsidRPr="00331BA3" w:rsidRDefault="00524EAE" w:rsidP="00706F9D">
      <w:pPr>
        <w:pStyle w:val="1"/>
      </w:pPr>
      <w:bookmarkStart w:id="1156" w:name="_Toc120881791"/>
      <w:r>
        <w:rPr>
          <w:rFonts w:hint="eastAsia"/>
        </w:rPr>
        <w:t>動作環境</w:t>
      </w:r>
      <w:bookmarkEnd w:id="1156"/>
    </w:p>
    <w:p w14:paraId="0DD32C15" w14:textId="77777777" w:rsidR="001759EE" w:rsidRDefault="001759EE" w:rsidP="00F44809"/>
    <w:p w14:paraId="794ED4E0" w14:textId="77777777" w:rsidR="00C44089" w:rsidRPr="00371489" w:rsidRDefault="00C44089" w:rsidP="00564607">
      <w:pPr>
        <w:ind w:firstLineChars="100" w:firstLine="210"/>
      </w:pPr>
      <w:r>
        <w:rPr>
          <w:rFonts w:hint="eastAsia"/>
        </w:rPr>
        <w:t>対象</w:t>
      </w:r>
      <w:r>
        <w:rPr>
          <w:rFonts w:hint="eastAsia"/>
        </w:rPr>
        <w:t>OS</w:t>
      </w:r>
      <w:r>
        <w:rPr>
          <w:rFonts w:hint="eastAsia"/>
        </w:rPr>
        <w:t>は</w:t>
      </w:r>
      <w:r w:rsidR="004F0A58">
        <w:rPr>
          <w:rFonts w:hint="eastAsia"/>
        </w:rPr>
        <w:t>Windows</w:t>
      </w:r>
      <w:ins w:id="1157" w:author="山口 晃一郎&lt;yamaguchi.koichiro@jp.panasonic.com&gt;" w:date="2020-11-02T13:40:00Z">
        <w:r w:rsidR="001E62B2">
          <w:rPr>
            <w:rFonts w:hint="eastAsia"/>
          </w:rPr>
          <w:t>の場合、</w:t>
        </w:r>
      </w:ins>
      <w:del w:id="1158" w:author="山口 晃一郎&lt;yamaguchi.koichiro@jp.panasonic.com&gt;" w:date="2020-11-02T13:40:00Z">
        <w:r w:rsidDel="001E62B2">
          <w:rPr>
            <w:rFonts w:hint="eastAsia"/>
          </w:rPr>
          <w:delText>。</w:delText>
        </w:r>
      </w:del>
      <w:r>
        <w:rPr>
          <w:rFonts w:hint="eastAsia"/>
        </w:rPr>
        <w:t>exe</w:t>
      </w:r>
      <w:r>
        <w:rPr>
          <w:rFonts w:hint="eastAsia"/>
        </w:rPr>
        <w:t>ファイル形式</w:t>
      </w:r>
      <w:ins w:id="1159" w:author="山口 晃一郎&lt;yamaguchi.koichiro@jp.panasonic.com&gt;" w:date="2020-11-02T13:40:00Z">
        <w:r w:rsidR="001E62B2">
          <w:rPr>
            <w:rFonts w:hint="eastAsia"/>
          </w:rPr>
          <w:t>での提供</w:t>
        </w:r>
      </w:ins>
      <w:ins w:id="1160" w:author="山口 晃一郎&lt;yamaguchi.koichiro@jp.panasonic.com&gt;" w:date="2020-11-02T13:41:00Z">
        <w:r w:rsidR="001E62B2">
          <w:rPr>
            <w:rFonts w:hint="eastAsia"/>
          </w:rPr>
          <w:t>可</w:t>
        </w:r>
      </w:ins>
      <w:r>
        <w:rPr>
          <w:rFonts w:hint="eastAsia"/>
        </w:rPr>
        <w:t>。</w:t>
      </w:r>
      <w:ins w:id="1161" w:author="山口 晃一郎&lt;yamaguchi.koichiro@jp.panasonic.com&gt;" w:date="2020-07-08T12:11:00Z">
        <w:r w:rsidR="00DE70AD">
          <w:rPr>
            <w:rFonts w:hint="eastAsia"/>
          </w:rPr>
          <w:t>ソースコードは</w:t>
        </w:r>
      </w:ins>
      <w:ins w:id="1162" w:author="山口 晃一郎&lt;yamaguchi.koichiro@jp.panasonic.com&gt;" w:date="2020-07-08T12:03:00Z">
        <w:r w:rsidR="00DE70AD">
          <w:rPr>
            <w:rFonts w:hint="eastAsia"/>
          </w:rPr>
          <w:t>python</w:t>
        </w:r>
      </w:ins>
      <w:ins w:id="1163" w:author="山口 晃一郎&lt;yamaguchi.koichiro@jp.panasonic.com&gt;" w:date="2020-07-08T12:11:00Z">
        <w:r w:rsidR="00DE70AD">
          <w:t>3</w:t>
        </w:r>
      </w:ins>
      <w:ins w:id="1164" w:author="Yamaguchi Koichiro (山口 晃一郎)" w:date="2022-09-07T10:31:00Z">
        <w:r w:rsidR="00C41B47">
          <w:rPr>
            <w:rFonts w:hint="eastAsia"/>
          </w:rPr>
          <w:t>と</w:t>
        </w:r>
        <w:proofErr w:type="spellStart"/>
        <w:r w:rsidR="00C41B47">
          <w:rPr>
            <w:rFonts w:hint="eastAsia"/>
          </w:rPr>
          <w:t>p</w:t>
        </w:r>
        <w:r w:rsidR="00C41B47">
          <w:t>ypy</w:t>
        </w:r>
      </w:ins>
      <w:proofErr w:type="spellEnd"/>
      <w:ins w:id="1165" w:author="山口 晃一郎&lt;yamaguchi.koichiro@jp.panasonic.com&gt;" w:date="2020-07-08T12:11:00Z">
        <w:r w:rsidR="001E62B2">
          <w:rPr>
            <w:rFonts w:hint="eastAsia"/>
          </w:rPr>
          <w:t>で記述されて</w:t>
        </w:r>
      </w:ins>
      <w:ins w:id="1166" w:author="山口 晃一郎&lt;yamaguchi.koichiro@jp.panasonic.com&gt;" w:date="2020-11-02T13:40:00Z">
        <w:r w:rsidR="001E62B2">
          <w:rPr>
            <w:rFonts w:hint="eastAsia"/>
          </w:rPr>
          <w:t>おり、</w:t>
        </w:r>
        <w:r w:rsidR="001E62B2">
          <w:rPr>
            <w:rFonts w:hint="eastAsia"/>
          </w:rPr>
          <w:t>python3</w:t>
        </w:r>
      </w:ins>
      <w:ins w:id="1167" w:author="Yamaguchi Koichiro (山口 晃一郎)" w:date="2022-09-07T10:31:00Z">
        <w:r w:rsidR="00C41B47">
          <w:rPr>
            <w:rFonts w:hint="eastAsia"/>
          </w:rPr>
          <w:t>および</w:t>
        </w:r>
        <w:proofErr w:type="spellStart"/>
        <w:r w:rsidR="00C41B47">
          <w:rPr>
            <w:rFonts w:hint="eastAsia"/>
          </w:rPr>
          <w:t>p</w:t>
        </w:r>
        <w:r w:rsidR="00C41B47">
          <w:t>ypy</w:t>
        </w:r>
      </w:ins>
      <w:proofErr w:type="spellEnd"/>
      <w:ins w:id="1168" w:author="山口 晃一郎&lt;yamaguchi.koichiro@jp.panasonic.com&gt;" w:date="2020-11-02T13:40:00Z">
        <w:r w:rsidR="001E62B2">
          <w:rPr>
            <w:rFonts w:hint="eastAsia"/>
          </w:rPr>
          <w:t>の動作する環境も可</w:t>
        </w:r>
      </w:ins>
      <w:ins w:id="1169" w:author="山口 晃一郎&lt;yamaguchi.koichiro@jp.panasonic.com&gt;" w:date="2020-07-08T12:03:00Z">
        <w:r w:rsidR="00DE70AD">
          <w:rPr>
            <w:rFonts w:hint="eastAsia"/>
          </w:rPr>
          <w:t>。</w:t>
        </w:r>
      </w:ins>
    </w:p>
    <w:p w14:paraId="60499EDE" w14:textId="77777777" w:rsidR="008C4A61" w:rsidRPr="00E36F97" w:rsidRDefault="008C4A61" w:rsidP="00C06155"/>
    <w:p w14:paraId="0360907B" w14:textId="77777777" w:rsidR="00C44089" w:rsidRDefault="00C44089" w:rsidP="00C44089">
      <w:pPr>
        <w:pStyle w:val="1"/>
      </w:pPr>
      <w:bookmarkStart w:id="1170" w:name="_Toc120881792"/>
      <w:r>
        <w:rPr>
          <w:rFonts w:hint="eastAsia"/>
        </w:rPr>
        <w:t>入出力仕様</w:t>
      </w:r>
      <w:bookmarkEnd w:id="1170"/>
    </w:p>
    <w:p w14:paraId="2A936C64" w14:textId="77777777" w:rsidR="00C44089" w:rsidRPr="001B5494" w:rsidRDefault="00C44089" w:rsidP="00C44089"/>
    <w:p w14:paraId="74B20A86" w14:textId="77777777" w:rsidR="00C44089" w:rsidRDefault="00C44089" w:rsidP="00C44089">
      <w:pPr>
        <w:pStyle w:val="2"/>
      </w:pPr>
      <w:bookmarkStart w:id="1171" w:name="_Toc120881793"/>
      <w:r>
        <w:rPr>
          <w:rFonts w:hint="eastAsia"/>
        </w:rPr>
        <w:t>入力仕様</w:t>
      </w:r>
      <w:bookmarkEnd w:id="1171"/>
    </w:p>
    <w:p w14:paraId="6D4A9A7B" w14:textId="77777777" w:rsidR="00C44089" w:rsidRDefault="00C44089" w:rsidP="00C44089">
      <w:r>
        <w:rPr>
          <w:rFonts w:hint="eastAsia"/>
        </w:rPr>
        <w:t xml:space="preserve">　以下の引数オプションにて、入力データを指定する。</w:t>
      </w:r>
      <w:ins w:id="1172" w:author="全社標準ＰＣ" w:date="2018-10-03T16:26:00Z">
        <w:r w:rsidR="00551E41">
          <w:rPr>
            <w:rFonts w:hint="eastAsia"/>
          </w:rPr>
          <w:t>入力ファイルの文字コードは</w:t>
        </w:r>
        <w:r w:rsidR="00551E41">
          <w:rPr>
            <w:rFonts w:hint="eastAsia"/>
          </w:rPr>
          <w:t>SJIS</w:t>
        </w:r>
        <w:r w:rsidR="00551E41">
          <w:rPr>
            <w:rFonts w:hint="eastAsia"/>
          </w:rPr>
          <w:t>か</w:t>
        </w:r>
        <w:r w:rsidR="00551E41">
          <w:rPr>
            <w:rFonts w:hint="eastAsia"/>
          </w:rPr>
          <w:t>UTF-8 BOM</w:t>
        </w:r>
        <w:r w:rsidR="00551E41">
          <w:rPr>
            <w:rFonts w:hint="eastAsia"/>
          </w:rPr>
          <w:t>無しとする。</w:t>
        </w:r>
        <w:r w:rsidR="00551E41">
          <w:rPr>
            <w:rFonts w:hint="eastAsia"/>
          </w:rPr>
          <w:t>UTF-8 BOM</w:t>
        </w:r>
        <w:r w:rsidR="00551E41">
          <w:rPr>
            <w:rFonts w:hint="eastAsia"/>
          </w:rPr>
          <w:t>付きは読込みエラーになるので</w:t>
        </w:r>
      </w:ins>
      <w:ins w:id="1173" w:author="全社標準ＰＣ" w:date="2018-10-03T16:27:00Z">
        <w:r w:rsidR="00551E41">
          <w:rPr>
            <w:rFonts w:hint="eastAsia"/>
          </w:rPr>
          <w:t>注意。</w:t>
        </w:r>
      </w:ins>
      <w:ins w:id="1174" w:author="山口 晃一郎&lt;yamaguchi.koichiro@jp.panasonic.com&gt;" w:date="2020-11-02T13:42:00Z">
        <w:r w:rsidR="00B345E2">
          <w:rPr>
            <w:rFonts w:hint="eastAsia"/>
          </w:rPr>
          <w:t>省略不可のファイルを指定した場合、エラーで終了する。</w:t>
        </w:r>
      </w:ins>
      <w:ins w:id="1175" w:author="山口 晃一郎&lt;yamaguchi.koichiro@jp.panasonic.com&gt;" w:date="2021-02-22T10:35:00Z">
        <w:r w:rsidR="00442AA8">
          <w:rPr>
            <w:rFonts w:hint="eastAsia"/>
          </w:rPr>
          <w:t>ファイル指定は、</w:t>
        </w:r>
      </w:ins>
      <w:ins w:id="1176" w:author="Yamaguchi Koichiro (山口 晃一郎)" w:date="2022-09-07T10:32:00Z">
        <w:r w:rsidR="00C41B47">
          <w:rPr>
            <w:rFonts w:hint="eastAsia"/>
          </w:rPr>
          <w:t>以下の説明でフルパスと記述しているが、</w:t>
        </w:r>
      </w:ins>
      <w:ins w:id="1177" w:author="Yamaguchi Koichiro (山口 晃一郎)" w:date="2022-09-07T10:33:00Z">
        <w:r w:rsidR="00C41B47">
          <w:rPr>
            <w:rFonts w:hint="eastAsia"/>
          </w:rPr>
          <w:t>全て</w:t>
        </w:r>
      </w:ins>
      <w:ins w:id="1178" w:author="山口 晃一郎&lt;yamaguchi.koichiro@jp.panasonic.com&gt;" w:date="2021-02-22T10:35:00Z">
        <w:r w:rsidR="00442AA8">
          <w:rPr>
            <w:rFonts w:hint="eastAsia"/>
          </w:rPr>
          <w:t>フルパス</w:t>
        </w:r>
      </w:ins>
      <w:ins w:id="1179" w:author="山口 晃一郎&lt;yamaguchi.koichiro@jp.panasonic.com&gt;" w:date="2021-02-22T10:36:00Z">
        <w:r w:rsidR="00442AA8">
          <w:rPr>
            <w:rFonts w:hint="eastAsia"/>
          </w:rPr>
          <w:t>だけ</w:t>
        </w:r>
      </w:ins>
      <w:ins w:id="1180" w:author="山口 晃一郎&lt;yamaguchi.koichiro@jp.panasonic.com&gt;" w:date="2021-02-22T10:35:00Z">
        <w:r w:rsidR="00442AA8">
          <w:rPr>
            <w:rFonts w:hint="eastAsia"/>
          </w:rPr>
          <w:t>ではなく、実行パスの</w:t>
        </w:r>
      </w:ins>
      <w:ins w:id="1181" w:author="山口 晃一郎&lt;yamaguchi.koichiro@jp.panasonic.com&gt;" w:date="2021-02-22T10:36:00Z">
        <w:r w:rsidR="00442AA8">
          <w:rPr>
            <w:rFonts w:hint="eastAsia"/>
          </w:rPr>
          <w:t>相対パスでの指定も可能。</w:t>
        </w:r>
      </w:ins>
    </w:p>
    <w:p w14:paraId="62155EC9" w14:textId="77777777" w:rsidR="00C44089" w:rsidRDefault="0041267F" w:rsidP="0041267F">
      <w:pPr>
        <w:numPr>
          <w:ilvl w:val="0"/>
          <w:numId w:val="52"/>
        </w:numPr>
      </w:pPr>
      <w:r>
        <w:rPr>
          <w:rFonts w:hint="eastAsia"/>
        </w:rPr>
        <w:t>-</w:t>
      </w:r>
      <w:proofErr w:type="spellStart"/>
      <w:r>
        <w:rPr>
          <w:rFonts w:hint="eastAsia"/>
        </w:rPr>
        <w:t>i</w:t>
      </w:r>
      <w:proofErr w:type="spellEnd"/>
      <w:r>
        <w:rPr>
          <w:rFonts w:hint="eastAsia"/>
        </w:rPr>
        <w:t xml:space="preserve"> </w:t>
      </w:r>
      <w:r>
        <w:br/>
      </w:r>
      <w:r>
        <w:rPr>
          <w:rFonts w:hint="eastAsia"/>
        </w:rPr>
        <w:t>配送定義ファイルをフルパスで指定。ファイルフォーマットは別途説明。省略不可。</w:t>
      </w:r>
      <w:r>
        <w:br/>
      </w:r>
      <w:r>
        <w:rPr>
          <w:rFonts w:hint="eastAsia"/>
        </w:rPr>
        <w:t>例：</w:t>
      </w:r>
      <w:r>
        <w:rPr>
          <w:rFonts w:hint="eastAsia"/>
        </w:rPr>
        <w:t>-</w:t>
      </w:r>
      <w:proofErr w:type="spellStart"/>
      <w:r>
        <w:rPr>
          <w:rFonts w:hint="eastAsia"/>
        </w:rPr>
        <w:t>i</w:t>
      </w:r>
      <w:proofErr w:type="spellEnd"/>
      <w:r>
        <w:rPr>
          <w:rFonts w:hint="eastAsia"/>
        </w:rPr>
        <w:t xml:space="preserve"> c:\input\input.csv</w:t>
      </w:r>
    </w:p>
    <w:p w14:paraId="68E239D5" w14:textId="77777777" w:rsidR="0041267F" w:rsidRPr="00C44089" w:rsidRDefault="0041267F" w:rsidP="0041267F">
      <w:pPr>
        <w:numPr>
          <w:ilvl w:val="0"/>
          <w:numId w:val="52"/>
        </w:numPr>
      </w:pPr>
      <w:r>
        <w:rPr>
          <w:rFonts w:hint="eastAsia"/>
        </w:rPr>
        <w:t xml:space="preserve">-d </w:t>
      </w:r>
      <w:r>
        <w:rPr>
          <w:rFonts w:hint="eastAsia"/>
        </w:rPr>
        <w:br/>
      </w:r>
      <w:r w:rsidR="00D4739E">
        <w:rPr>
          <w:rFonts w:hint="eastAsia"/>
        </w:rPr>
        <w:t>距離ファイルをフルパスで指定。</w:t>
      </w:r>
      <w:r>
        <w:rPr>
          <w:rFonts w:hint="eastAsia"/>
        </w:rPr>
        <w:t>ファイルフォーマットは別途説明。省略不可。</w:t>
      </w:r>
      <w:r>
        <w:br/>
      </w:r>
      <w:r>
        <w:rPr>
          <w:rFonts w:hint="eastAsia"/>
        </w:rPr>
        <w:t>例：</w:t>
      </w:r>
      <w:r>
        <w:rPr>
          <w:rFonts w:hint="eastAsia"/>
        </w:rPr>
        <w:t>-d c:\table\dist.csv</w:t>
      </w:r>
    </w:p>
    <w:p w14:paraId="49D18109" w14:textId="77777777" w:rsidR="0041267F" w:rsidRPr="00C44089" w:rsidRDefault="0041267F" w:rsidP="0041267F">
      <w:pPr>
        <w:numPr>
          <w:ilvl w:val="0"/>
          <w:numId w:val="52"/>
        </w:numPr>
      </w:pPr>
      <w:r>
        <w:rPr>
          <w:rFonts w:hint="eastAsia"/>
        </w:rPr>
        <w:t xml:space="preserve">-t </w:t>
      </w:r>
      <w:r>
        <w:rPr>
          <w:rFonts w:hint="eastAsia"/>
        </w:rPr>
        <w:br/>
      </w:r>
      <w:r>
        <w:rPr>
          <w:rFonts w:hint="eastAsia"/>
        </w:rPr>
        <w:t>時間ファイルをフルパスで指定。</w:t>
      </w:r>
      <w:r w:rsidR="00D4739E">
        <w:rPr>
          <w:rFonts w:hint="eastAsia"/>
        </w:rPr>
        <w:t>ファイルフォーマットは別途説明。</w:t>
      </w:r>
      <w:r>
        <w:rPr>
          <w:rFonts w:hint="eastAsia"/>
        </w:rPr>
        <w:t>省略不可。</w:t>
      </w:r>
      <w:r>
        <w:br/>
      </w:r>
      <w:r>
        <w:rPr>
          <w:rFonts w:hint="eastAsia"/>
        </w:rPr>
        <w:t>例：</w:t>
      </w:r>
      <w:r>
        <w:rPr>
          <w:rFonts w:hint="eastAsia"/>
        </w:rPr>
        <w:t>-t c:\table\time.csv</w:t>
      </w:r>
    </w:p>
    <w:p w14:paraId="05501C40" w14:textId="77777777" w:rsidR="0041267F" w:rsidRPr="00C44089" w:rsidRDefault="0041267F" w:rsidP="0041267F">
      <w:pPr>
        <w:numPr>
          <w:ilvl w:val="0"/>
          <w:numId w:val="52"/>
        </w:numPr>
      </w:pPr>
      <w:r>
        <w:rPr>
          <w:rFonts w:hint="eastAsia"/>
        </w:rPr>
        <w:t xml:space="preserve">-o </w:t>
      </w:r>
      <w:r>
        <w:rPr>
          <w:rFonts w:hint="eastAsia"/>
        </w:rPr>
        <w:br/>
      </w:r>
      <w:r>
        <w:rPr>
          <w:rFonts w:hint="eastAsia"/>
        </w:rPr>
        <w:t>出力ファイルをフルパスで指定。ファイルフォーマットは別途説明。省略不可。</w:t>
      </w:r>
      <w:r>
        <w:br/>
      </w:r>
      <w:r>
        <w:rPr>
          <w:rFonts w:hint="eastAsia"/>
        </w:rPr>
        <w:t>例：</w:t>
      </w:r>
      <w:r>
        <w:rPr>
          <w:rFonts w:hint="eastAsia"/>
        </w:rPr>
        <w:t>-o c:\output\time.csv</w:t>
      </w:r>
    </w:p>
    <w:p w14:paraId="6D587EE4" w14:textId="77777777" w:rsidR="0041267F" w:rsidRPr="00C44089" w:rsidRDefault="0041267F" w:rsidP="0041267F">
      <w:pPr>
        <w:numPr>
          <w:ilvl w:val="0"/>
          <w:numId w:val="52"/>
        </w:numPr>
      </w:pPr>
      <w:r>
        <w:rPr>
          <w:rFonts w:hint="eastAsia"/>
        </w:rPr>
        <w:t xml:space="preserve">-v </w:t>
      </w:r>
      <w:r>
        <w:rPr>
          <w:rFonts w:hint="eastAsia"/>
        </w:rPr>
        <w:br/>
      </w:r>
      <w:r>
        <w:rPr>
          <w:rFonts w:hint="eastAsia"/>
        </w:rPr>
        <w:t>台数を</w:t>
      </w:r>
      <w:r>
        <w:rPr>
          <w:rFonts w:hint="eastAsia"/>
        </w:rPr>
        <w:t>1</w:t>
      </w:r>
      <w:r>
        <w:rPr>
          <w:rFonts w:hint="eastAsia"/>
        </w:rPr>
        <w:t>以上の整数で指定。省略不可。</w:t>
      </w:r>
      <w:r>
        <w:br/>
      </w:r>
      <w:r>
        <w:rPr>
          <w:rFonts w:hint="eastAsia"/>
        </w:rPr>
        <w:t>例：</w:t>
      </w:r>
      <w:r>
        <w:rPr>
          <w:rFonts w:hint="eastAsia"/>
        </w:rPr>
        <w:t>-v 2</w:t>
      </w:r>
    </w:p>
    <w:p w14:paraId="7708E125" w14:textId="77777777" w:rsidR="00EE55A8" w:rsidRPr="00C44089" w:rsidRDefault="00EE55A8" w:rsidP="00EE55A8">
      <w:pPr>
        <w:numPr>
          <w:ilvl w:val="0"/>
          <w:numId w:val="52"/>
        </w:numPr>
        <w:rPr>
          <w:ins w:id="1182" w:author="全社標準ＰＣ" w:date="2017-12-08T10:19:00Z"/>
        </w:rPr>
      </w:pPr>
      <w:ins w:id="1183" w:author="全社標準ＰＣ" w:date="2017-12-08T10:19:00Z">
        <w:r>
          <w:rPr>
            <w:rFonts w:hint="eastAsia"/>
          </w:rPr>
          <w:t>-</w:t>
        </w:r>
        <w:proofErr w:type="spellStart"/>
        <w:r>
          <w:rPr>
            <w:rFonts w:hint="eastAsia"/>
          </w:rPr>
          <w:t>rv</w:t>
        </w:r>
        <w:proofErr w:type="spellEnd"/>
        <w:r>
          <w:rPr>
            <w:rFonts w:hint="eastAsia"/>
          </w:rPr>
          <w:t xml:space="preserve"> </w:t>
        </w:r>
        <w:r>
          <w:rPr>
            <w:rFonts w:hint="eastAsia"/>
          </w:rPr>
          <w:br/>
        </w:r>
      </w:ins>
      <w:ins w:id="1184" w:author="全社標準ＰＣ" w:date="2017-12-08T10:20:00Z">
        <w:r>
          <w:rPr>
            <w:rFonts w:hint="eastAsia"/>
          </w:rPr>
          <w:t>-v</w:t>
        </w:r>
        <w:r>
          <w:rPr>
            <w:rFonts w:hint="eastAsia"/>
          </w:rPr>
          <w:t>で指定された</w:t>
        </w:r>
      </w:ins>
      <w:ins w:id="1185" w:author="全社標準ＰＣ" w:date="2017-12-08T10:19:00Z">
        <w:r>
          <w:rPr>
            <w:rFonts w:hint="eastAsia"/>
          </w:rPr>
          <w:t>台数</w:t>
        </w:r>
      </w:ins>
      <w:ins w:id="1186" w:author="全社標準ＰＣ" w:date="2017-12-08T10:20:00Z">
        <w:r>
          <w:rPr>
            <w:rFonts w:hint="eastAsia"/>
          </w:rPr>
          <w:t>からできるだけ削減する解にする</w:t>
        </w:r>
      </w:ins>
      <w:ins w:id="1187" w:author="全社標準ＰＣ" w:date="2017-12-08T10:19:00Z">
        <w:r>
          <w:rPr>
            <w:rFonts w:hint="eastAsia"/>
          </w:rPr>
          <w:t>。省略可。</w:t>
        </w:r>
      </w:ins>
      <w:ins w:id="1188" w:author="全社標準ＰＣ" w:date="2017-12-08T10:20:00Z">
        <w:r>
          <w:rPr>
            <w:rFonts w:hint="eastAsia"/>
          </w:rPr>
          <w:t>省略した場合、</w:t>
        </w:r>
      </w:ins>
      <w:ins w:id="1189" w:author="全社標準ＰＣ" w:date="2017-12-08T10:21:00Z">
        <w:r>
          <w:rPr>
            <w:rFonts w:hint="eastAsia"/>
          </w:rPr>
          <w:t>-v</w:t>
        </w:r>
        <w:r>
          <w:rPr>
            <w:rFonts w:hint="eastAsia"/>
          </w:rPr>
          <w:t>で指定された台数固定の解にする。</w:t>
        </w:r>
      </w:ins>
      <w:ins w:id="1190" w:author="Yamaguchi Koichiro (山口 晃一郎)" w:date="2022-09-07T10:37:00Z">
        <w:r w:rsidR="004C2BAA">
          <w:rPr>
            <w:rFonts w:hint="eastAsia"/>
          </w:rPr>
          <w:t>台数削減優先度ファイル</w:t>
        </w:r>
      </w:ins>
      <w:ins w:id="1191" w:author="Yamaguchi Koichiro (山口 晃一郎)" w:date="2022-09-07T10:39:00Z">
        <w:r w:rsidR="007651C8">
          <w:rPr>
            <w:rFonts w:hint="eastAsia"/>
          </w:rPr>
          <w:t>をフルパスで指定することも可能。</w:t>
        </w:r>
      </w:ins>
      <w:ins w:id="1192" w:author="Yamaguchi Koichiro (山口 晃一郎)" w:date="2022-09-07T10:40:00Z">
        <w:r w:rsidR="007651C8">
          <w:rPr>
            <w:rFonts w:hint="eastAsia"/>
          </w:rPr>
          <w:t>ファイルフォーマットは別途説明。</w:t>
        </w:r>
      </w:ins>
      <w:ins w:id="1193" w:author="Yamaguchi Koichiro (山口 晃一郎)" w:date="2022-09-07T10:39:00Z">
        <w:r w:rsidR="007651C8">
          <w:rPr>
            <w:rFonts w:hint="eastAsia"/>
          </w:rPr>
          <w:t>台数削減</w:t>
        </w:r>
      </w:ins>
      <w:ins w:id="1194" w:author="Yamaguchi Koichiro (山口 晃一郎)" w:date="2022-09-07T10:40:00Z">
        <w:r w:rsidR="007651C8">
          <w:rPr>
            <w:rFonts w:hint="eastAsia"/>
          </w:rPr>
          <w:t>優先度ファイルは省略可、省略され</w:t>
        </w:r>
      </w:ins>
      <w:ins w:id="1195" w:author="Yamaguchi Koichiro (山口 晃一郎)" w:date="2022-09-07T10:41:00Z">
        <w:r w:rsidR="007651C8">
          <w:rPr>
            <w:rFonts w:hint="eastAsia"/>
          </w:rPr>
          <w:t>た</w:t>
        </w:r>
      </w:ins>
      <w:ins w:id="1196" w:author="Yamaguchi Koichiro (山口 晃一郎)" w:date="2022-09-07T10:40:00Z">
        <w:r w:rsidR="007651C8">
          <w:rPr>
            <w:rFonts w:hint="eastAsia"/>
          </w:rPr>
          <w:t>場合、全ての</w:t>
        </w:r>
      </w:ins>
      <w:ins w:id="1197" w:author="Yamaguchi Koichiro (山口 晃一郎)" w:date="2022-09-07T10:41:00Z">
        <w:r w:rsidR="007651C8">
          <w:rPr>
            <w:rFonts w:hint="eastAsia"/>
          </w:rPr>
          <w:t>車両を同一優先度でできるだけ削減する解にする</w:t>
        </w:r>
      </w:ins>
      <w:ins w:id="1198" w:author="Yamaguchi Koichiro (山口 晃一郎)" w:date="2022-09-07T10:40:00Z">
        <w:r w:rsidR="007651C8">
          <w:rPr>
            <w:rFonts w:hint="eastAsia"/>
          </w:rPr>
          <w:t>。</w:t>
        </w:r>
      </w:ins>
      <w:ins w:id="1199" w:author="全社標準ＰＣ" w:date="2018-09-04T10:16:00Z">
        <w:del w:id="1200" w:author="Yamaguchi Koichiro (山口 晃一郎)" w:date="2022-09-07T10:37:00Z">
          <w:r w:rsidR="00DF0031" w:rsidDel="004C2BAA">
            <w:rPr>
              <w:rFonts w:hint="eastAsia"/>
            </w:rPr>
            <w:delText>-sk</w:delText>
          </w:r>
          <w:r w:rsidR="00DF0031" w:rsidDel="004C2BAA">
            <w:rPr>
              <w:rFonts w:hint="eastAsia"/>
            </w:rPr>
            <w:delText>オプションが指定されていた場合、エラーとなる。</w:delText>
          </w:r>
        </w:del>
      </w:ins>
      <w:ins w:id="1201" w:author="全社標準ＰＣ" w:date="2017-12-08T10:19:00Z">
        <w:r>
          <w:br/>
        </w:r>
        <w:r>
          <w:rPr>
            <w:rFonts w:hint="eastAsia"/>
          </w:rPr>
          <w:t>例：</w:t>
        </w:r>
        <w:r>
          <w:rPr>
            <w:rFonts w:hint="eastAsia"/>
          </w:rPr>
          <w:t>-</w:t>
        </w:r>
      </w:ins>
      <w:proofErr w:type="spellStart"/>
      <w:ins w:id="1202" w:author="全社標準ＰＣ" w:date="2017-12-08T10:21:00Z">
        <w:r>
          <w:rPr>
            <w:rFonts w:hint="eastAsia"/>
          </w:rPr>
          <w:t>r</w:t>
        </w:r>
      </w:ins>
      <w:ins w:id="1203" w:author="全社標準ＰＣ" w:date="2017-12-08T10:19:00Z">
        <w:r>
          <w:rPr>
            <w:rFonts w:hint="eastAsia"/>
          </w:rPr>
          <w:t>v</w:t>
        </w:r>
      </w:ins>
      <w:proofErr w:type="spellEnd"/>
      <w:ins w:id="1204" w:author="Yamaguchi Koichiro (山口 晃一郎)" w:date="2022-09-07T10:48:00Z">
        <w:r w:rsidR="00432464">
          <w:t xml:space="preserve"> or </w:t>
        </w:r>
      </w:ins>
      <w:ins w:id="1205" w:author="Yamaguchi Koichiro (山口 晃一郎)" w:date="2022-09-07T10:47:00Z">
        <w:r w:rsidR="00432464" w:rsidRPr="00432464">
          <w:t>-</w:t>
        </w:r>
        <w:proofErr w:type="spellStart"/>
        <w:r w:rsidR="00432464" w:rsidRPr="00432464">
          <w:t>rv</w:t>
        </w:r>
        <w:proofErr w:type="spellEnd"/>
        <w:r w:rsidR="00432464" w:rsidRPr="00432464">
          <w:t xml:space="preserve"> v_rm_priority.csv</w:t>
        </w:r>
      </w:ins>
    </w:p>
    <w:p w14:paraId="2AB22D12" w14:textId="77777777" w:rsidR="00EE55A8" w:rsidRPr="00C44089" w:rsidRDefault="00EE55A8" w:rsidP="00EE55A8">
      <w:pPr>
        <w:numPr>
          <w:ilvl w:val="0"/>
          <w:numId w:val="52"/>
        </w:numPr>
        <w:rPr>
          <w:ins w:id="1206" w:author="全社標準ＰＣ" w:date="2017-12-08T10:21:00Z"/>
        </w:rPr>
      </w:pPr>
      <w:ins w:id="1207" w:author="全社標準ＰＣ" w:date="2017-12-08T10:21:00Z">
        <w:r>
          <w:rPr>
            <w:rFonts w:hint="eastAsia"/>
          </w:rPr>
          <w:t xml:space="preserve">-iv </w:t>
        </w:r>
        <w:r>
          <w:rPr>
            <w:rFonts w:hint="eastAsia"/>
          </w:rPr>
          <w:br/>
        </w:r>
      </w:ins>
      <w:ins w:id="1208" w:author="全社標準ＰＣ" w:date="2017-12-08T10:23:00Z">
        <w:r w:rsidR="00CA146F">
          <w:rPr>
            <w:rFonts w:hint="eastAsia"/>
          </w:rPr>
          <w:t>初期解に指定する</w:t>
        </w:r>
      </w:ins>
      <w:ins w:id="1209" w:author="全社標準ＰＣ" w:date="2017-12-08T10:22:00Z">
        <w:r>
          <w:rPr>
            <w:rFonts w:hint="eastAsia"/>
          </w:rPr>
          <w:t>台数</w:t>
        </w:r>
      </w:ins>
      <w:ins w:id="1210" w:author="全社標準ＰＣ" w:date="2018-09-04T10:18:00Z">
        <w:r w:rsidR="00DF0031">
          <w:rPr>
            <w:rFonts w:hint="eastAsia"/>
          </w:rPr>
          <w:t>であり</w:t>
        </w:r>
      </w:ins>
      <w:ins w:id="1211" w:author="全社標準ＰＣ" w:date="2017-12-08T10:27:00Z">
        <w:r w:rsidR="00CA146F">
          <w:rPr>
            <w:rFonts w:hint="eastAsia"/>
          </w:rPr>
          <w:t>、</w:t>
        </w:r>
      </w:ins>
      <w:ins w:id="1212" w:author="全社標準ＰＣ" w:date="2017-12-08T10:24:00Z">
        <w:r w:rsidR="00CA146F">
          <w:rPr>
            <w:rFonts w:hint="eastAsia"/>
          </w:rPr>
          <w:t>-v</w:t>
        </w:r>
        <w:r w:rsidR="00CA146F">
          <w:rPr>
            <w:rFonts w:hint="eastAsia"/>
          </w:rPr>
          <w:t>で指定された台数に追加する</w:t>
        </w:r>
      </w:ins>
      <w:ins w:id="1213" w:author="全社標準ＰＣ" w:date="2017-12-08T10:27:00Z">
        <w:r w:rsidR="00CA146F">
          <w:rPr>
            <w:rFonts w:hint="eastAsia"/>
          </w:rPr>
          <w:t>台数</w:t>
        </w:r>
      </w:ins>
      <w:ins w:id="1214" w:author="全社標準ＰＣ" w:date="2017-12-08T10:22:00Z">
        <w:r>
          <w:rPr>
            <w:rFonts w:hint="eastAsia"/>
          </w:rPr>
          <w:t>を</w:t>
        </w:r>
        <w:r>
          <w:rPr>
            <w:rFonts w:hint="eastAsia"/>
          </w:rPr>
          <w:t>1</w:t>
        </w:r>
        <w:r>
          <w:rPr>
            <w:rFonts w:hint="eastAsia"/>
          </w:rPr>
          <w:t>以上の整数で指定</w:t>
        </w:r>
        <w:r w:rsidR="00CA146F">
          <w:rPr>
            <w:rFonts w:hint="eastAsia"/>
          </w:rPr>
          <w:t>。</w:t>
        </w:r>
      </w:ins>
      <w:ins w:id="1215" w:author="全社標準ＰＣ" w:date="2017-12-08T10:21:00Z">
        <w:r>
          <w:rPr>
            <w:rFonts w:hint="eastAsia"/>
          </w:rPr>
          <w:t>省略可。省略した場合、</w:t>
        </w:r>
      </w:ins>
      <w:ins w:id="1216" w:author="全社標準ＰＣ" w:date="2017-12-08T10:25:00Z">
        <w:r w:rsidR="00CA146F">
          <w:rPr>
            <w:rFonts w:hint="eastAsia"/>
          </w:rPr>
          <w:t>1</w:t>
        </w:r>
        <w:r w:rsidR="00CA146F">
          <w:rPr>
            <w:rFonts w:hint="eastAsia"/>
          </w:rPr>
          <w:t>が</w:t>
        </w:r>
      </w:ins>
      <w:ins w:id="1217" w:author="全社標準ＰＣ" w:date="2017-12-08T10:21:00Z">
        <w:r>
          <w:rPr>
            <w:rFonts w:hint="eastAsia"/>
          </w:rPr>
          <w:t>指定された</w:t>
        </w:r>
      </w:ins>
      <w:ins w:id="1218" w:author="全社標準ＰＣ" w:date="2017-12-08T10:26:00Z">
        <w:r w:rsidR="00CA146F">
          <w:rPr>
            <w:rFonts w:hint="eastAsia"/>
          </w:rPr>
          <w:t>ものとする</w:t>
        </w:r>
      </w:ins>
      <w:ins w:id="1219" w:author="全社標準ＰＣ" w:date="2017-12-08T10:21:00Z">
        <w:r>
          <w:rPr>
            <w:rFonts w:hint="eastAsia"/>
          </w:rPr>
          <w:t>。</w:t>
        </w:r>
      </w:ins>
      <w:ins w:id="1220" w:author="全社標準ＰＣ" w:date="2017-12-08T10:27:00Z">
        <w:r w:rsidR="00CA146F">
          <w:rPr>
            <w:rFonts w:hint="eastAsia"/>
          </w:rPr>
          <w:t>大きい数を指定すると、</w:t>
        </w:r>
        <w:r w:rsidR="00CA146F">
          <w:rPr>
            <w:rFonts w:hint="eastAsia"/>
          </w:rPr>
          <w:t>-v</w:t>
        </w:r>
        <w:r w:rsidR="00CA146F">
          <w:rPr>
            <w:rFonts w:hint="eastAsia"/>
          </w:rPr>
          <w:t>で</w:t>
        </w:r>
      </w:ins>
      <w:ins w:id="1221" w:author="全社標準ＰＣ" w:date="2017-12-08T10:28:00Z">
        <w:r w:rsidR="00CA146F">
          <w:rPr>
            <w:rFonts w:hint="eastAsia"/>
          </w:rPr>
          <w:t>指定</w:t>
        </w:r>
      </w:ins>
      <w:ins w:id="1222" w:author="全社標準ＰＣ" w:date="2017-12-08T10:27:00Z">
        <w:r w:rsidR="00CA146F">
          <w:rPr>
            <w:rFonts w:hint="eastAsia"/>
          </w:rPr>
          <w:t>さ</w:t>
        </w:r>
      </w:ins>
      <w:ins w:id="1223" w:author="全社標準ＰＣ" w:date="2017-12-08T10:28:00Z">
        <w:r w:rsidR="00CA146F">
          <w:rPr>
            <w:rFonts w:hint="eastAsia"/>
          </w:rPr>
          <w:t>れた台数を超える台数の解になる場合があ</w:t>
        </w:r>
      </w:ins>
      <w:ins w:id="1224" w:author="全社標準ＰＣ" w:date="2017-12-08T10:29:00Z">
        <w:r w:rsidR="00CA146F">
          <w:rPr>
            <w:rFonts w:hint="eastAsia"/>
          </w:rPr>
          <w:t>る</w:t>
        </w:r>
      </w:ins>
      <w:ins w:id="1225" w:author="全社標準ＰＣ" w:date="2017-12-08T10:28:00Z">
        <w:r w:rsidR="00CA146F">
          <w:rPr>
            <w:rFonts w:hint="eastAsia"/>
          </w:rPr>
          <w:t>。</w:t>
        </w:r>
      </w:ins>
      <w:ins w:id="1226" w:author="全社標準ＰＣ" w:date="2017-12-08T10:29:00Z">
        <w:r w:rsidR="00CA146F">
          <w:rPr>
            <w:rFonts w:hint="eastAsia"/>
          </w:rPr>
          <w:t>-v</w:t>
        </w:r>
        <w:r w:rsidR="00CA146F">
          <w:rPr>
            <w:rFonts w:hint="eastAsia"/>
          </w:rPr>
          <w:t>で指定する台数が配達可能な台数</w:t>
        </w:r>
      </w:ins>
      <w:ins w:id="1227" w:author="全社標準ＰＣ" w:date="2017-12-08T10:30:00Z">
        <w:r w:rsidR="00CA146F">
          <w:rPr>
            <w:rFonts w:hint="eastAsia"/>
          </w:rPr>
          <w:t>と予想される場合は省略する。</w:t>
        </w:r>
      </w:ins>
      <w:ins w:id="1228" w:author="全社標準ＰＣ" w:date="2018-09-04T10:18:00Z">
        <w:r w:rsidR="00DF0031">
          <w:rPr>
            <w:rFonts w:hint="eastAsia"/>
          </w:rPr>
          <w:t>初期解ファイルを指定した場合、初期解ファイルの台数が有効となり</w:t>
        </w:r>
      </w:ins>
      <w:ins w:id="1229" w:author="全社標準ＰＣ" w:date="2018-09-04T10:19:00Z">
        <w:r w:rsidR="00DF0031">
          <w:rPr>
            <w:rFonts w:hint="eastAsia"/>
          </w:rPr>
          <w:t>本値は無効となる</w:t>
        </w:r>
      </w:ins>
      <w:ins w:id="1230" w:author="全社標準ＰＣ" w:date="2018-09-04T10:18:00Z">
        <w:r w:rsidR="00DF0031">
          <w:rPr>
            <w:rFonts w:hint="eastAsia"/>
          </w:rPr>
          <w:t>。</w:t>
        </w:r>
      </w:ins>
      <w:ins w:id="1231" w:author="全社標準ＰＣ" w:date="2017-12-08T10:21:00Z">
        <w:r>
          <w:br/>
        </w:r>
        <w:r>
          <w:rPr>
            <w:rFonts w:hint="eastAsia"/>
          </w:rPr>
          <w:t>例：</w:t>
        </w:r>
        <w:r w:rsidR="00CA146F">
          <w:rPr>
            <w:rFonts w:hint="eastAsia"/>
          </w:rPr>
          <w:t>-</w:t>
        </w:r>
      </w:ins>
      <w:ins w:id="1232" w:author="全社標準ＰＣ" w:date="2017-12-08T10:28:00Z">
        <w:r w:rsidR="00CA146F">
          <w:rPr>
            <w:rFonts w:hint="eastAsia"/>
          </w:rPr>
          <w:t>i</w:t>
        </w:r>
      </w:ins>
      <w:ins w:id="1233" w:author="全社標準ＰＣ" w:date="2017-12-08T10:21:00Z">
        <w:r>
          <w:rPr>
            <w:rFonts w:hint="eastAsia"/>
          </w:rPr>
          <w:t>v</w:t>
        </w:r>
      </w:ins>
      <w:ins w:id="1234" w:author="全社標準ＰＣ" w:date="2017-12-08T10:28:00Z">
        <w:r w:rsidR="00CA146F">
          <w:rPr>
            <w:rFonts w:hint="eastAsia"/>
          </w:rPr>
          <w:t xml:space="preserve"> 2</w:t>
        </w:r>
      </w:ins>
    </w:p>
    <w:p w14:paraId="1077E349" w14:textId="77777777" w:rsidR="0041267F" w:rsidRPr="00C44089" w:rsidRDefault="0041267F" w:rsidP="000374A4">
      <w:pPr>
        <w:numPr>
          <w:ilvl w:val="0"/>
          <w:numId w:val="52"/>
        </w:numPr>
      </w:pPr>
      <w:r>
        <w:rPr>
          <w:rFonts w:hint="eastAsia"/>
        </w:rPr>
        <w:t xml:space="preserve">-s </w:t>
      </w:r>
      <w:r>
        <w:rPr>
          <w:rFonts w:hint="eastAsia"/>
        </w:rPr>
        <w:br/>
      </w:r>
      <w:r>
        <w:rPr>
          <w:rFonts w:hint="eastAsia"/>
        </w:rPr>
        <w:t>配送開始時刻を時分</w:t>
      </w:r>
      <w:r>
        <w:rPr>
          <w:rFonts w:hint="eastAsia"/>
        </w:rPr>
        <w:t>(</w:t>
      </w:r>
      <w:proofErr w:type="spellStart"/>
      <w:r>
        <w:rPr>
          <w:rFonts w:hint="eastAsia"/>
        </w:rPr>
        <w:t>hh:mm</w:t>
      </w:r>
      <w:proofErr w:type="spellEnd"/>
      <w:r>
        <w:rPr>
          <w:rFonts w:hint="eastAsia"/>
        </w:rPr>
        <w:t>)</w:t>
      </w:r>
      <w:ins w:id="1235" w:author="山口 晃一郎&lt;yamaguchi.koichiro@jp.panasonic.com&gt;" w:date="2020-07-29T16:23:00Z">
        <w:r w:rsidR="000374A4">
          <w:rPr>
            <w:rFonts w:hint="eastAsia"/>
          </w:rPr>
          <w:t>、</w:t>
        </w:r>
      </w:ins>
      <w:ins w:id="1236" w:author="山口 晃一郎&lt;yamaguchi.koichiro@jp.panasonic.com&gt;" w:date="2020-07-29T16:20:00Z">
        <w:r w:rsidR="000374A4">
          <w:rPr>
            <w:rFonts w:hint="eastAsia"/>
          </w:rPr>
          <w:t>もしくは</w:t>
        </w:r>
      </w:ins>
      <w:ins w:id="1237" w:author="山口 晃一郎&lt;yamaguchi.koichiro@jp.panasonic.com&gt;" w:date="2020-07-29T16:23:00Z">
        <w:r w:rsidR="000374A4">
          <w:rPr>
            <w:rFonts w:hint="eastAsia"/>
          </w:rPr>
          <w:t>、</w:t>
        </w:r>
      </w:ins>
      <w:ins w:id="1238" w:author="山口 晃一郎&lt;yamaguchi.koichiro@jp.panasonic.com&gt;" w:date="2020-07-29T16:21:00Z">
        <w:r w:rsidR="000374A4">
          <w:rPr>
            <w:rFonts w:hint="eastAsia"/>
          </w:rPr>
          <w:t>年月日時分秒</w:t>
        </w:r>
        <w:r w:rsidR="000374A4">
          <w:rPr>
            <w:rFonts w:hint="eastAsia"/>
          </w:rPr>
          <w:t>(</w:t>
        </w:r>
        <w:r w:rsidR="000374A4">
          <w:t>Y/m/d H:M:</w:t>
        </w:r>
        <w:r w:rsidR="000374A4" w:rsidRPr="000374A4">
          <w:t>S</w:t>
        </w:r>
        <w:r w:rsidR="000374A4">
          <w:rPr>
            <w:rFonts w:hint="eastAsia"/>
          </w:rPr>
          <w:t>)</w:t>
        </w:r>
      </w:ins>
      <w:r>
        <w:rPr>
          <w:rFonts w:hint="eastAsia"/>
        </w:rPr>
        <w:t>で指定。</w:t>
      </w:r>
      <w:ins w:id="1239" w:author="山口 晃一郎&lt;yamaguchi.koichiro@jp.panasonic.com&gt;" w:date="2020-07-29T16:22:00Z">
        <w:r w:rsidR="000374A4">
          <w:rPr>
            <w:rFonts w:hint="eastAsia"/>
          </w:rPr>
          <w:t>ただし、以後の時刻指定は時分か</w:t>
        </w:r>
      </w:ins>
      <w:ins w:id="1240" w:author="山口 晃一郎&lt;yamaguchi.koichiro@jp.panasonic.com&gt;" w:date="2020-07-29T16:23:00Z">
        <w:r w:rsidR="000374A4">
          <w:rPr>
            <w:rFonts w:hint="eastAsia"/>
          </w:rPr>
          <w:t>年月日時分秒に統一すること。他の時刻設定箇所も同様。</w:t>
        </w:r>
      </w:ins>
      <w:r>
        <w:rPr>
          <w:rFonts w:hint="eastAsia"/>
        </w:rPr>
        <w:t>省略不可。</w:t>
      </w:r>
      <w:r>
        <w:br/>
      </w:r>
      <w:r>
        <w:rPr>
          <w:rFonts w:hint="eastAsia"/>
        </w:rPr>
        <w:t>例：</w:t>
      </w:r>
      <w:r>
        <w:rPr>
          <w:rFonts w:hint="eastAsia"/>
        </w:rPr>
        <w:t>-s 10:00</w:t>
      </w:r>
      <w:ins w:id="1241" w:author="山口 晃一郎&lt;yamaguchi.koichiro@jp.panasonic.com&gt;" w:date="2020-07-29T16:22:00Z">
        <w:r w:rsidR="000374A4">
          <w:t xml:space="preserve"> or </w:t>
        </w:r>
      </w:ins>
      <w:ins w:id="1242" w:author="Yamaguchi Koichiro (山口 晃一郎)" w:date="2022-09-07T10:47:00Z">
        <w:r w:rsidR="00432464">
          <w:rPr>
            <w:rFonts w:hint="eastAsia"/>
          </w:rPr>
          <w:t>-</w:t>
        </w:r>
      </w:ins>
      <w:ins w:id="1243" w:author="山口 晃一郎&lt;yamaguchi.koichiro@jp.panasonic.com&gt;" w:date="2020-07-29T16:22:00Z">
        <w:del w:id="1244" w:author="Yamaguchi Koichiro (山口 晃一郎)" w:date="2022-09-07T10:47:00Z">
          <w:r w:rsidR="000374A4" w:rsidDel="00432464">
            <w:delText>–</w:delText>
          </w:r>
        </w:del>
        <w:r w:rsidR="000374A4">
          <w:t>s 2020/1/1 0:1:</w:t>
        </w:r>
      </w:ins>
      <w:ins w:id="1245" w:author="山口 晃一郎&lt;yamaguchi.koichiro@jp.panasonic.com&gt;" w:date="2020-07-29T16:26:00Z">
        <w:r w:rsidR="000374A4">
          <w:rPr>
            <w:rFonts w:hint="eastAsia"/>
          </w:rPr>
          <w:t>10</w:t>
        </w:r>
      </w:ins>
    </w:p>
    <w:p w14:paraId="62570F88" w14:textId="77777777" w:rsidR="0041267F" w:rsidRPr="00C44089" w:rsidRDefault="0041267F" w:rsidP="0041267F">
      <w:pPr>
        <w:numPr>
          <w:ilvl w:val="0"/>
          <w:numId w:val="52"/>
        </w:numPr>
      </w:pPr>
      <w:r>
        <w:rPr>
          <w:rFonts w:hint="eastAsia"/>
        </w:rPr>
        <w:t xml:space="preserve">-e </w:t>
      </w:r>
      <w:r>
        <w:rPr>
          <w:rFonts w:hint="eastAsia"/>
        </w:rPr>
        <w:br/>
      </w:r>
      <w:r>
        <w:rPr>
          <w:rFonts w:hint="eastAsia"/>
        </w:rPr>
        <w:t>配送終了時刻を時分</w:t>
      </w:r>
      <w:r>
        <w:rPr>
          <w:rFonts w:hint="eastAsia"/>
        </w:rPr>
        <w:t>(</w:t>
      </w:r>
      <w:proofErr w:type="spellStart"/>
      <w:r>
        <w:rPr>
          <w:rFonts w:hint="eastAsia"/>
        </w:rPr>
        <w:t>hh:mm</w:t>
      </w:r>
      <w:proofErr w:type="spellEnd"/>
      <w:r>
        <w:rPr>
          <w:rFonts w:hint="eastAsia"/>
        </w:rPr>
        <w:t>)</w:t>
      </w:r>
      <w:ins w:id="1246" w:author="山口 晃一郎&lt;yamaguchi.koichiro@jp.panasonic.com&gt;" w:date="2020-07-29T16:23:00Z">
        <w:r w:rsidR="000374A4">
          <w:rPr>
            <w:rFonts w:hint="eastAsia"/>
          </w:rPr>
          <w:t>、もしくは、年月日時分秒</w:t>
        </w:r>
        <w:r w:rsidR="000374A4">
          <w:rPr>
            <w:rFonts w:hint="eastAsia"/>
          </w:rPr>
          <w:t>(</w:t>
        </w:r>
        <w:r w:rsidR="000374A4">
          <w:t>Y/m/d H:M:</w:t>
        </w:r>
        <w:r w:rsidR="000374A4" w:rsidRPr="000374A4">
          <w:t>S</w:t>
        </w:r>
        <w:r w:rsidR="000374A4">
          <w:rPr>
            <w:rFonts w:hint="eastAsia"/>
          </w:rPr>
          <w:t>)</w:t>
        </w:r>
      </w:ins>
      <w:r>
        <w:rPr>
          <w:rFonts w:hint="eastAsia"/>
        </w:rPr>
        <w:t>で指定。省略不可。</w:t>
      </w:r>
      <w:ins w:id="1247" w:author="山口 晃一郎&lt;yamaguchi.koichiro@jp.panasonic.com&gt;" w:date="2021-04-28T09:42:00Z">
        <w:r w:rsidR="0088291B">
          <w:rPr>
            <w:rFonts w:hint="eastAsia"/>
          </w:rPr>
          <w:t>-</w:t>
        </w:r>
        <w:r w:rsidR="0088291B">
          <w:t>l</w:t>
        </w:r>
        <w:r w:rsidR="0088291B">
          <w:rPr>
            <w:rFonts w:hint="eastAsia"/>
          </w:rPr>
          <w:t>オプションがある場合、最後の配送先で荷作業を</w:t>
        </w:r>
      </w:ins>
      <w:ins w:id="1248" w:author="山口 晃一郎&lt;yamaguchi.koichiro@jp.panasonic.com&gt;" w:date="2021-04-28T09:43:00Z">
        <w:r w:rsidR="0088291B">
          <w:rPr>
            <w:rFonts w:hint="eastAsia"/>
          </w:rPr>
          <w:t>終える時刻、</w:t>
        </w:r>
        <w:r w:rsidR="0088291B">
          <w:rPr>
            <w:rFonts w:hint="eastAsia"/>
          </w:rPr>
          <w:t>-</w:t>
        </w:r>
        <w:r w:rsidR="0088291B">
          <w:t>l</w:t>
        </w:r>
        <w:r w:rsidR="0088291B">
          <w:rPr>
            <w:rFonts w:hint="eastAsia"/>
          </w:rPr>
          <w:t>オプションが無い場合、最終訪問先への到着時刻を指定する。</w:t>
        </w:r>
      </w:ins>
      <w:r>
        <w:br/>
      </w:r>
      <w:r>
        <w:rPr>
          <w:rFonts w:hint="eastAsia"/>
        </w:rPr>
        <w:t>例：</w:t>
      </w:r>
      <w:r>
        <w:rPr>
          <w:rFonts w:hint="eastAsia"/>
        </w:rPr>
        <w:t>-e 13:00</w:t>
      </w:r>
    </w:p>
    <w:p w14:paraId="40FBAE18" w14:textId="77777777" w:rsidR="001832C8" w:rsidRPr="00C44089" w:rsidRDefault="001832C8" w:rsidP="001832C8">
      <w:pPr>
        <w:numPr>
          <w:ilvl w:val="0"/>
          <w:numId w:val="52"/>
        </w:numPr>
      </w:pPr>
      <w:r>
        <w:rPr>
          <w:rFonts w:hint="eastAsia"/>
        </w:rPr>
        <w:t xml:space="preserve">-a </w:t>
      </w:r>
      <w:r>
        <w:rPr>
          <w:rFonts w:hint="eastAsia"/>
        </w:rPr>
        <w:br/>
      </w:r>
      <w:r>
        <w:rPr>
          <w:rFonts w:hint="eastAsia"/>
        </w:rPr>
        <w:t>初期解ファイルをフルパスで指定。ファイルフォーマットは別途説明。省略可。</w:t>
      </w:r>
      <w:r>
        <w:br/>
      </w:r>
      <w:r>
        <w:rPr>
          <w:rFonts w:hint="eastAsia"/>
        </w:rPr>
        <w:t>例：</w:t>
      </w:r>
      <w:r>
        <w:rPr>
          <w:rFonts w:hint="eastAsia"/>
        </w:rPr>
        <w:t>-a c:\input\init_answer.csv</w:t>
      </w:r>
    </w:p>
    <w:p w14:paraId="1252B8D2" w14:textId="77777777" w:rsidR="00440881" w:rsidRDefault="00551B49" w:rsidP="00551B49">
      <w:pPr>
        <w:numPr>
          <w:ilvl w:val="0"/>
          <w:numId w:val="52"/>
        </w:numPr>
      </w:pPr>
      <w:r>
        <w:rPr>
          <w:rFonts w:hint="eastAsia"/>
        </w:rPr>
        <w:t>-</w:t>
      </w:r>
      <w:r w:rsidR="006D2886">
        <w:rPr>
          <w:rFonts w:hint="eastAsia"/>
        </w:rPr>
        <w:t>l</w:t>
      </w:r>
      <w:r w:rsidR="00440881">
        <w:rPr>
          <w:rFonts w:hint="eastAsia"/>
        </w:rPr>
        <w:br/>
      </w:r>
      <w:r w:rsidR="00440881">
        <w:rPr>
          <w:rFonts w:hint="eastAsia"/>
        </w:rPr>
        <w:t>距離計算を「拠点を出発し最後の配送先まで」</w:t>
      </w:r>
      <w:r>
        <w:rPr>
          <w:rFonts w:hint="eastAsia"/>
        </w:rPr>
        <w:t>に</w:t>
      </w:r>
      <w:r w:rsidR="00440881">
        <w:rPr>
          <w:rFonts w:hint="eastAsia"/>
        </w:rPr>
        <w:t>切り替える。</w:t>
      </w:r>
      <w:r>
        <w:rPr>
          <w:rFonts w:hint="eastAsia"/>
        </w:rPr>
        <w:t>省略可。省略した場合、距離計算は「拠点を出発し最後の配送先での配送を終えて拠点に戻るまで」となる。</w:t>
      </w:r>
      <w:r w:rsidR="00440881">
        <w:br/>
      </w:r>
      <w:r w:rsidR="00440881">
        <w:rPr>
          <w:rFonts w:hint="eastAsia"/>
        </w:rPr>
        <w:t>例：</w:t>
      </w:r>
      <w:r>
        <w:rPr>
          <w:rFonts w:hint="eastAsia"/>
        </w:rPr>
        <w:t>-</w:t>
      </w:r>
      <w:r w:rsidR="006D2886">
        <w:rPr>
          <w:rFonts w:hint="eastAsia"/>
        </w:rPr>
        <w:t>l</w:t>
      </w:r>
      <w:r w:rsidR="00440881">
        <w:rPr>
          <w:rFonts w:hint="eastAsia"/>
        </w:rPr>
        <w:t xml:space="preserve"> </w:t>
      </w:r>
    </w:p>
    <w:p w14:paraId="0A890B90" w14:textId="77777777" w:rsidR="006D6E73" w:rsidRDefault="006D6E73" w:rsidP="00551B49">
      <w:pPr>
        <w:numPr>
          <w:ilvl w:val="0"/>
          <w:numId w:val="52"/>
        </w:numPr>
      </w:pPr>
      <w:r>
        <w:rPr>
          <w:rFonts w:hint="eastAsia"/>
        </w:rPr>
        <w:t>-</w:t>
      </w:r>
      <w:proofErr w:type="spellStart"/>
      <w:r>
        <w:rPr>
          <w:rFonts w:hint="eastAsia"/>
        </w:rPr>
        <w:t>ltime</w:t>
      </w:r>
      <w:proofErr w:type="spellEnd"/>
      <w:r>
        <w:rPr>
          <w:rFonts w:hint="eastAsia"/>
        </w:rPr>
        <w:br/>
        <w:t>1</w:t>
      </w:r>
      <w:r>
        <w:rPr>
          <w:rFonts w:hint="eastAsia"/>
        </w:rPr>
        <w:t>台の配送時間の下限の時間を指定。</w:t>
      </w:r>
      <w:r>
        <w:rPr>
          <w:rFonts w:hint="eastAsia"/>
        </w:rPr>
        <w:t>-s</w:t>
      </w:r>
      <w:r>
        <w:rPr>
          <w:rFonts w:hint="eastAsia"/>
        </w:rPr>
        <w:t>で指定された時刻からの相対時間</w:t>
      </w:r>
      <w:r>
        <w:rPr>
          <w:rFonts w:hint="eastAsia"/>
        </w:rPr>
        <w:t>(</w:t>
      </w:r>
      <w:r>
        <w:rPr>
          <w:rFonts w:hint="eastAsia"/>
        </w:rPr>
        <w:t>単位は時、小数指定可能</w:t>
      </w:r>
      <w:r>
        <w:rPr>
          <w:rFonts w:hint="eastAsia"/>
        </w:rPr>
        <w:t>)</w:t>
      </w:r>
      <w:r>
        <w:rPr>
          <w:rFonts w:hint="eastAsia"/>
        </w:rPr>
        <w:t>で</w:t>
      </w:r>
      <w:r w:rsidR="00304C3C">
        <w:rPr>
          <w:rFonts w:hint="eastAsia"/>
        </w:rPr>
        <w:t>、</w:t>
      </w:r>
      <w:r w:rsidR="00304C3C">
        <w:rPr>
          <w:rFonts w:hint="eastAsia"/>
        </w:rPr>
        <w:t>0</w:t>
      </w:r>
      <w:r w:rsidR="00223108">
        <w:rPr>
          <w:rFonts w:hint="eastAsia"/>
        </w:rPr>
        <w:t>より大きく</w:t>
      </w:r>
      <w:r w:rsidR="00304C3C">
        <w:rPr>
          <w:rFonts w:hint="eastAsia"/>
        </w:rPr>
        <w:t>、全体配送時間</w:t>
      </w:r>
      <w:r w:rsidR="00304C3C">
        <w:rPr>
          <w:rFonts w:hint="eastAsia"/>
        </w:rPr>
        <w:t>(-e</w:t>
      </w:r>
      <w:r w:rsidR="00304C3C">
        <w:rPr>
          <w:rFonts w:hint="eastAsia"/>
        </w:rPr>
        <w:t>時刻と</w:t>
      </w:r>
      <w:r w:rsidR="00304C3C">
        <w:rPr>
          <w:rFonts w:hint="eastAsia"/>
        </w:rPr>
        <w:t>-s</w:t>
      </w:r>
      <w:r w:rsidR="00304C3C">
        <w:rPr>
          <w:rFonts w:hint="eastAsia"/>
        </w:rPr>
        <w:t>時刻の差</w:t>
      </w:r>
      <w:r w:rsidR="00304C3C">
        <w:rPr>
          <w:rFonts w:hint="eastAsia"/>
        </w:rPr>
        <w:t>)</w:t>
      </w:r>
      <w:r w:rsidR="00304C3C">
        <w:rPr>
          <w:rFonts w:hint="eastAsia"/>
        </w:rPr>
        <w:t>以内で指定すること。</w:t>
      </w:r>
      <w:r>
        <w:rPr>
          <w:rFonts w:hint="eastAsia"/>
        </w:rPr>
        <w:t>省略可。本時間が指定された場合、</w:t>
      </w:r>
      <w:r>
        <w:rPr>
          <w:rFonts w:hint="eastAsia"/>
        </w:rPr>
        <w:t>1</w:t>
      </w:r>
      <w:r>
        <w:rPr>
          <w:rFonts w:hint="eastAsia"/>
        </w:rPr>
        <w:t>台の配送時間が本時間を下回るような改善解を出さないようにする。</w:t>
      </w:r>
      <w:r w:rsidR="003813B6">
        <w:rPr>
          <w:rFonts w:hint="eastAsia"/>
        </w:rPr>
        <w:t>詳細動作は別途説明。</w:t>
      </w:r>
      <w:r>
        <w:rPr>
          <w:rFonts w:hint="eastAsia"/>
        </w:rPr>
        <w:t>ただし、初期解</w:t>
      </w:r>
      <w:r w:rsidR="004E13B3">
        <w:rPr>
          <w:rFonts w:hint="eastAsia"/>
        </w:rPr>
        <w:t>に</w:t>
      </w:r>
      <w:r>
        <w:rPr>
          <w:rFonts w:hint="eastAsia"/>
        </w:rPr>
        <w:t>は</w:t>
      </w:r>
      <w:r w:rsidR="004E13B3">
        <w:rPr>
          <w:rFonts w:hint="eastAsia"/>
        </w:rPr>
        <w:t>適応されない</w:t>
      </w:r>
      <w:r>
        <w:rPr>
          <w:rFonts w:hint="eastAsia"/>
        </w:rPr>
        <w:t>。</w:t>
      </w:r>
      <w:r w:rsidR="003813B6">
        <w:br/>
      </w:r>
      <w:r w:rsidR="003813B6">
        <w:rPr>
          <w:rFonts w:hint="eastAsia"/>
        </w:rPr>
        <w:t>例：</w:t>
      </w:r>
      <w:r w:rsidR="003813B6">
        <w:rPr>
          <w:rFonts w:hint="eastAsia"/>
        </w:rPr>
        <w:t>-</w:t>
      </w:r>
      <w:proofErr w:type="spellStart"/>
      <w:r w:rsidR="003813B6">
        <w:rPr>
          <w:rFonts w:hint="eastAsia"/>
        </w:rPr>
        <w:t>ltime</w:t>
      </w:r>
      <w:proofErr w:type="spellEnd"/>
      <w:r w:rsidR="003813B6">
        <w:rPr>
          <w:rFonts w:hint="eastAsia"/>
        </w:rPr>
        <w:t xml:space="preserve"> 0.5</w:t>
      </w:r>
    </w:p>
    <w:p w14:paraId="468D3A6D" w14:textId="77777777" w:rsidR="003813B6" w:rsidRPr="00C44089" w:rsidRDefault="003813B6" w:rsidP="00551B49">
      <w:pPr>
        <w:numPr>
          <w:ilvl w:val="0"/>
          <w:numId w:val="52"/>
        </w:numPr>
      </w:pPr>
      <w:r>
        <w:rPr>
          <w:rFonts w:hint="eastAsia"/>
        </w:rPr>
        <w:t>-</w:t>
      </w:r>
      <w:proofErr w:type="spellStart"/>
      <w:r>
        <w:rPr>
          <w:rFonts w:hint="eastAsia"/>
        </w:rPr>
        <w:t>utime</w:t>
      </w:r>
      <w:proofErr w:type="spellEnd"/>
      <w:r>
        <w:rPr>
          <w:rFonts w:hint="eastAsia"/>
        </w:rPr>
        <w:br/>
        <w:t>1</w:t>
      </w:r>
      <w:r>
        <w:rPr>
          <w:rFonts w:hint="eastAsia"/>
        </w:rPr>
        <w:t>台の配送時間の上限の時間を指定。</w:t>
      </w:r>
      <w:r>
        <w:rPr>
          <w:rFonts w:hint="eastAsia"/>
        </w:rPr>
        <w:t>-s</w:t>
      </w:r>
      <w:r>
        <w:rPr>
          <w:rFonts w:hint="eastAsia"/>
        </w:rPr>
        <w:t>で指定された時刻からの相対時間</w:t>
      </w:r>
      <w:r>
        <w:rPr>
          <w:rFonts w:hint="eastAsia"/>
        </w:rPr>
        <w:t>(</w:t>
      </w:r>
      <w:r>
        <w:rPr>
          <w:rFonts w:hint="eastAsia"/>
        </w:rPr>
        <w:t>単位は時、小数指定可能</w:t>
      </w:r>
      <w:r>
        <w:rPr>
          <w:rFonts w:hint="eastAsia"/>
        </w:rPr>
        <w:t>)</w:t>
      </w:r>
      <w:r>
        <w:rPr>
          <w:rFonts w:hint="eastAsia"/>
        </w:rPr>
        <w:t>で</w:t>
      </w:r>
      <w:r w:rsidR="00304C3C">
        <w:rPr>
          <w:rFonts w:hint="eastAsia"/>
        </w:rPr>
        <w:t>、</w:t>
      </w:r>
      <w:r w:rsidR="00304C3C">
        <w:rPr>
          <w:rFonts w:hint="eastAsia"/>
        </w:rPr>
        <w:t>0</w:t>
      </w:r>
      <w:r w:rsidR="00223108">
        <w:rPr>
          <w:rFonts w:hint="eastAsia"/>
        </w:rPr>
        <w:t>より大きく</w:t>
      </w:r>
      <w:r w:rsidR="00304C3C">
        <w:rPr>
          <w:rFonts w:hint="eastAsia"/>
        </w:rPr>
        <w:t>、全体配送時間</w:t>
      </w:r>
      <w:r w:rsidR="00304C3C">
        <w:rPr>
          <w:rFonts w:hint="eastAsia"/>
        </w:rPr>
        <w:t>(-e</w:t>
      </w:r>
      <w:r w:rsidR="00304C3C">
        <w:rPr>
          <w:rFonts w:hint="eastAsia"/>
        </w:rPr>
        <w:t>時刻と</w:t>
      </w:r>
      <w:r w:rsidR="00304C3C">
        <w:rPr>
          <w:rFonts w:hint="eastAsia"/>
        </w:rPr>
        <w:t>-s</w:t>
      </w:r>
      <w:r w:rsidR="00304C3C">
        <w:rPr>
          <w:rFonts w:hint="eastAsia"/>
        </w:rPr>
        <w:t>時刻の差</w:t>
      </w:r>
      <w:r w:rsidR="00304C3C">
        <w:rPr>
          <w:rFonts w:hint="eastAsia"/>
        </w:rPr>
        <w:t>)</w:t>
      </w:r>
      <w:r w:rsidR="00304C3C">
        <w:rPr>
          <w:rFonts w:hint="eastAsia"/>
        </w:rPr>
        <w:t>以内で指定すること。</w:t>
      </w:r>
      <w:r>
        <w:rPr>
          <w:rFonts w:hint="eastAsia"/>
        </w:rPr>
        <w:t>省略可。本時間が指定された場合、</w:t>
      </w:r>
      <w:r>
        <w:rPr>
          <w:rFonts w:hint="eastAsia"/>
        </w:rPr>
        <w:t>1</w:t>
      </w:r>
      <w:r>
        <w:rPr>
          <w:rFonts w:hint="eastAsia"/>
        </w:rPr>
        <w:t>台の配送時間が本時間を上回るような改善解を出さないようにする。詳細動作は別途説明。</w:t>
      </w:r>
      <w:r w:rsidR="004E13B3">
        <w:rPr>
          <w:rFonts w:hint="eastAsia"/>
        </w:rPr>
        <w:t>ただし、初期解には適応されない</w:t>
      </w:r>
      <w:r>
        <w:rPr>
          <w:rFonts w:hint="eastAsia"/>
        </w:rPr>
        <w:t>。</w:t>
      </w:r>
      <w:r>
        <w:br/>
      </w:r>
      <w:r>
        <w:rPr>
          <w:rFonts w:hint="eastAsia"/>
        </w:rPr>
        <w:t>例：</w:t>
      </w:r>
      <w:r>
        <w:rPr>
          <w:rFonts w:hint="eastAsia"/>
        </w:rPr>
        <w:t>-</w:t>
      </w:r>
      <w:proofErr w:type="spellStart"/>
      <w:r>
        <w:rPr>
          <w:rFonts w:hint="eastAsia"/>
        </w:rPr>
        <w:t>utime</w:t>
      </w:r>
      <w:proofErr w:type="spellEnd"/>
      <w:r>
        <w:rPr>
          <w:rFonts w:hint="eastAsia"/>
        </w:rPr>
        <w:t xml:space="preserve"> 1.5</w:t>
      </w:r>
    </w:p>
    <w:p w14:paraId="33073A65" w14:textId="77777777" w:rsidR="007B48BF" w:rsidRPr="00C44089" w:rsidRDefault="007B48BF" w:rsidP="007B48BF">
      <w:pPr>
        <w:numPr>
          <w:ilvl w:val="0"/>
          <w:numId w:val="52"/>
        </w:numPr>
        <w:rPr>
          <w:ins w:id="1249" w:author="全社標準ＰＣ" w:date="2018-05-21T15:23:00Z"/>
        </w:rPr>
      </w:pPr>
      <w:ins w:id="1250" w:author="全社標準ＰＣ" w:date="2018-05-21T15:23:00Z">
        <w:r>
          <w:rPr>
            <w:rFonts w:hint="eastAsia"/>
          </w:rPr>
          <w:t>-dem</w:t>
        </w:r>
        <w:r>
          <w:rPr>
            <w:rFonts w:hint="eastAsia"/>
          </w:rPr>
          <w:br/>
          <w:t>1</w:t>
        </w:r>
        <w:r>
          <w:rPr>
            <w:rFonts w:hint="eastAsia"/>
          </w:rPr>
          <w:t>台の</w:t>
        </w:r>
      </w:ins>
      <w:ins w:id="1251" w:author="全社標準ＰＣ" w:date="2018-05-21T15:26:00Z">
        <w:r>
          <w:rPr>
            <w:rFonts w:hint="eastAsia"/>
          </w:rPr>
          <w:t>最大</w:t>
        </w:r>
      </w:ins>
      <w:ins w:id="1252" w:author="全社標準ＰＣ" w:date="2018-05-21T15:24:00Z">
        <w:r>
          <w:rPr>
            <w:rFonts w:hint="eastAsia"/>
          </w:rPr>
          <w:t>積載量の値</w:t>
        </w:r>
      </w:ins>
      <w:ins w:id="1253" w:author="全社標準ＰＣ" w:date="2018-05-21T15:23:00Z">
        <w:r>
          <w:rPr>
            <w:rFonts w:hint="eastAsia"/>
          </w:rPr>
          <w:t>を</w:t>
        </w:r>
      </w:ins>
      <w:ins w:id="1254" w:author="山口 晃一郎&lt;yamaguchi.koichiro@jp.panasonic.com&gt;" w:date="2021-04-19T19:27:00Z">
        <w:r w:rsidR="0055257A">
          <w:t>0</w:t>
        </w:r>
      </w:ins>
      <w:ins w:id="1255" w:author="全社標準ＰＣ" w:date="2018-05-21T15:24:00Z">
        <w:del w:id="1256" w:author="山口 晃一郎&lt;yamaguchi.koichiro@jp.panasonic.com&gt;" w:date="2021-04-19T19:27:00Z">
          <w:r w:rsidDel="0055257A">
            <w:rPr>
              <w:rFonts w:hint="eastAsia"/>
            </w:rPr>
            <w:delText>1</w:delText>
          </w:r>
        </w:del>
      </w:ins>
      <w:ins w:id="1257" w:author="山口 晃一郎&lt;yamaguchi.koichiro@jp.panasonic.com&gt;" w:date="2021-04-20T18:05:00Z">
        <w:r w:rsidR="001F1FD7">
          <w:rPr>
            <w:rFonts w:hint="eastAsia"/>
          </w:rPr>
          <w:t>より大きい</w:t>
        </w:r>
      </w:ins>
      <w:ins w:id="1258" w:author="全社標準ＰＣ" w:date="2018-05-21T15:24:00Z">
        <w:del w:id="1259" w:author="山口 晃一郎&lt;yamaguchi.koichiro@jp.panasonic.com&gt;" w:date="2021-04-20T18:05:00Z">
          <w:r w:rsidDel="001F1FD7">
            <w:rPr>
              <w:rFonts w:hint="eastAsia"/>
            </w:rPr>
            <w:delText>以上の</w:delText>
          </w:r>
        </w:del>
      </w:ins>
      <w:ins w:id="1260" w:author="山口 晃一郎&lt;yamaguchi.koichiro@jp.panasonic.com&gt;" w:date="2021-04-19T19:27:00Z">
        <w:r w:rsidR="0055257A">
          <w:rPr>
            <w:rFonts w:hint="eastAsia"/>
          </w:rPr>
          <w:t>実数</w:t>
        </w:r>
      </w:ins>
      <w:ins w:id="1261" w:author="全社標準ＰＣ" w:date="2018-05-21T15:24:00Z">
        <w:del w:id="1262" w:author="山口 晃一郎&lt;yamaguchi.koichiro@jp.panasonic.com&gt;" w:date="2021-04-19T19:27:00Z">
          <w:r w:rsidDel="0055257A">
            <w:rPr>
              <w:rFonts w:hint="eastAsia"/>
            </w:rPr>
            <w:delText>整数</w:delText>
          </w:r>
        </w:del>
        <w:r>
          <w:rPr>
            <w:rFonts w:hint="eastAsia"/>
          </w:rPr>
          <w:t>で</w:t>
        </w:r>
      </w:ins>
      <w:ins w:id="1263" w:author="全社標準ＰＣ" w:date="2018-05-21T15:23:00Z">
        <w:r>
          <w:rPr>
            <w:rFonts w:hint="eastAsia"/>
          </w:rPr>
          <w:t>指定。</w:t>
        </w:r>
      </w:ins>
      <w:ins w:id="1264" w:author="全社標準ＰＣ" w:date="2018-05-21T15:24:00Z">
        <w:r>
          <w:rPr>
            <w:rFonts w:hint="eastAsia"/>
          </w:rPr>
          <w:t>省略可。</w:t>
        </w:r>
      </w:ins>
      <w:ins w:id="1265" w:author="全社標準ＰＣ" w:date="2018-05-21T15:25:00Z">
        <w:r>
          <w:rPr>
            <w:rFonts w:hint="eastAsia"/>
          </w:rPr>
          <w:t>省略した場合、</w:t>
        </w:r>
        <w:r>
          <w:rPr>
            <w:rFonts w:hint="eastAsia"/>
          </w:rPr>
          <w:t>300</w:t>
        </w:r>
        <w:r>
          <w:rPr>
            <w:rFonts w:hint="eastAsia"/>
          </w:rPr>
          <w:t>が指定されたものとする。複数台数の解を求める場合、全て同じ</w:t>
        </w:r>
      </w:ins>
      <w:ins w:id="1266" w:author="全社標準ＰＣ" w:date="2018-05-21T15:26:00Z">
        <w:r>
          <w:rPr>
            <w:rFonts w:hint="eastAsia"/>
          </w:rPr>
          <w:t>値が設定される。配送定義ファイルにて本値に対応する荷物量を定義する。</w:t>
        </w:r>
      </w:ins>
      <w:ins w:id="1267" w:author="全社標準ＰＣ" w:date="2018-05-21T15:23:00Z">
        <w:r>
          <w:br/>
        </w:r>
        <w:r>
          <w:rPr>
            <w:rFonts w:hint="eastAsia"/>
          </w:rPr>
          <w:t>例：</w:t>
        </w:r>
        <w:r>
          <w:rPr>
            <w:rFonts w:hint="eastAsia"/>
          </w:rPr>
          <w:t>-</w:t>
        </w:r>
      </w:ins>
      <w:ins w:id="1268" w:author="全社標準ＰＣ" w:date="2018-05-21T15:27:00Z">
        <w:r>
          <w:rPr>
            <w:rFonts w:hint="eastAsia"/>
          </w:rPr>
          <w:t>dem</w:t>
        </w:r>
      </w:ins>
      <w:ins w:id="1269" w:author="全社標準ＰＣ" w:date="2018-05-21T15:23:00Z">
        <w:r>
          <w:rPr>
            <w:rFonts w:hint="eastAsia"/>
          </w:rPr>
          <w:t xml:space="preserve"> </w:t>
        </w:r>
      </w:ins>
      <w:ins w:id="1270" w:author="全社標準ＰＣ" w:date="2018-05-21T15:27:00Z">
        <w:r>
          <w:rPr>
            <w:rFonts w:hint="eastAsia"/>
          </w:rPr>
          <w:t>100</w:t>
        </w:r>
      </w:ins>
    </w:p>
    <w:p w14:paraId="37580384" w14:textId="77777777" w:rsidR="00D0083D" w:rsidRPr="00C44089" w:rsidRDefault="00D0083D" w:rsidP="00D0083D">
      <w:pPr>
        <w:numPr>
          <w:ilvl w:val="0"/>
          <w:numId w:val="52"/>
        </w:numPr>
        <w:rPr>
          <w:ins w:id="1271" w:author="山口 晃一郎&lt;yamaguchi.koichiro@jp.panasonic.com&gt;" w:date="2021-04-05T17:14:00Z"/>
        </w:rPr>
      </w:pPr>
      <w:ins w:id="1272" w:author="山口 晃一郎&lt;yamaguchi.koichiro@jp.panasonic.com&gt;" w:date="2021-04-05T17:14:00Z">
        <w:r>
          <w:rPr>
            <w:rFonts w:hint="eastAsia"/>
          </w:rPr>
          <w:t>-dem</w:t>
        </w:r>
        <w:r>
          <w:t>2</w:t>
        </w:r>
        <w:r>
          <w:rPr>
            <w:rFonts w:hint="eastAsia"/>
          </w:rPr>
          <w:br/>
          <w:t>1</w:t>
        </w:r>
        <w:r>
          <w:rPr>
            <w:rFonts w:hint="eastAsia"/>
          </w:rPr>
          <w:t>台の最大積載量の値を</w:t>
        </w:r>
      </w:ins>
      <w:ins w:id="1273" w:author="山口 晃一郎&lt;yamaguchi.koichiro@jp.panasonic.com&gt;" w:date="2021-04-19T19:27:00Z">
        <w:r w:rsidR="0055257A">
          <w:t>0</w:t>
        </w:r>
      </w:ins>
      <w:ins w:id="1274" w:author="山口 晃一郎&lt;yamaguchi.koichiro@jp.panasonic.com&gt;" w:date="2021-04-20T18:05:00Z">
        <w:r w:rsidR="001F1FD7">
          <w:rPr>
            <w:rFonts w:hint="eastAsia"/>
          </w:rPr>
          <w:t>より大きい</w:t>
        </w:r>
      </w:ins>
      <w:ins w:id="1275" w:author="山口 晃一郎&lt;yamaguchi.koichiro@jp.panasonic.com&gt;" w:date="2021-04-19T19:27:00Z">
        <w:r w:rsidR="0055257A">
          <w:rPr>
            <w:rFonts w:hint="eastAsia"/>
          </w:rPr>
          <w:t>実数</w:t>
        </w:r>
      </w:ins>
      <w:ins w:id="1276" w:author="山口 晃一郎&lt;yamaguchi.koichiro@jp.panasonic.com&gt;" w:date="2021-04-05T17:14:00Z">
        <w:r>
          <w:rPr>
            <w:rFonts w:hint="eastAsia"/>
          </w:rPr>
          <w:t>で指定。省略可。</w:t>
        </w:r>
      </w:ins>
      <w:ins w:id="1277" w:author="山口 晃一郎&lt;yamaguchi.koichiro@jp.panasonic.com&gt;" w:date="2021-04-05T17:15:00Z">
        <w:r>
          <w:rPr>
            <w:rFonts w:hint="eastAsia"/>
          </w:rPr>
          <w:t>-</w:t>
        </w:r>
        <w:r>
          <w:t>dem</w:t>
        </w:r>
        <w:r>
          <w:rPr>
            <w:rFonts w:hint="eastAsia"/>
          </w:rPr>
          <w:t>とは別の積載制約を指定する場合に利用する。</w:t>
        </w:r>
        <w:r>
          <w:rPr>
            <w:rFonts w:hint="eastAsia"/>
          </w:rPr>
          <w:t>-</w:t>
        </w:r>
        <w:r>
          <w:t>dem</w:t>
        </w:r>
        <w:r>
          <w:rPr>
            <w:rFonts w:hint="eastAsia"/>
          </w:rPr>
          <w:t>とは独立した</w:t>
        </w:r>
      </w:ins>
      <w:ins w:id="1278" w:author="山口 晃一郎&lt;yamaguchi.koichiro@jp.panasonic.com&gt;" w:date="2021-04-05T17:16:00Z">
        <w:r>
          <w:rPr>
            <w:rFonts w:hint="eastAsia"/>
          </w:rPr>
          <w:t>積載制約として扱う。</w:t>
        </w:r>
      </w:ins>
      <w:ins w:id="1279" w:author="山口 晃一郎&lt;yamaguchi.koichiro@jp.panasonic.com&gt;" w:date="2021-04-05T17:14:00Z">
        <w:r>
          <w:rPr>
            <w:rFonts w:hint="eastAsia"/>
          </w:rPr>
          <w:t>省略した場合、</w:t>
        </w:r>
        <w:r>
          <w:rPr>
            <w:rFonts w:hint="eastAsia"/>
          </w:rPr>
          <w:t>300</w:t>
        </w:r>
        <w:r>
          <w:rPr>
            <w:rFonts w:hint="eastAsia"/>
          </w:rPr>
          <w:t>が指定されたものとする。複数台数の解を求める場合、全て同じ値が設定される。配送定義ファイルにて本値に対応する荷物量を定義する。</w:t>
        </w:r>
        <w:r>
          <w:br/>
        </w:r>
        <w:r>
          <w:rPr>
            <w:rFonts w:hint="eastAsia"/>
          </w:rPr>
          <w:t>例：</w:t>
        </w:r>
        <w:r>
          <w:rPr>
            <w:rFonts w:hint="eastAsia"/>
          </w:rPr>
          <w:t>-dem</w:t>
        </w:r>
      </w:ins>
      <w:ins w:id="1280" w:author="山口 晃一郎&lt;yamaguchi.koichiro@jp.panasonic.com&gt;" w:date="2021-04-05T17:15:00Z">
        <w:r>
          <w:t>2</w:t>
        </w:r>
      </w:ins>
      <w:ins w:id="1281" w:author="山口 晃一郎&lt;yamaguchi.koichiro@jp.panasonic.com&gt;" w:date="2021-04-05T17:14:00Z">
        <w:r>
          <w:rPr>
            <w:rFonts w:hint="eastAsia"/>
          </w:rPr>
          <w:t xml:space="preserve"> 100</w:t>
        </w:r>
      </w:ins>
    </w:p>
    <w:p w14:paraId="468BBC17" w14:textId="77777777" w:rsidR="00FE49F1" w:rsidRDefault="00FE49F1" w:rsidP="00FE49F1">
      <w:pPr>
        <w:numPr>
          <w:ilvl w:val="0"/>
          <w:numId w:val="52"/>
        </w:numPr>
        <w:rPr>
          <w:ins w:id="1282" w:author="全社標準ＰＣ" w:date="2019-09-11T11:31:00Z"/>
        </w:rPr>
      </w:pPr>
      <w:ins w:id="1283" w:author="全社標準ＰＣ" w:date="2018-09-04T09:08:00Z">
        <w:r>
          <w:rPr>
            <w:rFonts w:hint="eastAsia"/>
          </w:rPr>
          <w:t>-</w:t>
        </w:r>
        <w:proofErr w:type="spellStart"/>
        <w:r>
          <w:rPr>
            <w:rFonts w:hint="eastAsia"/>
          </w:rPr>
          <w:t>sk</w:t>
        </w:r>
        <w:proofErr w:type="spellEnd"/>
        <w:r>
          <w:rPr>
            <w:rFonts w:hint="eastAsia"/>
          </w:rPr>
          <w:t xml:space="preserve"> </w:t>
        </w:r>
        <w:r>
          <w:rPr>
            <w:rFonts w:hint="eastAsia"/>
          </w:rPr>
          <w:br/>
        </w:r>
        <w:r>
          <w:rPr>
            <w:rFonts w:hint="eastAsia"/>
          </w:rPr>
          <w:t>スキル設定ファイルをフルパスで指定。ファイルフォーマットは別途説明。省略可。</w:t>
        </w:r>
      </w:ins>
      <w:ins w:id="1284" w:author="全社標準ＰＣ" w:date="2018-09-04T10:16:00Z">
        <w:del w:id="1285" w:author="Yamaguchi Koichiro (山口 晃一郎)" w:date="2022-09-07T11:17:00Z">
          <w:r w:rsidR="00DF0031" w:rsidDel="002737A7">
            <w:rPr>
              <w:rFonts w:hint="eastAsia"/>
            </w:rPr>
            <w:delText>-rv</w:delText>
          </w:r>
          <w:r w:rsidR="00DF0031" w:rsidDel="002737A7">
            <w:rPr>
              <w:rFonts w:hint="eastAsia"/>
            </w:rPr>
            <w:delText>オプションが指定されていた場合、エラーとなる。</w:delText>
          </w:r>
        </w:del>
      </w:ins>
      <w:ins w:id="1286" w:author="全社標準ＰＣ" w:date="2018-09-04T09:08:00Z">
        <w:r>
          <w:br/>
        </w:r>
        <w:r>
          <w:rPr>
            <w:rFonts w:hint="eastAsia"/>
          </w:rPr>
          <w:t>例：</w:t>
        </w:r>
        <w:r>
          <w:rPr>
            <w:rFonts w:hint="eastAsia"/>
          </w:rPr>
          <w:t>-</w:t>
        </w:r>
        <w:proofErr w:type="spellStart"/>
        <w:r>
          <w:rPr>
            <w:rFonts w:hint="eastAsia"/>
          </w:rPr>
          <w:t>sk</w:t>
        </w:r>
        <w:proofErr w:type="spellEnd"/>
        <w:r>
          <w:rPr>
            <w:rFonts w:hint="eastAsia"/>
          </w:rPr>
          <w:t xml:space="preserve"> c:\input\skill.csv</w:t>
        </w:r>
      </w:ins>
    </w:p>
    <w:p w14:paraId="79BB8FB9" w14:textId="461BA1F3" w:rsidR="008019C3" w:rsidRDefault="00F56C35" w:rsidP="00FE49F1">
      <w:pPr>
        <w:numPr>
          <w:ilvl w:val="0"/>
          <w:numId w:val="52"/>
        </w:numPr>
        <w:rPr>
          <w:ins w:id="1287" w:author="山口 晃一郎&lt;yamaguchi.koichiro@jp.panasonic.com&gt;" w:date="2019-10-15T16:38:00Z"/>
        </w:rPr>
      </w:pPr>
      <w:ins w:id="1288" w:author="全社標準ＰＣ" w:date="2019-09-11T11:32:00Z">
        <w:del w:id="1289" w:author="山口 晃一郎&lt;yamaguchi.koichiro@jp.panasonic.com&gt;" w:date="2021-08-23T15:52:00Z">
          <w:r w:rsidDel="006F248B">
            <w:rPr>
              <w:rFonts w:hint="eastAsia"/>
            </w:rPr>
            <w:delText>-l2</w:delText>
          </w:r>
          <w:r w:rsidDel="006F248B">
            <w:rPr>
              <w:rFonts w:hint="eastAsia"/>
            </w:rPr>
            <w:br/>
          </w:r>
          <w:r w:rsidDel="006F248B">
            <w:rPr>
              <w:rFonts w:hint="eastAsia"/>
            </w:rPr>
            <w:delText>近遠</w:delText>
          </w:r>
          <w:r w:rsidDel="006F248B">
            <w:rPr>
              <w:rFonts w:hint="eastAsia"/>
            </w:rPr>
            <w:delText>(</w:delText>
          </w:r>
          <w:r w:rsidDel="006F248B">
            <w:rPr>
              <w:rFonts w:hint="eastAsia"/>
            </w:rPr>
            <w:delText>拠点から</w:delText>
          </w:r>
        </w:del>
      </w:ins>
      <w:ins w:id="1290" w:author="全社標準ＰＣ" w:date="2019-09-11T11:33:00Z">
        <w:del w:id="1291" w:author="山口 晃一郎&lt;yamaguchi.koichiro@jp.panasonic.com&gt;" w:date="2021-08-23T15:52:00Z">
          <w:r w:rsidDel="006F248B">
            <w:rPr>
              <w:rFonts w:hint="eastAsia"/>
            </w:rPr>
            <w:delText>段々遠ざかるように配送</w:delText>
          </w:r>
          <w:r w:rsidR="00C90FB1" w:rsidDel="006F248B">
            <w:rPr>
              <w:rFonts w:hint="eastAsia"/>
            </w:rPr>
            <w:delText>する</w:delText>
          </w:r>
          <w:r w:rsidDel="006F248B">
            <w:rPr>
              <w:rFonts w:hint="eastAsia"/>
            </w:rPr>
            <w:delText>)</w:delText>
          </w:r>
          <w:r w:rsidR="00C90FB1" w:rsidDel="006F248B">
            <w:rPr>
              <w:rFonts w:hint="eastAsia"/>
            </w:rPr>
            <w:delText>ルートが</w:delText>
          </w:r>
        </w:del>
      </w:ins>
      <w:ins w:id="1292" w:author="全社標準ＰＣ" w:date="2019-09-11T11:34:00Z">
        <w:del w:id="1293" w:author="山口 晃一郎&lt;yamaguchi.koichiro@jp.panasonic.com&gt;" w:date="2021-08-23T15:52:00Z">
          <w:r w:rsidR="00C90FB1" w:rsidDel="006F248B">
            <w:rPr>
              <w:rFonts w:hint="eastAsia"/>
            </w:rPr>
            <w:delText>強調されるような初期解を生成する。省略可。</w:delText>
          </w:r>
          <w:r w:rsidR="00C90FB1" w:rsidDel="006F248B">
            <w:rPr>
              <w:rFonts w:hint="eastAsia"/>
            </w:rPr>
            <w:delText>-l</w:delText>
          </w:r>
          <w:r w:rsidR="00C90FB1" w:rsidDel="006F248B">
            <w:rPr>
              <w:rFonts w:hint="eastAsia"/>
            </w:rPr>
            <w:delText>オプションを指定している時のみ使用</w:delText>
          </w:r>
        </w:del>
      </w:ins>
      <w:ins w:id="1294" w:author="全社標準ＰＣ" w:date="2019-09-11T11:37:00Z">
        <w:del w:id="1295" w:author="山口 晃一郎&lt;yamaguchi.koichiro@jp.panasonic.com&gt;" w:date="2021-08-23T15:52:00Z">
          <w:r w:rsidR="00C90FB1" w:rsidDel="006F248B">
            <w:rPr>
              <w:rFonts w:hint="eastAsia"/>
            </w:rPr>
            <w:delText>(-l</w:delText>
          </w:r>
          <w:r w:rsidR="00C90FB1" w:rsidDel="006F248B">
            <w:rPr>
              <w:rFonts w:hint="eastAsia"/>
            </w:rPr>
            <w:delText>と併用</w:delText>
          </w:r>
          <w:r w:rsidR="00C90FB1" w:rsidDel="006F248B">
            <w:rPr>
              <w:rFonts w:hint="eastAsia"/>
            </w:rPr>
            <w:delText>)</w:delText>
          </w:r>
        </w:del>
      </w:ins>
      <w:ins w:id="1296" w:author="全社標準ＰＣ" w:date="2019-09-11T11:34:00Z">
        <w:del w:id="1297" w:author="山口 晃一郎&lt;yamaguchi.koichiro@jp.panasonic.com&gt;" w:date="2021-08-23T15:52:00Z">
          <w:r w:rsidR="00C90FB1" w:rsidDel="006F248B">
            <w:rPr>
              <w:rFonts w:hint="eastAsia"/>
            </w:rPr>
            <w:delText>する</w:delText>
          </w:r>
        </w:del>
      </w:ins>
      <w:ins w:id="1298" w:author="全社標準ＰＣ" w:date="2019-09-11T11:35:00Z">
        <w:del w:id="1299" w:author="山口 晃一郎&lt;yamaguchi.koichiro@jp.panasonic.com&gt;" w:date="2021-08-23T15:52:00Z">
          <w:r w:rsidR="00C90FB1" w:rsidDel="006F248B">
            <w:rPr>
              <w:rFonts w:hint="eastAsia"/>
            </w:rPr>
            <w:delText>ことが望ましい。</w:delText>
          </w:r>
        </w:del>
      </w:ins>
      <w:ins w:id="1300" w:author="全社標準ＰＣ" w:date="2019-09-11T11:36:00Z">
        <w:del w:id="1301" w:author="山口 晃一郎&lt;yamaguchi.koichiro@jp.panasonic.com&gt;" w:date="2021-08-23T15:52:00Z">
          <w:r w:rsidR="00C90FB1" w:rsidDel="006F248B">
            <w:rPr>
              <w:rFonts w:hint="eastAsia"/>
            </w:rPr>
            <w:delText>また</w:delText>
          </w:r>
        </w:del>
      </w:ins>
      <w:ins w:id="1302" w:author="全社標準ＰＣ" w:date="2019-09-11T11:35:00Z">
        <w:del w:id="1303" w:author="山口 晃一郎&lt;yamaguchi.koichiro@jp.panasonic.com&gt;" w:date="2021-08-23T15:52:00Z">
          <w:r w:rsidR="00C90FB1" w:rsidDel="006F248B">
            <w:rPr>
              <w:rFonts w:hint="eastAsia"/>
            </w:rPr>
            <w:delText>、配送先の個別</w:delText>
          </w:r>
        </w:del>
      </w:ins>
      <w:ins w:id="1304" w:author="全社標準ＰＣ" w:date="2019-09-11T18:41:00Z">
        <w:del w:id="1305" w:author="山口 晃一郎&lt;yamaguchi.koichiro@jp.panasonic.com&gt;" w:date="2021-08-23T15:52:00Z">
          <w:r w:rsidR="008D09C7" w:rsidDel="006F248B">
            <w:rPr>
              <w:rFonts w:hint="eastAsia"/>
            </w:rPr>
            <w:delText>受け入れ</w:delText>
          </w:r>
        </w:del>
      </w:ins>
      <w:ins w:id="1306" w:author="全社標準ＰＣ" w:date="2019-09-11T11:35:00Z">
        <w:del w:id="1307" w:author="山口 晃一郎&lt;yamaguchi.koichiro@jp.panasonic.com&gt;" w:date="2021-08-23T15:52:00Z">
          <w:r w:rsidR="00C90FB1" w:rsidDel="006F248B">
            <w:rPr>
              <w:rFonts w:hint="eastAsia"/>
            </w:rPr>
            <w:delText>時間指定</w:delText>
          </w:r>
        </w:del>
      </w:ins>
      <w:ins w:id="1308" w:author="全社標準ＰＣ" w:date="2019-09-11T18:40:00Z">
        <w:del w:id="1309" w:author="山口 晃一郎&lt;yamaguchi.koichiro@jp.panasonic.com&gt;" w:date="2021-08-23T15:52:00Z">
          <w:r w:rsidR="008D09C7" w:rsidDel="006F248B">
            <w:rPr>
              <w:rFonts w:hint="eastAsia"/>
            </w:rPr>
            <w:delText>(</w:delText>
          </w:r>
          <w:r w:rsidR="008D09C7" w:rsidDel="006F248B">
            <w:rPr>
              <w:rFonts w:hint="eastAsia"/>
            </w:rPr>
            <w:delText>配送定義ファイル内で定義される時刻</w:delText>
          </w:r>
          <w:r w:rsidR="008D09C7" w:rsidDel="006F248B">
            <w:rPr>
              <w:rFonts w:hint="eastAsia"/>
            </w:rPr>
            <w:delText>)</w:delText>
          </w:r>
        </w:del>
      </w:ins>
      <w:ins w:id="1310" w:author="全社標準ＰＣ" w:date="2019-09-11T11:36:00Z">
        <w:del w:id="1311" w:author="山口 晃一郎&lt;yamaguchi.koichiro@jp.panasonic.com&gt;" w:date="2021-08-23T15:52:00Z">
          <w:r w:rsidR="00C90FB1" w:rsidDel="006F248B">
            <w:rPr>
              <w:rFonts w:hint="eastAsia"/>
            </w:rPr>
            <w:delText>が</w:delText>
          </w:r>
          <w:r w:rsidR="00C90FB1" w:rsidDel="006F248B">
            <w:rPr>
              <w:rFonts w:hint="eastAsia"/>
            </w:rPr>
            <w:delText>-s</w:delText>
          </w:r>
          <w:r w:rsidR="00C90FB1" w:rsidDel="006F248B">
            <w:rPr>
              <w:rFonts w:hint="eastAsia"/>
            </w:rPr>
            <w:delText>オプションと</w:delText>
          </w:r>
          <w:r w:rsidR="00C90FB1" w:rsidDel="006F248B">
            <w:rPr>
              <w:rFonts w:hint="eastAsia"/>
            </w:rPr>
            <w:delText>-e</w:delText>
          </w:r>
          <w:r w:rsidR="00C90FB1" w:rsidDel="006F248B">
            <w:rPr>
              <w:rFonts w:hint="eastAsia"/>
            </w:rPr>
            <w:delText>オプションで指定される配送時刻と異なる場合、使用しないことが望ましい。</w:delText>
          </w:r>
        </w:del>
      </w:ins>
      <w:ins w:id="1312" w:author="全社標準ＰＣ" w:date="2019-09-11T11:37:00Z">
        <w:del w:id="1313" w:author="山口 晃一郎&lt;yamaguchi.koichiro@jp.panasonic.com&gt;" w:date="2021-08-23T15:52:00Z">
          <w:r w:rsidR="00C90FB1" w:rsidDel="006F248B">
            <w:rPr>
              <w:rFonts w:hint="eastAsia"/>
            </w:rPr>
            <w:delText>-a</w:delText>
          </w:r>
          <w:r w:rsidR="00C90FB1" w:rsidDel="006F248B">
            <w:rPr>
              <w:rFonts w:hint="eastAsia"/>
            </w:rPr>
            <w:delText>オプションで初期解を</w:delText>
          </w:r>
        </w:del>
      </w:ins>
      <w:ins w:id="1314" w:author="全社標準ＰＣ" w:date="2019-09-11T11:38:00Z">
        <w:del w:id="1315" w:author="山口 晃一郎&lt;yamaguchi.koichiro@jp.panasonic.com&gt;" w:date="2021-08-23T15:52:00Z">
          <w:r w:rsidR="00C90FB1" w:rsidDel="006F248B">
            <w:rPr>
              <w:rFonts w:hint="eastAsia"/>
            </w:rPr>
            <w:delText>指定</w:delText>
          </w:r>
        </w:del>
      </w:ins>
      <w:ins w:id="1316" w:author="全社標準ＰＣ" w:date="2019-09-11T11:37:00Z">
        <w:del w:id="1317" w:author="山口 晃一郎&lt;yamaguchi.koichiro@jp.panasonic.com&gt;" w:date="2021-08-23T15:52:00Z">
          <w:r w:rsidR="00C90FB1" w:rsidDel="006F248B">
            <w:rPr>
              <w:rFonts w:hint="eastAsia"/>
            </w:rPr>
            <w:delText>した</w:delText>
          </w:r>
        </w:del>
      </w:ins>
      <w:ins w:id="1318" w:author="全社標準ＰＣ" w:date="2019-09-11T11:38:00Z">
        <w:del w:id="1319" w:author="山口 晃一郎&lt;yamaguchi.koichiro@jp.panasonic.com&gt;" w:date="2021-08-23T15:52:00Z">
          <w:r w:rsidR="00C90FB1" w:rsidDel="006F248B">
            <w:rPr>
              <w:rFonts w:hint="eastAsia"/>
            </w:rPr>
            <w:delText>場合、無視される。</w:delText>
          </w:r>
        </w:del>
      </w:ins>
      <w:ins w:id="1320" w:author="山口 晃一郎&lt;yamaguchi.koichiro@jp.panasonic.com&gt;" w:date="2019-10-15T16:35:00Z">
        <w:r w:rsidR="008019C3">
          <w:rPr>
            <w:rFonts w:hint="eastAsia"/>
          </w:rPr>
          <w:t>-to</w:t>
        </w:r>
        <w:r w:rsidR="008019C3">
          <w:br/>
        </w:r>
        <w:r w:rsidR="008019C3">
          <w:rPr>
            <w:rFonts w:hint="eastAsia"/>
          </w:rPr>
          <w:t>タイムアウト終了の時間を</w:t>
        </w:r>
      </w:ins>
      <w:ins w:id="1321" w:author="Yamaguchi Koichiro (山口 晃一郎)" w:date="2022-11-02T12:36:00Z">
        <w:r w:rsidR="00F160F7">
          <w:rPr>
            <w:rFonts w:hint="eastAsia"/>
          </w:rPr>
          <w:t>0</w:t>
        </w:r>
        <w:r w:rsidR="00F160F7">
          <w:rPr>
            <w:rFonts w:hint="eastAsia"/>
          </w:rPr>
          <w:t>以上の実数で</w:t>
        </w:r>
      </w:ins>
      <w:ins w:id="1322" w:author="山口 晃一郎&lt;yamaguchi.koichiro@jp.panasonic.com&gt;" w:date="2019-10-15T16:35:00Z">
        <w:r w:rsidR="008019C3">
          <w:rPr>
            <w:rFonts w:hint="eastAsia"/>
          </w:rPr>
          <w:t>指定</w:t>
        </w:r>
        <w:r w:rsidR="008019C3">
          <w:rPr>
            <w:rFonts w:hint="eastAsia"/>
          </w:rPr>
          <w:t>(</w:t>
        </w:r>
      </w:ins>
      <w:ins w:id="1323" w:author="山口 晃一郎&lt;yamaguchi.koichiro@jp.panasonic.com&gt;" w:date="2019-10-15T16:36:00Z">
        <w:r w:rsidR="008019C3">
          <w:rPr>
            <w:rFonts w:hint="eastAsia"/>
          </w:rPr>
          <w:t>単位は秒</w:t>
        </w:r>
        <w:r w:rsidR="008019C3">
          <w:rPr>
            <w:rFonts w:hint="eastAsia"/>
          </w:rPr>
          <w:t>)</w:t>
        </w:r>
      </w:ins>
      <w:ins w:id="1324" w:author="山口 晃一郎&lt;yamaguchi.koichiro@jp.panasonic.com&gt;" w:date="2019-10-15T16:35:00Z">
        <w:r w:rsidR="008019C3">
          <w:rPr>
            <w:rFonts w:hint="eastAsia"/>
          </w:rPr>
          <w:t>。省略可。</w:t>
        </w:r>
      </w:ins>
      <w:ins w:id="1325" w:author="山口 晃一郎&lt;yamaguchi.koichiro@jp.panasonic.com&gt;" w:date="2019-10-15T16:36:00Z">
        <w:r w:rsidR="008019C3">
          <w:rPr>
            <w:rFonts w:hint="eastAsia"/>
          </w:rPr>
          <w:t>本時間が指定された場合、本時間経過した時点で動作終了し、その時点での解を出力する。ただし、</w:t>
        </w:r>
      </w:ins>
      <w:ins w:id="1326" w:author="山口 晃一郎&lt;yamaguchi.koichiro@jp.panasonic.com&gt;" w:date="2019-10-15T16:37:00Z">
        <w:r w:rsidR="008019C3">
          <w:rPr>
            <w:rFonts w:hint="eastAsia"/>
          </w:rPr>
          <w:t>実行処理の関係上、指定時間ちょうどで終了するとは限らず、指定時間より遅れる場合がある。</w:t>
        </w:r>
      </w:ins>
      <w:ins w:id="1327" w:author="山口 晃一郎&lt;yamaguchi.koichiro@jp.panasonic.com&gt;" w:date="2020-08-07T11:35:00Z">
        <w:r w:rsidR="00196E2F">
          <w:rPr>
            <w:rFonts w:hint="eastAsia"/>
          </w:rPr>
          <w:t>問題の規模によっては解を決定できずに</w:t>
        </w:r>
      </w:ins>
      <w:ins w:id="1328" w:author="山口 晃一郎&lt;yamaguchi.koichiro@jp.panasonic.com&gt;" w:date="2021-07-27T13:36:00Z">
        <w:r w:rsidR="00037A12">
          <w:rPr>
            <w:rFonts w:hint="eastAsia"/>
          </w:rPr>
          <w:t>、エラーで</w:t>
        </w:r>
      </w:ins>
      <w:ins w:id="1329" w:author="山口 晃一郎&lt;yamaguchi.koichiro@jp.panasonic.com&gt;" w:date="2020-08-07T11:35:00Z">
        <w:r w:rsidR="00196E2F">
          <w:rPr>
            <w:rFonts w:hint="eastAsia"/>
          </w:rPr>
          <w:t>終了する場合もある。</w:t>
        </w:r>
      </w:ins>
      <w:ins w:id="1330" w:author="山口 晃一郎&lt;yamaguchi.koichiro@jp.panasonic.com&gt;" w:date="2019-10-15T16:53:00Z">
        <w:r w:rsidR="00852CA1">
          <w:br/>
        </w:r>
        <w:r w:rsidR="00852CA1">
          <w:rPr>
            <w:rFonts w:hint="eastAsia"/>
          </w:rPr>
          <w:t>例：</w:t>
        </w:r>
        <w:r w:rsidR="00852CA1">
          <w:rPr>
            <w:rFonts w:hint="eastAsia"/>
          </w:rPr>
          <w:t>-to 600</w:t>
        </w:r>
      </w:ins>
    </w:p>
    <w:p w14:paraId="2B85B674" w14:textId="77777777" w:rsidR="00435A5A" w:rsidRDefault="00435A5A" w:rsidP="00FE49F1">
      <w:pPr>
        <w:numPr>
          <w:ilvl w:val="0"/>
          <w:numId w:val="52"/>
        </w:numPr>
        <w:rPr>
          <w:ins w:id="1331" w:author="山口 晃一郎&lt;yamaguchi.koichiro@jp.panasonic.com&gt;" w:date="2020-07-08T18:21:00Z"/>
        </w:rPr>
      </w:pPr>
      <w:ins w:id="1332" w:author="山口 晃一郎&lt;yamaguchi.koichiro@jp.panasonic.com&gt;" w:date="2019-10-15T16:48:00Z">
        <w:r>
          <w:rPr>
            <w:rFonts w:hint="eastAsia"/>
          </w:rPr>
          <w:t>-</w:t>
        </w:r>
        <w:proofErr w:type="spellStart"/>
        <w:r>
          <w:rPr>
            <w:rFonts w:hint="eastAsia"/>
          </w:rPr>
          <w:t>ostime</w:t>
        </w:r>
      </w:ins>
      <w:proofErr w:type="spellEnd"/>
      <w:ins w:id="1333" w:author="山口 晃一郎&lt;yamaguchi.koichiro@jp.panasonic.com&gt;" w:date="2019-10-15T16:49:00Z">
        <w:r>
          <w:br/>
        </w:r>
        <w:r>
          <w:rPr>
            <w:rFonts w:hint="eastAsia"/>
          </w:rPr>
          <w:t>解の途中結果を出力する時間を指定</w:t>
        </w:r>
        <w:r>
          <w:rPr>
            <w:rFonts w:hint="eastAsia"/>
          </w:rPr>
          <w:t>(</w:t>
        </w:r>
        <w:r>
          <w:rPr>
            <w:rFonts w:hint="eastAsia"/>
          </w:rPr>
          <w:t>単位は秒</w:t>
        </w:r>
        <w:r>
          <w:rPr>
            <w:rFonts w:hint="eastAsia"/>
          </w:rPr>
          <w:t>)</w:t>
        </w:r>
        <w:r>
          <w:rPr>
            <w:rFonts w:hint="eastAsia"/>
          </w:rPr>
          <w:t>。省略可。本時間が指定された場合、本時間が</w:t>
        </w:r>
      </w:ins>
      <w:ins w:id="1334" w:author="山口 晃一郎&lt;yamaguchi.koichiro@jp.panasonic.com&gt;" w:date="2019-10-15T16:50:00Z">
        <w:r>
          <w:rPr>
            <w:rFonts w:hint="eastAsia"/>
          </w:rPr>
          <w:t>経過する度にその時点の解を出力する。ただし、実行処理の関係上、指定時間ちょうどで出力するとは限らず、指定時間より遅れる場合がある。また、マルチプロセス処理を</w:t>
        </w:r>
      </w:ins>
      <w:ins w:id="1335" w:author="山口 晃一郎&lt;yamaguchi.koichiro@jp.panasonic.com&gt;" w:date="2019-10-15T16:51:00Z">
        <w:r>
          <w:rPr>
            <w:rFonts w:hint="eastAsia"/>
          </w:rPr>
          <w:t>指定した場合、複数の途中結果が出力される場合がある。なお、本機能はデバッグ用に用意したもので、本運用では使用しないことが望ましい。</w:t>
        </w:r>
      </w:ins>
      <w:ins w:id="1336" w:author="山口 晃一郎&lt;yamaguchi.koichiro@jp.panasonic.com&gt;" w:date="2019-10-15T16:53:00Z">
        <w:r w:rsidR="00852CA1">
          <w:br/>
        </w:r>
        <w:r w:rsidR="00852CA1">
          <w:rPr>
            <w:rFonts w:hint="eastAsia"/>
          </w:rPr>
          <w:t>例：</w:t>
        </w:r>
        <w:r w:rsidR="00852CA1">
          <w:rPr>
            <w:rFonts w:hint="eastAsia"/>
          </w:rPr>
          <w:t>-</w:t>
        </w:r>
        <w:proofErr w:type="spellStart"/>
        <w:r w:rsidR="00852CA1">
          <w:rPr>
            <w:rFonts w:hint="eastAsia"/>
          </w:rPr>
          <w:t>ostime</w:t>
        </w:r>
        <w:proofErr w:type="spellEnd"/>
        <w:r w:rsidR="00852CA1">
          <w:rPr>
            <w:rFonts w:hint="eastAsia"/>
          </w:rPr>
          <w:t xml:space="preserve"> 3600</w:t>
        </w:r>
      </w:ins>
    </w:p>
    <w:p w14:paraId="43B53890" w14:textId="6185FD6B" w:rsidR="00E86230" w:rsidRDefault="00E86230" w:rsidP="00E86230">
      <w:pPr>
        <w:numPr>
          <w:ilvl w:val="0"/>
          <w:numId w:val="52"/>
        </w:numPr>
        <w:rPr>
          <w:ins w:id="1337" w:author="山口 晃一郎&lt;yamaguchi.koichiro@jp.panasonic.com&gt;" w:date="2021-08-02T16:50:00Z"/>
        </w:rPr>
      </w:pPr>
      <w:ins w:id="1338" w:author="山口 晃一郎&lt;yamaguchi.koichiro@jp.panasonic.com&gt;" w:date="2021-08-02T16:50:00Z">
        <w:r>
          <w:rPr>
            <w:rFonts w:hint="eastAsia"/>
          </w:rPr>
          <w:t>-</w:t>
        </w:r>
        <w:proofErr w:type="spellStart"/>
        <w:r>
          <w:t>ave</w:t>
        </w:r>
        <w:proofErr w:type="spellEnd"/>
        <w:r>
          <w:br/>
        </w:r>
        <w:r>
          <w:rPr>
            <w:rFonts w:hint="eastAsia"/>
          </w:rPr>
          <w:t>各車両の配送時間を平均化するために指定。平均値からの上振れ、下振れ度合いを％で指定、</w:t>
        </w:r>
        <w:r>
          <w:rPr>
            <w:rFonts w:hint="eastAsia"/>
          </w:rPr>
          <w:t>0</w:t>
        </w:r>
        <w:del w:id="1339" w:author="Yamaguchi Koichiro (山口 晃一郎)" w:date="2022-11-02T12:37:00Z">
          <w:r w:rsidDel="00F160F7">
            <w:rPr>
              <w:rFonts w:hint="eastAsia"/>
            </w:rPr>
            <w:delText>より大きく</w:delText>
          </w:r>
        </w:del>
      </w:ins>
      <w:ins w:id="1340" w:author="Yamaguchi Koichiro (山口 晃一郎)" w:date="2022-11-02T12:37:00Z">
        <w:r w:rsidR="00F160F7">
          <w:rPr>
            <w:rFonts w:hint="eastAsia"/>
          </w:rPr>
          <w:t>以上</w:t>
        </w:r>
      </w:ins>
      <w:ins w:id="1341" w:author="山口 晃一郎&lt;yamaguchi.koichiro@jp.panasonic.com&gt;" w:date="2021-08-02T16:50:00Z">
        <w:r>
          <w:rPr>
            <w:rFonts w:hint="eastAsia"/>
          </w:rPr>
          <w:t>、</w:t>
        </w:r>
        <w:r>
          <w:rPr>
            <w:rFonts w:hint="eastAsia"/>
          </w:rPr>
          <w:t>1</w:t>
        </w:r>
        <w:r>
          <w:t>00</w:t>
        </w:r>
        <w:r>
          <w:rPr>
            <w:rFonts w:hint="eastAsia"/>
          </w:rPr>
          <w:t>より小さい数値</w:t>
        </w:r>
        <w:r>
          <w:rPr>
            <w:rFonts w:hint="eastAsia"/>
          </w:rPr>
          <w:t>(</w:t>
        </w:r>
        <w:r>
          <w:rPr>
            <w:rFonts w:hint="eastAsia"/>
          </w:rPr>
          <w:t>小数指定可能</w:t>
        </w:r>
        <w:r>
          <w:rPr>
            <w:rFonts w:hint="eastAsia"/>
          </w:rPr>
          <w:t>)</w:t>
        </w:r>
        <w:r>
          <w:rPr>
            <w:rFonts w:hint="eastAsia"/>
          </w:rPr>
          <w:t>で指定すること。省略可。</w:t>
        </w:r>
      </w:ins>
      <w:ins w:id="1342" w:author="Yamaguchi Koichiro (山口 晃一郎)" w:date="2023-03-31T17:31:00Z">
        <w:r w:rsidR="00642171">
          <w:rPr>
            <w:rFonts w:hint="eastAsia"/>
          </w:rPr>
          <w:t>ずれ度合が最大の</w:t>
        </w:r>
      </w:ins>
      <w:ins w:id="1343" w:author="山口 晃一郎&lt;yamaguchi.koichiro@jp.panasonic.com&gt;" w:date="2021-08-02T16:50:00Z">
        <w:r>
          <w:rPr>
            <w:rFonts w:hint="eastAsia"/>
          </w:rPr>
          <w:t>各車両の配送時間を平均値プラスマイナス「指定された値」％に納まる範囲で改善解を出そうとする。</w:t>
        </w:r>
        <w:r>
          <w:br/>
        </w:r>
        <w:r>
          <w:rPr>
            <w:rFonts w:hint="eastAsia"/>
          </w:rPr>
          <w:t>例：</w:t>
        </w:r>
        <w:r>
          <w:rPr>
            <w:rFonts w:hint="eastAsia"/>
          </w:rPr>
          <w:t>-</w:t>
        </w:r>
        <w:proofErr w:type="spellStart"/>
        <w:r>
          <w:rPr>
            <w:rFonts w:hint="eastAsia"/>
          </w:rPr>
          <w:t>ave</w:t>
        </w:r>
        <w:proofErr w:type="spellEnd"/>
        <w:r>
          <w:rPr>
            <w:rFonts w:hint="eastAsia"/>
          </w:rPr>
          <w:t xml:space="preserve"> 20</w:t>
        </w:r>
      </w:ins>
    </w:p>
    <w:p w14:paraId="1A47BD8A" w14:textId="28C70CF6" w:rsidR="00E86230" w:rsidRDefault="00E86230" w:rsidP="00E86230">
      <w:pPr>
        <w:numPr>
          <w:ilvl w:val="0"/>
          <w:numId w:val="52"/>
        </w:numPr>
        <w:rPr>
          <w:ins w:id="1344" w:author="山口 晃一郎&lt;yamaguchi.koichiro@jp.panasonic.com&gt;" w:date="2021-08-02T16:52:00Z"/>
        </w:rPr>
      </w:pPr>
      <w:ins w:id="1345" w:author="山口 晃一郎&lt;yamaguchi.koichiro@jp.panasonic.com&gt;" w:date="2021-08-02T16:52:00Z">
        <w:r>
          <w:rPr>
            <w:rFonts w:hint="eastAsia"/>
          </w:rPr>
          <w:t>-</w:t>
        </w:r>
        <w:proofErr w:type="spellStart"/>
        <w:r>
          <w:t>avetime</w:t>
        </w:r>
        <w:proofErr w:type="spellEnd"/>
        <w:r>
          <w:br/>
        </w:r>
        <w:r>
          <w:rPr>
            <w:rFonts w:hint="eastAsia"/>
          </w:rPr>
          <w:t>各車両の配送時間を平均化するために指定。許容する配送時間の差を指定、</w:t>
        </w:r>
        <w:r>
          <w:rPr>
            <w:rFonts w:hint="eastAsia"/>
          </w:rPr>
          <w:t>0</w:t>
        </w:r>
        <w:del w:id="1346" w:author="Yamaguchi Koichiro (山口 晃一郎)" w:date="2022-11-02T12:38:00Z">
          <w:r w:rsidDel="00F160F7">
            <w:rPr>
              <w:rFonts w:hint="eastAsia"/>
            </w:rPr>
            <w:delText>より大きい</w:delText>
          </w:r>
        </w:del>
      </w:ins>
      <w:ins w:id="1347" w:author="Yamaguchi Koichiro (山口 晃一郎)" w:date="2022-11-02T12:38:00Z">
        <w:r w:rsidR="00F160F7">
          <w:rPr>
            <w:rFonts w:hint="eastAsia"/>
          </w:rPr>
          <w:t>以上の</w:t>
        </w:r>
      </w:ins>
      <w:ins w:id="1348" w:author="山口 晃一郎&lt;yamaguchi.koichiro@jp.panasonic.com&gt;" w:date="2021-08-02T16:52:00Z">
        <w:r>
          <w:rPr>
            <w:rFonts w:hint="eastAsia"/>
          </w:rPr>
          <w:t>実数を</w:t>
        </w:r>
      </w:ins>
      <w:ins w:id="1349" w:author="山口 晃一郎&lt;yamaguchi.koichiro@jp.panasonic.com&gt;" w:date="2021-08-02T16:53:00Z">
        <w:r>
          <w:rPr>
            <w:rFonts w:hint="eastAsia"/>
          </w:rPr>
          <w:t>、</w:t>
        </w:r>
      </w:ins>
      <w:ins w:id="1350" w:author="山口 晃一郎&lt;yamaguchi.koichiro@jp.panasonic.com&gt;" w:date="2021-08-02T16:52:00Z">
        <w:r>
          <w:rPr>
            <w:rFonts w:hint="eastAsia"/>
          </w:rPr>
          <w:t>単位時間</w:t>
        </w:r>
      </w:ins>
      <w:ins w:id="1351" w:author="山口 晃一郎&lt;yamaguchi.koichiro@jp.panasonic.com&gt;" w:date="2021-08-02T16:53:00Z">
        <w:r>
          <w:rPr>
            <w:rFonts w:hint="eastAsia"/>
          </w:rPr>
          <w:t>にて</w:t>
        </w:r>
      </w:ins>
      <w:ins w:id="1352" w:author="山口 晃一郎&lt;yamaguchi.koichiro@jp.panasonic.com&gt;" w:date="2021-08-02T16:52:00Z">
        <w:r>
          <w:rPr>
            <w:rFonts w:hint="eastAsia"/>
          </w:rPr>
          <w:t>指定すること。省略可。</w:t>
        </w:r>
      </w:ins>
      <w:ins w:id="1353" w:author="Yamaguchi Koichiro (山口 晃一郎)" w:date="2023-03-31T17:31:00Z">
        <w:r w:rsidR="00642171">
          <w:rPr>
            <w:rFonts w:hint="eastAsia"/>
          </w:rPr>
          <w:t>ずれ度合が最大の</w:t>
        </w:r>
      </w:ins>
      <w:ins w:id="1354" w:author="山口 晃一郎&lt;yamaguchi.koichiro@jp.panasonic.com&gt;" w:date="2021-08-02T16:52:00Z">
        <w:r>
          <w:rPr>
            <w:rFonts w:hint="eastAsia"/>
          </w:rPr>
          <w:t>各車両の配送時間を「指定された値」の差に納まる範囲で改善解を出そうとする。</w:t>
        </w:r>
        <w:r>
          <w:rPr>
            <w:rFonts w:hint="eastAsia"/>
          </w:rPr>
          <w:t>-</w:t>
        </w:r>
        <w:proofErr w:type="spellStart"/>
        <w:r>
          <w:t>ave</w:t>
        </w:r>
        <w:proofErr w:type="spellEnd"/>
        <w:r>
          <w:rPr>
            <w:rFonts w:hint="eastAsia"/>
          </w:rPr>
          <w:t>との併用不可。</w:t>
        </w:r>
        <w:r>
          <w:br/>
        </w:r>
        <w:r>
          <w:rPr>
            <w:rFonts w:hint="eastAsia"/>
          </w:rPr>
          <w:t>例：</w:t>
        </w:r>
        <w:r>
          <w:rPr>
            <w:rFonts w:hint="eastAsia"/>
          </w:rPr>
          <w:t>-</w:t>
        </w:r>
        <w:proofErr w:type="spellStart"/>
        <w:r>
          <w:rPr>
            <w:rFonts w:hint="eastAsia"/>
          </w:rPr>
          <w:t>ave</w:t>
        </w:r>
      </w:ins>
      <w:ins w:id="1355" w:author="山口 晃一郎&lt;yamaguchi.koichiro@jp.panasonic.com&gt;" w:date="2021-08-02T16:53:00Z">
        <w:r>
          <w:t>time</w:t>
        </w:r>
      </w:ins>
      <w:proofErr w:type="spellEnd"/>
      <w:ins w:id="1356" w:author="山口 晃一郎&lt;yamaguchi.koichiro@jp.panasonic.com&gt;" w:date="2021-08-02T16:52:00Z">
        <w:r>
          <w:rPr>
            <w:rFonts w:hint="eastAsia"/>
          </w:rPr>
          <w:t xml:space="preserve"> </w:t>
        </w:r>
        <w:r>
          <w:t>0.5</w:t>
        </w:r>
      </w:ins>
    </w:p>
    <w:p w14:paraId="4D3F06B6" w14:textId="77777777" w:rsidR="00CD51DB" w:rsidRDefault="00CD51DB" w:rsidP="00FE49F1">
      <w:pPr>
        <w:numPr>
          <w:ilvl w:val="0"/>
          <w:numId w:val="52"/>
        </w:numPr>
        <w:rPr>
          <w:ins w:id="1357" w:author="山口 晃一郎&lt;yamaguchi.koichiro@jp.panasonic.com&gt;" w:date="2020-07-08T18:17:00Z"/>
        </w:rPr>
      </w:pPr>
      <w:ins w:id="1358" w:author="山口 晃一郎&lt;yamaguchi.koichiro@jp.panasonic.com&gt;" w:date="2020-07-08T18:16:00Z">
        <w:r>
          <w:t>-</w:t>
        </w:r>
        <w:proofErr w:type="spellStart"/>
        <w:r>
          <w:t>evplan</w:t>
        </w:r>
        <w:proofErr w:type="spellEnd"/>
        <w:r>
          <w:br/>
        </w:r>
        <w:r>
          <w:rPr>
            <w:rFonts w:hint="eastAsia"/>
          </w:rPr>
          <w:t>充電配送計画を作成する場合に指定。省略可。</w:t>
        </w:r>
      </w:ins>
      <w:ins w:id="1359" w:author="山口 晃一郎&lt;yamaguchi.koichiro@jp.panasonic.com&gt;" w:date="2020-07-08T18:17:00Z">
        <w:r>
          <w:rPr>
            <w:rFonts w:hint="eastAsia"/>
          </w:rPr>
          <w:t>本指定がされた場合、後述する</w:t>
        </w:r>
      </w:ins>
      <w:ins w:id="1360" w:author="山口 晃一郎&lt;yamaguchi.koichiro@jp.panasonic.com&gt;" w:date="2020-07-08T18:19:00Z">
        <w:r>
          <w:rPr>
            <w:rFonts w:hint="eastAsia"/>
          </w:rPr>
          <w:t>-</w:t>
        </w:r>
        <w:proofErr w:type="spellStart"/>
        <w:r>
          <w:rPr>
            <w:rFonts w:hint="eastAsia"/>
          </w:rPr>
          <w:t>ev</w:t>
        </w:r>
        <w:proofErr w:type="spellEnd"/>
        <w:r>
          <w:rPr>
            <w:rFonts w:hint="eastAsia"/>
          </w:rPr>
          <w:t>と</w:t>
        </w:r>
        <w:r>
          <w:rPr>
            <w:rFonts w:hint="eastAsia"/>
          </w:rPr>
          <w:t>-es</w:t>
        </w:r>
        <w:r>
          <w:rPr>
            <w:rFonts w:hint="eastAsia"/>
          </w:rPr>
          <w:t>の設定が必要。どちらかでも</w:t>
        </w:r>
      </w:ins>
      <w:ins w:id="1361" w:author="山口 晃一郎&lt;yamaguchi.koichiro@jp.panasonic.com&gt;" w:date="2020-07-08T18:20:00Z">
        <w:r>
          <w:rPr>
            <w:rFonts w:hint="eastAsia"/>
          </w:rPr>
          <w:t>設定されない場合、エラーとなる。</w:t>
        </w:r>
      </w:ins>
    </w:p>
    <w:p w14:paraId="05F15B13" w14:textId="77777777" w:rsidR="00CD51DB" w:rsidRDefault="00CD51DB" w:rsidP="00CD51DB">
      <w:pPr>
        <w:numPr>
          <w:ilvl w:val="0"/>
          <w:numId w:val="52"/>
        </w:numPr>
        <w:rPr>
          <w:ins w:id="1362" w:author="山口 晃一郎&lt;yamaguchi.koichiro@jp.panasonic.com&gt;" w:date="2020-07-08T18:20:00Z"/>
        </w:rPr>
      </w:pPr>
      <w:ins w:id="1363" w:author="山口 晃一郎&lt;yamaguchi.koichiro@jp.panasonic.com&gt;" w:date="2020-07-08T18:17:00Z">
        <w:r>
          <w:rPr>
            <w:rFonts w:hint="eastAsia"/>
          </w:rPr>
          <w:t>-</w:t>
        </w:r>
        <w:proofErr w:type="spellStart"/>
        <w:r>
          <w:rPr>
            <w:rFonts w:hint="eastAsia"/>
          </w:rPr>
          <w:t>ev</w:t>
        </w:r>
        <w:proofErr w:type="spellEnd"/>
        <w:r>
          <w:br/>
        </w:r>
      </w:ins>
      <w:ins w:id="1364" w:author="山口 晃一郎&lt;yamaguchi.koichiro@jp.panasonic.com&gt;" w:date="2020-07-08T18:18:00Z">
        <w:r w:rsidRPr="00CD51DB">
          <w:rPr>
            <w:rFonts w:hint="eastAsia"/>
          </w:rPr>
          <w:t>電動車両定義ファイルをフルパスで指定。ファイルフォーマットは別途説明。省略可。</w:t>
        </w:r>
      </w:ins>
      <w:ins w:id="1365" w:author="山口 晃一郎&lt;yamaguchi.koichiro@jp.panasonic.com&gt;" w:date="2020-07-08T18:20:00Z">
        <w:r>
          <w:br/>
        </w:r>
        <w:r w:rsidRPr="00CD51DB">
          <w:rPr>
            <w:rFonts w:hint="eastAsia"/>
          </w:rPr>
          <w:t>例：</w:t>
        </w:r>
        <w:r w:rsidRPr="00CD51DB">
          <w:rPr>
            <w:rFonts w:hint="eastAsia"/>
          </w:rPr>
          <w:t>-</w:t>
        </w:r>
        <w:proofErr w:type="spellStart"/>
        <w:r w:rsidRPr="00CD51DB">
          <w:rPr>
            <w:rFonts w:hint="eastAsia"/>
          </w:rPr>
          <w:t>ev</w:t>
        </w:r>
        <w:proofErr w:type="spellEnd"/>
        <w:r w:rsidRPr="00CD51DB">
          <w:rPr>
            <w:rFonts w:hint="eastAsia"/>
          </w:rPr>
          <w:t xml:space="preserve"> c:\input\e-vehicle.csv</w:t>
        </w:r>
      </w:ins>
    </w:p>
    <w:p w14:paraId="173F8B0C" w14:textId="77777777" w:rsidR="00CD51DB" w:rsidRPr="00C44089" w:rsidRDefault="00CD51DB" w:rsidP="00CD51DB">
      <w:pPr>
        <w:numPr>
          <w:ilvl w:val="0"/>
          <w:numId w:val="52"/>
        </w:numPr>
        <w:rPr>
          <w:ins w:id="1366" w:author="全社標準ＰＣ" w:date="2018-09-04T09:08:00Z"/>
        </w:rPr>
      </w:pPr>
      <w:ins w:id="1367" w:author="山口 晃一郎&lt;yamaguchi.koichiro@jp.panasonic.com&gt;" w:date="2020-07-08T18:20:00Z">
        <w:r>
          <w:rPr>
            <w:rFonts w:hint="eastAsia"/>
          </w:rPr>
          <w:t>-es</w:t>
        </w:r>
        <w:r>
          <w:br/>
        </w:r>
        <w:r w:rsidRPr="00CD51DB">
          <w:rPr>
            <w:rFonts w:hint="eastAsia"/>
          </w:rPr>
          <w:t>充電スポット定義ファイルをフルパスで指定。ファイルフォーマットは別途説明。省略可。</w:t>
        </w:r>
        <w:r>
          <w:br/>
        </w:r>
      </w:ins>
      <w:ins w:id="1368" w:author="山口 晃一郎&lt;yamaguchi.koichiro@jp.panasonic.com&gt;" w:date="2020-07-08T18:21:00Z">
        <w:r w:rsidRPr="00CD51DB">
          <w:rPr>
            <w:rFonts w:hint="eastAsia"/>
          </w:rPr>
          <w:t>例：</w:t>
        </w:r>
        <w:r w:rsidRPr="00CD51DB">
          <w:rPr>
            <w:rFonts w:hint="eastAsia"/>
          </w:rPr>
          <w:t>-e</w:t>
        </w:r>
      </w:ins>
      <w:ins w:id="1369" w:author="山口 晃一郎&lt;yamaguchi.koichiro@jp.panasonic.com&gt;" w:date="2020-07-08T18:32:00Z">
        <w:r w:rsidR="006F22FB">
          <w:t>s</w:t>
        </w:r>
      </w:ins>
      <w:ins w:id="1370" w:author="山口 晃一郎&lt;yamaguchi.koichiro@jp.panasonic.com&gt;" w:date="2020-07-08T18:21:00Z">
        <w:r w:rsidRPr="00CD51DB">
          <w:rPr>
            <w:rFonts w:hint="eastAsia"/>
          </w:rPr>
          <w:t xml:space="preserve"> c:\input\e-spot.csv</w:t>
        </w:r>
      </w:ins>
    </w:p>
    <w:p w14:paraId="7BC6061A" w14:textId="77777777" w:rsidR="008F45B1" w:rsidRPr="00C44089" w:rsidRDefault="008F45B1" w:rsidP="008F45B1">
      <w:pPr>
        <w:numPr>
          <w:ilvl w:val="0"/>
          <w:numId w:val="52"/>
        </w:numPr>
        <w:rPr>
          <w:ins w:id="1371" w:author="山口 晃一郎&lt;yamaguchi.koichiro@jp.panasonic.com&gt;" w:date="2020-09-01T18:26:00Z"/>
        </w:rPr>
      </w:pPr>
      <w:ins w:id="1372" w:author="山口 晃一郎&lt;yamaguchi.koichiro@jp.panasonic.com&gt;" w:date="2020-09-01T18:26:00Z">
        <w:r>
          <w:rPr>
            <w:rFonts w:hint="eastAsia"/>
          </w:rPr>
          <w:t>-</w:t>
        </w:r>
        <w:proofErr w:type="spellStart"/>
        <w:r>
          <w:rPr>
            <w:rFonts w:hint="eastAsia"/>
          </w:rPr>
          <w:t>e</w:t>
        </w:r>
        <w:r w:rsidR="00A26456">
          <w:rPr>
            <w:rFonts w:hint="eastAsia"/>
          </w:rPr>
          <w:t>c</w:t>
        </w:r>
        <w:proofErr w:type="spellEnd"/>
        <w:r>
          <w:br/>
        </w:r>
      </w:ins>
      <w:ins w:id="1373" w:author="山口 晃一郎&lt;yamaguchi.koichiro@jp.panasonic.com&gt;" w:date="2020-11-30T09:02:00Z">
        <w:r w:rsidR="00111011">
          <w:rPr>
            <w:rFonts w:hint="eastAsia"/>
          </w:rPr>
          <w:t>消費電力</w:t>
        </w:r>
      </w:ins>
      <w:ins w:id="1374" w:author="山口 晃一郎&lt;yamaguchi.koichiro@jp.panasonic.com&gt;" w:date="2020-09-01T18:26:00Z">
        <w:r>
          <w:rPr>
            <w:rFonts w:hint="eastAsia"/>
          </w:rPr>
          <w:t>ファイルをフルパスで指定。ファイルフォーマットは別途説明。省略可。</w:t>
        </w:r>
      </w:ins>
      <w:ins w:id="1375" w:author="山口 晃一郎&lt;yamaguchi.koichiro@jp.panasonic.com&gt;" w:date="2020-09-01T18:27:00Z">
        <w:r>
          <w:rPr>
            <w:rFonts w:hint="eastAsia"/>
          </w:rPr>
          <w:t>省略された場合、</w:t>
        </w:r>
      </w:ins>
      <w:ins w:id="1376" w:author="山口 晃一郎&lt;yamaguchi.koichiro@jp.panasonic.com&gt;" w:date="2020-09-01T18:28:00Z">
        <w:r w:rsidRPr="00CD51DB">
          <w:rPr>
            <w:rFonts w:hint="eastAsia"/>
          </w:rPr>
          <w:t>電動車両定義ファイル</w:t>
        </w:r>
        <w:r>
          <w:rPr>
            <w:rFonts w:hint="eastAsia"/>
          </w:rPr>
          <w:t>で指定された車両共通の</w:t>
        </w:r>
      </w:ins>
      <w:ins w:id="1377" w:author="山口 晃一郎&lt;yamaguchi.koichiro@jp.panasonic.com&gt;" w:date="2020-09-01T18:29:00Z">
        <w:r>
          <w:rPr>
            <w:rFonts w:hint="eastAsia"/>
          </w:rPr>
          <w:t>E-COST</w:t>
        </w:r>
        <w:r w:rsidR="00111011">
          <w:rPr>
            <w:rFonts w:hint="eastAsia"/>
          </w:rPr>
          <w:t>の値を用いて</w:t>
        </w:r>
      </w:ins>
      <w:ins w:id="1378" w:author="山口 晃一郎&lt;yamaguchi.koichiro@jp.panasonic.com&gt;" w:date="2020-11-30T09:03:00Z">
        <w:r w:rsidR="00111011">
          <w:rPr>
            <w:rFonts w:hint="eastAsia"/>
          </w:rPr>
          <w:t>消費電力を</w:t>
        </w:r>
      </w:ins>
      <w:ins w:id="1379" w:author="山口 晃一郎&lt;yamaguchi.koichiro@jp.panasonic.com&gt;" w:date="2020-09-01T18:29:00Z">
        <w:r>
          <w:rPr>
            <w:rFonts w:hint="eastAsia"/>
          </w:rPr>
          <w:t>決定する。</w:t>
        </w:r>
      </w:ins>
      <w:ins w:id="1380" w:author="山口 晃一郎&lt;yamaguchi.koichiro@jp.panasonic.com&gt;" w:date="2020-09-01T18:26:00Z">
        <w:r>
          <w:br/>
        </w:r>
        <w:r>
          <w:rPr>
            <w:rFonts w:hint="eastAsia"/>
          </w:rPr>
          <w:t>例：</w:t>
        </w:r>
        <w:r>
          <w:rPr>
            <w:rFonts w:hint="eastAsia"/>
          </w:rPr>
          <w:t>-</w:t>
        </w:r>
      </w:ins>
      <w:proofErr w:type="spellStart"/>
      <w:ins w:id="1381" w:author="山口 晃一郎&lt;yamaguchi.koichiro@jp.panasonic.com&gt;" w:date="2020-09-01T18:37:00Z">
        <w:r w:rsidR="00A26456">
          <w:t>ec</w:t>
        </w:r>
      </w:ins>
      <w:proofErr w:type="spellEnd"/>
      <w:ins w:id="1382" w:author="山口 晃一郎&lt;yamaguchi.koichiro@jp.panasonic.com&gt;" w:date="2020-09-01T18:26:00Z">
        <w:r>
          <w:rPr>
            <w:rFonts w:hint="eastAsia"/>
          </w:rPr>
          <w:t xml:space="preserve"> c:\table\</w:t>
        </w:r>
      </w:ins>
      <w:ins w:id="1383" w:author="山口 晃一郎&lt;yamaguchi.koichiro@jp.panasonic.com&gt;" w:date="2020-09-01T18:27:00Z">
        <w:r>
          <w:t>e-cost</w:t>
        </w:r>
      </w:ins>
      <w:ins w:id="1384" w:author="山口 晃一郎&lt;yamaguchi.koichiro@jp.panasonic.com&gt;" w:date="2020-09-01T18:26:00Z">
        <w:r>
          <w:rPr>
            <w:rFonts w:hint="eastAsia"/>
          </w:rPr>
          <w:t>.csv</w:t>
        </w:r>
      </w:ins>
    </w:p>
    <w:p w14:paraId="76E4FCDE" w14:textId="77777777" w:rsidR="006505A0" w:rsidRPr="00C44089" w:rsidRDefault="006505A0" w:rsidP="006505A0">
      <w:pPr>
        <w:numPr>
          <w:ilvl w:val="0"/>
          <w:numId w:val="52"/>
        </w:numPr>
        <w:rPr>
          <w:ins w:id="1385" w:author="山口 晃一郎&lt;yamaguchi.koichiro@jp.panasonic.com&gt;" w:date="2020-08-07T11:52:00Z"/>
        </w:rPr>
      </w:pPr>
      <w:ins w:id="1386" w:author="山口 晃一郎&lt;yamaguchi.koichiro@jp.panasonic.com&gt;" w:date="2020-08-07T11:52:00Z">
        <w:r>
          <w:rPr>
            <w:rFonts w:hint="eastAsia"/>
          </w:rPr>
          <w:t>-</w:t>
        </w:r>
        <w:proofErr w:type="spellStart"/>
        <w:r>
          <w:rPr>
            <w:rFonts w:hint="eastAsia"/>
          </w:rPr>
          <w:t>opt_t</w:t>
        </w:r>
        <w:proofErr w:type="spellEnd"/>
        <w:r>
          <w:br/>
        </w:r>
      </w:ins>
      <w:ins w:id="1387" w:author="山口 晃一郎&lt;yamaguchi.koichiro@jp.panasonic.com&gt;" w:date="2020-08-07T11:53:00Z">
        <w:r>
          <w:rPr>
            <w:rFonts w:hint="eastAsia"/>
          </w:rPr>
          <w:t>総仕事</w:t>
        </w:r>
      </w:ins>
      <w:ins w:id="1388" w:author="山口 晃一郎&lt;yamaguchi.koichiro@jp.panasonic.com&gt;" w:date="2020-08-07T11:52:00Z">
        <w:r>
          <w:rPr>
            <w:rFonts w:hint="eastAsia"/>
          </w:rPr>
          <w:t>時間</w:t>
        </w:r>
      </w:ins>
      <w:ins w:id="1389" w:author="山口 晃一郎&lt;yamaguchi.koichiro@jp.panasonic.com&gt;" w:date="2020-08-07T11:54:00Z">
        <w:r>
          <w:rPr>
            <w:rFonts w:hint="eastAsia"/>
          </w:rPr>
          <w:t>（走行時間と作業時間の合計）</w:t>
        </w:r>
      </w:ins>
      <w:ins w:id="1390" w:author="山口 晃一郎&lt;yamaguchi.koichiro@jp.panasonic.com&gt;" w:date="2020-08-07T11:52:00Z">
        <w:r>
          <w:rPr>
            <w:rFonts w:hint="eastAsia"/>
          </w:rPr>
          <w:t>を最小化する場合に</w:t>
        </w:r>
        <w:r w:rsidRPr="00CD51DB">
          <w:rPr>
            <w:rFonts w:hint="eastAsia"/>
          </w:rPr>
          <w:t>指定。省略可。</w:t>
        </w:r>
      </w:ins>
      <w:ins w:id="1391" w:author="山口 晃一郎&lt;yamaguchi.koichiro@jp.panasonic.com&gt;" w:date="2020-08-07T11:53:00Z">
        <w:r>
          <w:rPr>
            <w:rFonts w:hint="eastAsia"/>
          </w:rPr>
          <w:t>省略された場合、総走行距離を最小化する。</w:t>
        </w:r>
      </w:ins>
      <w:ins w:id="1392" w:author="山口 晃一郎&lt;yamaguchi.koichiro@jp.panasonic.com&gt;" w:date="2020-10-20T09:48:00Z">
        <w:r w:rsidR="000F4C07">
          <w:rPr>
            <w:rFonts w:hint="eastAsia"/>
          </w:rPr>
          <w:t>後述する</w:t>
        </w:r>
        <w:r w:rsidR="000F4C07">
          <w:rPr>
            <w:rFonts w:hint="eastAsia"/>
          </w:rPr>
          <w:t>-</w:t>
        </w:r>
        <w:proofErr w:type="spellStart"/>
        <w:r w:rsidR="000F4C07">
          <w:rPr>
            <w:rFonts w:hint="eastAsia"/>
          </w:rPr>
          <w:t>opt_e</w:t>
        </w:r>
      </w:ins>
      <w:proofErr w:type="spellEnd"/>
      <w:ins w:id="1393" w:author="山口 晃一郎&lt;yamaguchi.koichiro@jp.panasonic.com&gt;" w:date="2021-02-22T10:32:00Z">
        <w:r w:rsidR="00442AA8">
          <w:rPr>
            <w:rFonts w:hint="eastAsia"/>
          </w:rPr>
          <w:t>、</w:t>
        </w:r>
      </w:ins>
      <w:ins w:id="1394" w:author="山口 晃一郎&lt;yamaguchi.koichiro@jp.panasonic.com&gt;" w:date="2021-08-19T14:51:00Z">
        <w:r w:rsidR="00AC520B">
          <w:rPr>
            <w:rFonts w:hint="eastAsia"/>
          </w:rPr>
          <w:t>-</w:t>
        </w:r>
      </w:ins>
      <w:proofErr w:type="spellStart"/>
      <w:ins w:id="1395" w:author="山口 晃一郎&lt;yamaguchi.koichiro@jp.panasonic.com&gt;" w:date="2021-02-22T10:32:00Z">
        <w:r w:rsidR="00442AA8">
          <w:rPr>
            <w:rFonts w:hint="eastAsia"/>
          </w:rPr>
          <w:t>opt_x</w:t>
        </w:r>
      </w:ins>
      <w:proofErr w:type="spellEnd"/>
      <w:ins w:id="1396" w:author="山口 晃一郎&lt;yamaguchi.koichiro@jp.panasonic.com&gt;" w:date="2020-10-20T09:48:00Z">
        <w:r w:rsidR="000F4C07">
          <w:rPr>
            <w:rFonts w:hint="eastAsia"/>
          </w:rPr>
          <w:t>との併用指定不可、された場合、エラーとなる。</w:t>
        </w:r>
      </w:ins>
      <w:ins w:id="1397" w:author="山口 晃一郎&lt;yamaguchi.koichiro@jp.panasonic.com&gt;" w:date="2020-08-07T11:52:00Z">
        <w:r>
          <w:br/>
        </w:r>
        <w:r w:rsidRPr="00CD51DB">
          <w:rPr>
            <w:rFonts w:hint="eastAsia"/>
          </w:rPr>
          <w:t>例：</w:t>
        </w:r>
        <w:r w:rsidRPr="00CD51DB">
          <w:rPr>
            <w:rFonts w:hint="eastAsia"/>
          </w:rPr>
          <w:t>-</w:t>
        </w:r>
      </w:ins>
      <w:proofErr w:type="spellStart"/>
      <w:ins w:id="1398" w:author="山口 晃一郎&lt;yamaguchi.koichiro@jp.panasonic.com&gt;" w:date="2020-08-07T11:53:00Z">
        <w:r>
          <w:t>opt_t</w:t>
        </w:r>
      </w:ins>
      <w:proofErr w:type="spellEnd"/>
    </w:p>
    <w:p w14:paraId="49C5C05E" w14:textId="77777777" w:rsidR="00B466B2" w:rsidRPr="00C44089" w:rsidRDefault="00B466B2" w:rsidP="00B466B2">
      <w:pPr>
        <w:numPr>
          <w:ilvl w:val="0"/>
          <w:numId w:val="52"/>
        </w:numPr>
        <w:rPr>
          <w:ins w:id="1399" w:author="山口 晃一郎&lt;yamaguchi.koichiro@jp.panasonic.com&gt;" w:date="2020-10-20T09:45:00Z"/>
        </w:rPr>
      </w:pPr>
      <w:ins w:id="1400" w:author="山口 晃一郎&lt;yamaguchi.koichiro@jp.panasonic.com&gt;" w:date="2020-10-20T09:45:00Z">
        <w:r>
          <w:rPr>
            <w:rFonts w:hint="eastAsia"/>
          </w:rPr>
          <w:t>-</w:t>
        </w:r>
        <w:proofErr w:type="spellStart"/>
        <w:r>
          <w:rPr>
            <w:rFonts w:hint="eastAsia"/>
          </w:rPr>
          <w:t>opt_e</w:t>
        </w:r>
        <w:proofErr w:type="spellEnd"/>
        <w:r>
          <w:br/>
        </w:r>
        <w:r>
          <w:rPr>
            <w:rFonts w:hint="eastAsia"/>
          </w:rPr>
          <w:t>総電力消費を最小化する場合に</w:t>
        </w:r>
        <w:r w:rsidRPr="00CD51DB">
          <w:rPr>
            <w:rFonts w:hint="eastAsia"/>
          </w:rPr>
          <w:t>指定。</w:t>
        </w:r>
      </w:ins>
      <w:ins w:id="1401" w:author="山口 晃一郎&lt;yamaguchi.koichiro@jp.panasonic.com&gt;" w:date="2020-10-20T09:46:00Z">
        <w:r>
          <w:rPr>
            <w:rFonts w:hint="eastAsia"/>
          </w:rPr>
          <w:t>本指定は、</w:t>
        </w:r>
        <w:r>
          <w:rPr>
            <w:rFonts w:hint="eastAsia"/>
          </w:rPr>
          <w:t>-</w:t>
        </w:r>
        <w:proofErr w:type="spellStart"/>
        <w:r>
          <w:rPr>
            <w:rFonts w:hint="eastAsia"/>
          </w:rPr>
          <w:t>evplan</w:t>
        </w:r>
        <w:proofErr w:type="spellEnd"/>
        <w:r w:rsidR="000F4C07">
          <w:rPr>
            <w:rFonts w:hint="eastAsia"/>
          </w:rPr>
          <w:t>の指定が必要、</w:t>
        </w:r>
      </w:ins>
      <w:ins w:id="1402" w:author="山口 晃一郎&lt;yamaguchi.koichiro@jp.panasonic.com&gt;" w:date="2020-10-20T09:52:00Z">
        <w:r w:rsidR="00020CFA">
          <w:rPr>
            <w:rFonts w:hint="eastAsia"/>
          </w:rPr>
          <w:t>-</w:t>
        </w:r>
        <w:proofErr w:type="spellStart"/>
        <w:r w:rsidR="00020CFA">
          <w:rPr>
            <w:rFonts w:hint="eastAsia"/>
          </w:rPr>
          <w:t>evplan</w:t>
        </w:r>
        <w:proofErr w:type="spellEnd"/>
        <w:r w:rsidR="00020CFA">
          <w:rPr>
            <w:rFonts w:hint="eastAsia"/>
          </w:rPr>
          <w:t>が</w:t>
        </w:r>
      </w:ins>
      <w:ins w:id="1403" w:author="山口 晃一郎&lt;yamaguchi.koichiro@jp.panasonic.com&gt;" w:date="2020-10-20T09:47:00Z">
        <w:r w:rsidR="000F4C07">
          <w:rPr>
            <w:rFonts w:hint="eastAsia"/>
          </w:rPr>
          <w:t>指定</w:t>
        </w:r>
      </w:ins>
      <w:ins w:id="1404" w:author="山口 晃一郎&lt;yamaguchi.koichiro@jp.panasonic.com&gt;" w:date="2020-10-20T09:46:00Z">
        <w:r w:rsidR="000F4C07">
          <w:rPr>
            <w:rFonts w:hint="eastAsia"/>
          </w:rPr>
          <w:t>されない</w:t>
        </w:r>
      </w:ins>
      <w:ins w:id="1405" w:author="山口 晃一郎&lt;yamaguchi.koichiro@jp.panasonic.com&gt;" w:date="2020-10-20T09:47:00Z">
        <w:r w:rsidR="000F4C07">
          <w:rPr>
            <w:rFonts w:hint="eastAsia"/>
          </w:rPr>
          <w:t>場合、エラーとなる。</w:t>
        </w:r>
      </w:ins>
      <w:ins w:id="1406" w:author="山口 晃一郎&lt;yamaguchi.koichiro@jp.panasonic.com&gt;" w:date="2020-10-20T09:45:00Z">
        <w:r w:rsidRPr="00CD51DB">
          <w:rPr>
            <w:rFonts w:hint="eastAsia"/>
          </w:rPr>
          <w:t>省略可。</w:t>
        </w:r>
        <w:r>
          <w:rPr>
            <w:rFonts w:hint="eastAsia"/>
          </w:rPr>
          <w:t>省略された場合、総走行距離を最小化する。</w:t>
        </w:r>
      </w:ins>
      <w:ins w:id="1407" w:author="山口 晃一郎&lt;yamaguchi.koichiro@jp.panasonic.com&gt;" w:date="2020-10-20T09:48:00Z">
        <w:r w:rsidR="000F4C07">
          <w:rPr>
            <w:rFonts w:hint="eastAsia"/>
          </w:rPr>
          <w:t>-</w:t>
        </w:r>
        <w:proofErr w:type="spellStart"/>
        <w:r w:rsidR="000F4C07">
          <w:rPr>
            <w:rFonts w:hint="eastAsia"/>
          </w:rPr>
          <w:t>opt_</w:t>
        </w:r>
        <w:r w:rsidR="000F4C07">
          <w:t>t</w:t>
        </w:r>
      </w:ins>
      <w:proofErr w:type="spellEnd"/>
      <w:ins w:id="1408" w:author="山口 晃一郎&lt;yamaguchi.koichiro@jp.panasonic.com&gt;" w:date="2021-02-22T10:15:00Z">
        <w:r w:rsidR="00E565B0">
          <w:rPr>
            <w:rFonts w:hint="eastAsia"/>
          </w:rPr>
          <w:t>、</w:t>
        </w:r>
        <w:r w:rsidR="00E565B0">
          <w:rPr>
            <w:rFonts w:hint="eastAsia"/>
          </w:rPr>
          <w:t>-</w:t>
        </w:r>
        <w:proofErr w:type="spellStart"/>
        <w:r w:rsidR="00E565B0">
          <w:rPr>
            <w:rFonts w:hint="eastAsia"/>
          </w:rPr>
          <w:t>opt_x</w:t>
        </w:r>
      </w:ins>
      <w:proofErr w:type="spellEnd"/>
      <w:ins w:id="1409" w:author="山口 晃一郎&lt;yamaguchi.koichiro@jp.panasonic.com&gt;" w:date="2020-10-20T09:48:00Z">
        <w:r w:rsidR="000F4C07">
          <w:rPr>
            <w:rFonts w:hint="eastAsia"/>
          </w:rPr>
          <w:t>との併用指定不可、</w:t>
        </w:r>
      </w:ins>
      <w:ins w:id="1410" w:author="山口 晃一郎&lt;yamaguchi.koichiro@jp.panasonic.com&gt;" w:date="2020-10-20T09:53:00Z">
        <w:r w:rsidR="00020CFA">
          <w:rPr>
            <w:rFonts w:hint="eastAsia"/>
          </w:rPr>
          <w:t>併用指定</w:t>
        </w:r>
      </w:ins>
      <w:ins w:id="1411" w:author="山口 晃一郎&lt;yamaguchi.koichiro@jp.panasonic.com&gt;" w:date="2020-10-20T09:48:00Z">
        <w:r w:rsidR="000F4C07">
          <w:rPr>
            <w:rFonts w:hint="eastAsia"/>
          </w:rPr>
          <w:t>された場合、エラーとなる。</w:t>
        </w:r>
      </w:ins>
      <w:ins w:id="1412" w:author="山口 晃一郎&lt;yamaguchi.koichiro@jp.panasonic.com&gt;" w:date="2020-10-20T09:45:00Z">
        <w:r>
          <w:br/>
        </w:r>
        <w:r w:rsidRPr="00CD51DB">
          <w:rPr>
            <w:rFonts w:hint="eastAsia"/>
          </w:rPr>
          <w:t>例：</w:t>
        </w:r>
        <w:r w:rsidRPr="00CD51DB">
          <w:rPr>
            <w:rFonts w:hint="eastAsia"/>
          </w:rPr>
          <w:t>-</w:t>
        </w:r>
        <w:proofErr w:type="spellStart"/>
        <w:r w:rsidR="007363BE">
          <w:t>opt_e</w:t>
        </w:r>
        <w:proofErr w:type="spellEnd"/>
      </w:ins>
    </w:p>
    <w:p w14:paraId="4271A965" w14:textId="77777777" w:rsidR="00E565B0" w:rsidRPr="00C44089" w:rsidRDefault="00E565B0" w:rsidP="00E565B0">
      <w:pPr>
        <w:numPr>
          <w:ilvl w:val="0"/>
          <w:numId w:val="52"/>
        </w:numPr>
        <w:rPr>
          <w:ins w:id="1413" w:author="山口 晃一郎&lt;yamaguchi.koichiro@jp.panasonic.com&gt;" w:date="2021-02-22T10:14:00Z"/>
        </w:rPr>
      </w:pPr>
      <w:ins w:id="1414" w:author="山口 晃一郎&lt;yamaguchi.koichiro@jp.panasonic.com&gt;" w:date="2021-02-22T10:14:00Z">
        <w:r>
          <w:rPr>
            <w:rFonts w:hint="eastAsia"/>
          </w:rPr>
          <w:t>-</w:t>
        </w:r>
        <w:proofErr w:type="spellStart"/>
        <w:r>
          <w:rPr>
            <w:rFonts w:hint="eastAsia"/>
          </w:rPr>
          <w:t>opt_</w:t>
        </w:r>
      </w:ins>
      <w:ins w:id="1415" w:author="山口 晃一郎&lt;yamaguchi.koichiro@jp.panasonic.com&gt;" w:date="2021-02-22T10:15:00Z">
        <w:r>
          <w:rPr>
            <w:rFonts w:hint="eastAsia"/>
          </w:rPr>
          <w:t>x</w:t>
        </w:r>
      </w:ins>
      <w:proofErr w:type="spellEnd"/>
      <w:ins w:id="1416" w:author="山口 晃一郎&lt;yamaguchi.koichiro@jp.panasonic.com&gt;" w:date="2021-02-22T10:14:00Z">
        <w:r>
          <w:br/>
        </w:r>
        <w:r>
          <w:rPr>
            <w:rFonts w:hint="eastAsia"/>
          </w:rPr>
          <w:t>総</w:t>
        </w:r>
      </w:ins>
      <w:ins w:id="1417" w:author="山口 晃一郎&lt;yamaguchi.koichiro@jp.panasonic.com&gt;" w:date="2021-02-22T10:15:00Z">
        <w:r>
          <w:rPr>
            <w:rFonts w:hint="eastAsia"/>
          </w:rPr>
          <w:t>経験コスト</w:t>
        </w:r>
      </w:ins>
      <w:ins w:id="1418" w:author="山口 晃一郎&lt;yamaguchi.koichiro@jp.panasonic.com&gt;" w:date="2021-02-22T10:14:00Z">
        <w:r>
          <w:rPr>
            <w:rFonts w:hint="eastAsia"/>
          </w:rPr>
          <w:t>を最小化する場合に</w:t>
        </w:r>
        <w:r w:rsidRPr="00CD51DB">
          <w:rPr>
            <w:rFonts w:hint="eastAsia"/>
          </w:rPr>
          <w:t>指定。省略可。</w:t>
        </w:r>
        <w:r>
          <w:rPr>
            <w:rFonts w:hint="eastAsia"/>
          </w:rPr>
          <w:t>省略された場合、総走行距離を最小化する。</w:t>
        </w:r>
        <w:r>
          <w:rPr>
            <w:rFonts w:hint="eastAsia"/>
          </w:rPr>
          <w:t>-</w:t>
        </w:r>
        <w:proofErr w:type="spellStart"/>
        <w:r>
          <w:rPr>
            <w:rFonts w:hint="eastAsia"/>
          </w:rPr>
          <w:t>opt_</w:t>
        </w:r>
        <w:r>
          <w:t>t</w:t>
        </w:r>
      </w:ins>
      <w:proofErr w:type="spellEnd"/>
      <w:ins w:id="1419" w:author="山口 晃一郎&lt;yamaguchi.koichiro@jp.panasonic.com&gt;" w:date="2021-02-22T10:15:00Z">
        <w:r>
          <w:rPr>
            <w:rFonts w:hint="eastAsia"/>
          </w:rPr>
          <w:t>、</w:t>
        </w:r>
        <w:r>
          <w:rPr>
            <w:rFonts w:hint="eastAsia"/>
          </w:rPr>
          <w:t>-</w:t>
        </w:r>
        <w:proofErr w:type="spellStart"/>
        <w:r>
          <w:rPr>
            <w:rFonts w:hint="eastAsia"/>
          </w:rPr>
          <w:t>opt_e</w:t>
        </w:r>
      </w:ins>
      <w:proofErr w:type="spellEnd"/>
      <w:ins w:id="1420" w:author="山口 晃一郎&lt;yamaguchi.koichiro@jp.panasonic.com&gt;" w:date="2021-02-22T10:14:00Z">
        <w:r>
          <w:rPr>
            <w:rFonts w:hint="eastAsia"/>
          </w:rPr>
          <w:t>との併用指定不可、併用指定された場合、エラーとなる。</w:t>
        </w:r>
        <w:r>
          <w:br/>
        </w:r>
        <w:r w:rsidRPr="00CD51DB">
          <w:rPr>
            <w:rFonts w:hint="eastAsia"/>
          </w:rPr>
          <w:t>例：</w:t>
        </w:r>
        <w:r w:rsidRPr="00CD51DB">
          <w:rPr>
            <w:rFonts w:hint="eastAsia"/>
          </w:rPr>
          <w:t>-</w:t>
        </w:r>
        <w:proofErr w:type="spellStart"/>
        <w:r w:rsidR="00442AA8">
          <w:t>opt_x</w:t>
        </w:r>
        <w:proofErr w:type="spellEnd"/>
      </w:ins>
    </w:p>
    <w:p w14:paraId="1D7C59F7" w14:textId="77777777" w:rsidR="006505A0" w:rsidRPr="00C44089" w:rsidRDefault="006505A0" w:rsidP="006505A0">
      <w:pPr>
        <w:numPr>
          <w:ilvl w:val="0"/>
          <w:numId w:val="52"/>
        </w:numPr>
        <w:rPr>
          <w:ins w:id="1421" w:author="山口 晃一郎&lt;yamaguchi.koichiro@jp.panasonic.com&gt;" w:date="2020-08-07T11:54:00Z"/>
        </w:rPr>
      </w:pPr>
      <w:ins w:id="1422" w:author="山口 晃一郎&lt;yamaguchi.koichiro@jp.panasonic.com&gt;" w:date="2020-08-07T11:54:00Z">
        <w:r>
          <w:rPr>
            <w:rFonts w:hint="eastAsia"/>
          </w:rPr>
          <w:t>-</w:t>
        </w:r>
        <w:r>
          <w:t>v</w:t>
        </w:r>
        <w:r>
          <w:rPr>
            <w:rFonts w:hint="eastAsia"/>
          </w:rPr>
          <w:t>s</w:t>
        </w:r>
        <w:r>
          <w:br/>
        </w:r>
      </w:ins>
      <w:ins w:id="1423" w:author="山口 晃一郎&lt;yamaguchi.koichiro@jp.panasonic.com&gt;" w:date="2020-08-07T11:55:00Z">
        <w:r>
          <w:rPr>
            <w:rFonts w:hint="eastAsia"/>
          </w:rPr>
          <w:t>ヘテロ車両</w:t>
        </w:r>
      </w:ins>
      <w:ins w:id="1424" w:author="山口 晃一郎&lt;yamaguchi.koichiro@jp.panasonic.com&gt;" w:date="2020-08-07T11:54:00Z">
        <w:r w:rsidRPr="00CD51DB">
          <w:rPr>
            <w:rFonts w:hint="eastAsia"/>
          </w:rPr>
          <w:t>定義ファイルをフルパスで指定。ファイルフォーマットは別途説明。省略可。</w:t>
        </w:r>
        <w:r>
          <w:br/>
        </w:r>
        <w:r w:rsidRPr="00CD51DB">
          <w:rPr>
            <w:rFonts w:hint="eastAsia"/>
          </w:rPr>
          <w:t>例：</w:t>
        </w:r>
        <w:r w:rsidRPr="00CD51DB">
          <w:rPr>
            <w:rFonts w:hint="eastAsia"/>
          </w:rPr>
          <w:t>-</w:t>
        </w:r>
      </w:ins>
      <w:ins w:id="1425" w:author="山口 晃一郎&lt;yamaguchi.koichiro@jp.panasonic.com&gt;" w:date="2020-08-07T11:55:00Z">
        <w:r>
          <w:t>vs</w:t>
        </w:r>
      </w:ins>
      <w:ins w:id="1426" w:author="山口 晃一郎&lt;yamaguchi.koichiro@jp.panasonic.com&gt;" w:date="2020-08-07T11:54:00Z">
        <w:r w:rsidRPr="00CD51DB">
          <w:rPr>
            <w:rFonts w:hint="eastAsia"/>
          </w:rPr>
          <w:t xml:space="preserve"> c:\input\</w:t>
        </w:r>
      </w:ins>
      <w:ins w:id="1427" w:author="山口 晃一郎&lt;yamaguchi.koichiro@jp.panasonic.com&gt;" w:date="2020-08-07T11:55:00Z">
        <w:r>
          <w:t>vs.</w:t>
        </w:r>
      </w:ins>
      <w:ins w:id="1428" w:author="山口 晃一郎&lt;yamaguchi.koichiro@jp.panasonic.com&gt;" w:date="2020-08-07T11:54:00Z">
        <w:r w:rsidRPr="00CD51DB">
          <w:rPr>
            <w:rFonts w:hint="eastAsia"/>
          </w:rPr>
          <w:t>csv</w:t>
        </w:r>
      </w:ins>
    </w:p>
    <w:p w14:paraId="46941D24" w14:textId="77777777" w:rsidR="006505A0" w:rsidRPr="00C44089" w:rsidRDefault="006505A0" w:rsidP="006505A0">
      <w:pPr>
        <w:numPr>
          <w:ilvl w:val="0"/>
          <w:numId w:val="52"/>
        </w:numPr>
        <w:rPr>
          <w:ins w:id="1429" w:author="山口 晃一郎&lt;yamaguchi.koichiro@jp.panasonic.com&gt;" w:date="2020-08-07T11:56:00Z"/>
        </w:rPr>
      </w:pPr>
      <w:ins w:id="1430" w:author="山口 晃一郎&lt;yamaguchi.koichiro@jp.panasonic.com&gt;" w:date="2020-08-07T11:56:00Z">
        <w:r>
          <w:rPr>
            <w:rFonts w:hint="eastAsia"/>
          </w:rPr>
          <w:t>-ds</w:t>
        </w:r>
        <w:r>
          <w:br/>
        </w:r>
        <w:r>
          <w:rPr>
            <w:rFonts w:hint="eastAsia"/>
          </w:rPr>
          <w:t>時間別</w:t>
        </w:r>
      </w:ins>
      <w:ins w:id="1431" w:author="山口 晃一郎&lt;yamaguchi.koichiro@jp.panasonic.com&gt;" w:date="2020-08-07T11:58:00Z">
        <w:r>
          <w:rPr>
            <w:rFonts w:hint="eastAsia"/>
          </w:rPr>
          <w:t>距離</w:t>
        </w:r>
      </w:ins>
      <w:ins w:id="1432" w:author="山口 晃一郎&lt;yamaguchi.koichiro@jp.panasonic.com&gt;" w:date="2020-08-07T11:56:00Z">
        <w:r w:rsidRPr="00CD51DB">
          <w:rPr>
            <w:rFonts w:hint="eastAsia"/>
          </w:rPr>
          <w:t>ファイルをフルパスで指定。ファイルフォーマットは別途説明。省略可。</w:t>
        </w:r>
        <w:r>
          <w:br/>
        </w:r>
        <w:r w:rsidRPr="00CD51DB">
          <w:rPr>
            <w:rFonts w:hint="eastAsia"/>
          </w:rPr>
          <w:t>例：</w:t>
        </w:r>
        <w:r>
          <w:rPr>
            <w:rFonts w:hint="eastAsia"/>
          </w:rPr>
          <w:t>-d</w:t>
        </w:r>
        <w:r>
          <w:t>s</w:t>
        </w:r>
        <w:r w:rsidRPr="00CD51DB">
          <w:rPr>
            <w:rFonts w:hint="eastAsia"/>
          </w:rPr>
          <w:t xml:space="preserve"> c:\input\</w:t>
        </w:r>
      </w:ins>
      <w:ins w:id="1433" w:author="山口 晃一郎&lt;yamaguchi.koichiro@jp.panasonic.com&gt;" w:date="2020-08-07T11:58:00Z">
        <w:r>
          <w:t>dist</w:t>
        </w:r>
      </w:ins>
      <w:ins w:id="1434" w:author="山口 晃一郎&lt;yamaguchi.koichiro@jp.panasonic.com&gt;" w:date="2020-08-07T11:57:00Z">
        <w:r>
          <w:t>s</w:t>
        </w:r>
      </w:ins>
      <w:ins w:id="1435" w:author="山口 晃一郎&lt;yamaguchi.koichiro@jp.panasonic.com&gt;" w:date="2020-08-07T11:56:00Z">
        <w:r w:rsidRPr="00CD51DB">
          <w:rPr>
            <w:rFonts w:hint="eastAsia"/>
          </w:rPr>
          <w:t>.csv</w:t>
        </w:r>
      </w:ins>
    </w:p>
    <w:p w14:paraId="3B2EC1B3" w14:textId="77777777" w:rsidR="006505A0" w:rsidRPr="00C44089" w:rsidRDefault="006505A0" w:rsidP="006505A0">
      <w:pPr>
        <w:numPr>
          <w:ilvl w:val="0"/>
          <w:numId w:val="52"/>
        </w:numPr>
        <w:rPr>
          <w:ins w:id="1436" w:author="山口 晃一郎&lt;yamaguchi.koichiro@jp.panasonic.com&gt;" w:date="2020-08-07T11:57:00Z"/>
        </w:rPr>
      </w:pPr>
      <w:ins w:id="1437" w:author="山口 晃一郎&lt;yamaguchi.koichiro@jp.panasonic.com&gt;" w:date="2020-08-07T11:57:00Z">
        <w:r>
          <w:rPr>
            <w:rFonts w:hint="eastAsia"/>
          </w:rPr>
          <w:t>-</w:t>
        </w:r>
        <w:proofErr w:type="spellStart"/>
        <w:r>
          <w:rPr>
            <w:rFonts w:hint="eastAsia"/>
          </w:rPr>
          <w:t>ts</w:t>
        </w:r>
        <w:proofErr w:type="spellEnd"/>
        <w:r>
          <w:br/>
        </w:r>
        <w:r>
          <w:rPr>
            <w:rFonts w:hint="eastAsia"/>
          </w:rPr>
          <w:t>時間別時間</w:t>
        </w:r>
        <w:r w:rsidRPr="00CD51DB">
          <w:rPr>
            <w:rFonts w:hint="eastAsia"/>
          </w:rPr>
          <w:t>ファイルをフルパスで指定。ファイルフォーマットは別途説明。省略可。</w:t>
        </w:r>
        <w:r>
          <w:br/>
        </w:r>
        <w:r w:rsidRPr="00CD51DB">
          <w:rPr>
            <w:rFonts w:hint="eastAsia"/>
          </w:rPr>
          <w:t>例：</w:t>
        </w:r>
        <w:r>
          <w:rPr>
            <w:rFonts w:hint="eastAsia"/>
          </w:rPr>
          <w:t>-</w:t>
        </w:r>
        <w:proofErr w:type="spellStart"/>
        <w:r>
          <w:rPr>
            <w:rFonts w:hint="eastAsia"/>
          </w:rPr>
          <w:t>t</w:t>
        </w:r>
        <w:r>
          <w:t>s</w:t>
        </w:r>
        <w:proofErr w:type="spellEnd"/>
        <w:r w:rsidRPr="00CD51DB">
          <w:rPr>
            <w:rFonts w:hint="eastAsia"/>
          </w:rPr>
          <w:t xml:space="preserve"> c:\input\</w:t>
        </w:r>
        <w:r>
          <w:t>times</w:t>
        </w:r>
        <w:r w:rsidRPr="00CD51DB">
          <w:rPr>
            <w:rFonts w:hint="eastAsia"/>
          </w:rPr>
          <w:t>.csv</w:t>
        </w:r>
      </w:ins>
    </w:p>
    <w:p w14:paraId="0BC9BEC8" w14:textId="77777777" w:rsidR="006505A0" w:rsidRPr="00C44089" w:rsidRDefault="006505A0" w:rsidP="006505A0">
      <w:pPr>
        <w:numPr>
          <w:ilvl w:val="0"/>
          <w:numId w:val="52"/>
        </w:numPr>
        <w:rPr>
          <w:ins w:id="1438" w:author="山口 晃一郎&lt;yamaguchi.koichiro@jp.panasonic.com&gt;" w:date="2020-08-07T11:59:00Z"/>
        </w:rPr>
      </w:pPr>
      <w:ins w:id="1439" w:author="山口 晃一郎&lt;yamaguchi.koichiro@jp.panasonic.com&gt;" w:date="2020-08-07T11:59:00Z">
        <w:r>
          <w:rPr>
            <w:rFonts w:hint="eastAsia"/>
          </w:rPr>
          <w:t>-</w:t>
        </w:r>
        <w:proofErr w:type="spellStart"/>
        <w:r>
          <w:t>d</w:t>
        </w:r>
        <w:r>
          <w:rPr>
            <w:rFonts w:hint="eastAsia"/>
          </w:rPr>
          <w:t>s</w:t>
        </w:r>
        <w:r>
          <w:t>v</w:t>
        </w:r>
        <w:proofErr w:type="spellEnd"/>
        <w:r>
          <w:br/>
        </w:r>
        <w:r>
          <w:rPr>
            <w:rFonts w:hint="eastAsia"/>
          </w:rPr>
          <w:t>時間別車両別距離</w:t>
        </w:r>
        <w:r w:rsidRPr="00CD51DB">
          <w:rPr>
            <w:rFonts w:hint="eastAsia"/>
          </w:rPr>
          <w:t>ファイルをフルパスで指定。ファイルフォーマットは別途説明。省略可。</w:t>
        </w:r>
      </w:ins>
      <w:ins w:id="1440" w:author="山口 晃一郎&lt;yamaguchi.koichiro@jp.panasonic.com&gt;" w:date="2020-08-07T12:08:00Z">
        <w:r w:rsidR="0020460E">
          <w:rPr>
            <w:rFonts w:hint="eastAsia"/>
          </w:rPr>
          <w:t>-ds</w:t>
        </w:r>
        <w:r w:rsidR="0020460E">
          <w:rPr>
            <w:rFonts w:hint="eastAsia"/>
          </w:rPr>
          <w:t>との併用不可。</w:t>
        </w:r>
      </w:ins>
      <w:ins w:id="1441" w:author="山口 晃一郎&lt;yamaguchi.koichiro@jp.panasonic.com&gt;" w:date="2020-08-07T11:59:00Z">
        <w:r>
          <w:br/>
        </w:r>
        <w:r w:rsidRPr="00CD51DB">
          <w:rPr>
            <w:rFonts w:hint="eastAsia"/>
          </w:rPr>
          <w:t>例：</w:t>
        </w:r>
        <w:r>
          <w:rPr>
            <w:rFonts w:hint="eastAsia"/>
          </w:rPr>
          <w:t>-</w:t>
        </w:r>
        <w:proofErr w:type="spellStart"/>
        <w:r>
          <w:rPr>
            <w:rFonts w:hint="eastAsia"/>
          </w:rPr>
          <w:t>d</w:t>
        </w:r>
        <w:r>
          <w:t>sv</w:t>
        </w:r>
        <w:proofErr w:type="spellEnd"/>
        <w:r w:rsidRPr="00CD51DB">
          <w:rPr>
            <w:rFonts w:hint="eastAsia"/>
          </w:rPr>
          <w:t xml:space="preserve"> c:\input\</w:t>
        </w:r>
      </w:ins>
      <w:ins w:id="1442" w:author="山口 晃一郎&lt;yamaguchi.koichiro@jp.panasonic.com&gt;" w:date="2021-02-22T10:38:00Z">
        <w:r w:rsidR="00442AA8">
          <w:t>dist</w:t>
        </w:r>
      </w:ins>
      <w:ins w:id="1443" w:author="山口 晃一郎&lt;yamaguchi.koichiro@jp.panasonic.com&gt;" w:date="2020-08-07T11:59:00Z">
        <w:r>
          <w:t>sv</w:t>
        </w:r>
        <w:r w:rsidRPr="00CD51DB">
          <w:rPr>
            <w:rFonts w:hint="eastAsia"/>
          </w:rPr>
          <w:t>.csv</w:t>
        </w:r>
      </w:ins>
    </w:p>
    <w:p w14:paraId="55A8AE76" w14:textId="77777777" w:rsidR="006505A0" w:rsidRPr="00C44089" w:rsidRDefault="006505A0" w:rsidP="006505A0">
      <w:pPr>
        <w:numPr>
          <w:ilvl w:val="0"/>
          <w:numId w:val="52"/>
        </w:numPr>
        <w:rPr>
          <w:ins w:id="1444" w:author="山口 晃一郎&lt;yamaguchi.koichiro@jp.panasonic.com&gt;" w:date="2020-08-07T11:59:00Z"/>
        </w:rPr>
      </w:pPr>
      <w:ins w:id="1445" w:author="山口 晃一郎&lt;yamaguchi.koichiro@jp.panasonic.com&gt;" w:date="2020-08-07T11:59:00Z">
        <w:r>
          <w:rPr>
            <w:rFonts w:hint="eastAsia"/>
          </w:rPr>
          <w:t>-</w:t>
        </w:r>
        <w:proofErr w:type="spellStart"/>
        <w:r>
          <w:rPr>
            <w:rFonts w:hint="eastAsia"/>
          </w:rPr>
          <w:t>ts</w:t>
        </w:r>
      </w:ins>
      <w:ins w:id="1446" w:author="山口 晃一郎&lt;yamaguchi.koichiro@jp.panasonic.com&gt;" w:date="2020-08-07T12:00:00Z">
        <w:r>
          <w:t>v</w:t>
        </w:r>
      </w:ins>
      <w:proofErr w:type="spellEnd"/>
      <w:ins w:id="1447" w:author="山口 晃一郎&lt;yamaguchi.koichiro@jp.panasonic.com&gt;" w:date="2020-08-07T11:59:00Z">
        <w:r>
          <w:br/>
        </w:r>
        <w:r>
          <w:rPr>
            <w:rFonts w:hint="eastAsia"/>
          </w:rPr>
          <w:t>時間別</w:t>
        </w:r>
      </w:ins>
      <w:ins w:id="1448" w:author="山口 晃一郎&lt;yamaguchi.koichiro@jp.panasonic.com&gt;" w:date="2020-08-07T12:00:00Z">
        <w:r>
          <w:rPr>
            <w:rFonts w:hint="eastAsia"/>
          </w:rPr>
          <w:t>車両別</w:t>
        </w:r>
      </w:ins>
      <w:ins w:id="1449" w:author="山口 晃一郎&lt;yamaguchi.koichiro@jp.panasonic.com&gt;" w:date="2020-08-07T11:59:00Z">
        <w:r>
          <w:rPr>
            <w:rFonts w:hint="eastAsia"/>
          </w:rPr>
          <w:t>時間</w:t>
        </w:r>
        <w:r w:rsidRPr="00CD51DB">
          <w:rPr>
            <w:rFonts w:hint="eastAsia"/>
          </w:rPr>
          <w:t>ファイルをフルパスで指定。ファイルフォーマットは別途説明。省略可。</w:t>
        </w:r>
      </w:ins>
      <w:ins w:id="1450" w:author="山口 晃一郎&lt;yamaguchi.koichiro@jp.panasonic.com&gt;" w:date="2020-08-07T12:09:00Z">
        <w:r w:rsidR="0020460E">
          <w:rPr>
            <w:rFonts w:hint="eastAsia"/>
          </w:rPr>
          <w:t>-</w:t>
        </w:r>
        <w:proofErr w:type="spellStart"/>
        <w:r w:rsidR="0020460E">
          <w:rPr>
            <w:rFonts w:hint="eastAsia"/>
          </w:rPr>
          <w:t>ts</w:t>
        </w:r>
        <w:proofErr w:type="spellEnd"/>
        <w:r w:rsidR="0020460E">
          <w:rPr>
            <w:rFonts w:hint="eastAsia"/>
          </w:rPr>
          <w:t>との併用不可。</w:t>
        </w:r>
      </w:ins>
      <w:ins w:id="1451" w:author="山口 晃一郎&lt;yamaguchi.koichiro@jp.panasonic.com&gt;" w:date="2020-08-07T11:59:00Z">
        <w:r>
          <w:br/>
        </w:r>
        <w:r w:rsidRPr="00CD51DB">
          <w:rPr>
            <w:rFonts w:hint="eastAsia"/>
          </w:rPr>
          <w:t>例：</w:t>
        </w:r>
        <w:r>
          <w:rPr>
            <w:rFonts w:hint="eastAsia"/>
          </w:rPr>
          <w:t>-</w:t>
        </w:r>
        <w:proofErr w:type="spellStart"/>
        <w:r>
          <w:rPr>
            <w:rFonts w:hint="eastAsia"/>
          </w:rPr>
          <w:t>t</w:t>
        </w:r>
        <w:r>
          <w:t>s</w:t>
        </w:r>
      </w:ins>
      <w:ins w:id="1452" w:author="山口 晃一郎&lt;yamaguchi.koichiro@jp.panasonic.com&gt;" w:date="2020-08-07T12:00:00Z">
        <w:r>
          <w:t>v</w:t>
        </w:r>
      </w:ins>
      <w:proofErr w:type="spellEnd"/>
      <w:ins w:id="1453" w:author="山口 晃一郎&lt;yamaguchi.koichiro@jp.panasonic.com&gt;" w:date="2020-08-07T11:59:00Z">
        <w:r w:rsidRPr="00CD51DB">
          <w:rPr>
            <w:rFonts w:hint="eastAsia"/>
          </w:rPr>
          <w:t xml:space="preserve"> c:\input\</w:t>
        </w:r>
        <w:r>
          <w:t>times</w:t>
        </w:r>
      </w:ins>
      <w:ins w:id="1454" w:author="山口 晃一郎&lt;yamaguchi.koichiro@jp.panasonic.com&gt;" w:date="2020-08-07T12:00:00Z">
        <w:r>
          <w:t>v</w:t>
        </w:r>
      </w:ins>
      <w:ins w:id="1455" w:author="山口 晃一郎&lt;yamaguchi.koichiro@jp.panasonic.com&gt;" w:date="2020-08-07T11:59:00Z">
        <w:r w:rsidRPr="00CD51DB">
          <w:rPr>
            <w:rFonts w:hint="eastAsia"/>
          </w:rPr>
          <w:t>.csv</w:t>
        </w:r>
      </w:ins>
    </w:p>
    <w:p w14:paraId="4339BA5C" w14:textId="77777777" w:rsidR="00997CE5" w:rsidRPr="00C44089" w:rsidRDefault="00997CE5" w:rsidP="00997CE5">
      <w:pPr>
        <w:numPr>
          <w:ilvl w:val="0"/>
          <w:numId w:val="52"/>
        </w:numPr>
        <w:rPr>
          <w:ins w:id="1456" w:author="山口 晃一郎&lt;yamaguchi.koichiro@jp.panasonic.com&gt;" w:date="2020-10-20T11:38:00Z"/>
        </w:rPr>
      </w:pPr>
      <w:ins w:id="1457" w:author="山口 晃一郎&lt;yamaguchi.koichiro@jp.panasonic.com&gt;" w:date="2020-10-20T11:38:00Z">
        <w:r>
          <w:rPr>
            <w:rFonts w:hint="eastAsia"/>
          </w:rPr>
          <w:t>-</w:t>
        </w:r>
        <w:proofErr w:type="spellStart"/>
        <w:r>
          <w:t>ec</w:t>
        </w:r>
        <w:r>
          <w:rPr>
            <w:rFonts w:hint="eastAsia"/>
          </w:rPr>
          <w:t>s</w:t>
        </w:r>
        <w:proofErr w:type="spellEnd"/>
        <w:r>
          <w:br/>
        </w:r>
        <w:r>
          <w:rPr>
            <w:rFonts w:hint="eastAsia"/>
          </w:rPr>
          <w:t>時間別</w:t>
        </w:r>
      </w:ins>
      <w:ins w:id="1458" w:author="山口 晃一郎&lt;yamaguchi.koichiro@jp.panasonic.com&gt;" w:date="2020-11-30T09:03:00Z">
        <w:r w:rsidR="00111011">
          <w:rPr>
            <w:rFonts w:hint="eastAsia"/>
          </w:rPr>
          <w:t>消費電力</w:t>
        </w:r>
      </w:ins>
      <w:ins w:id="1459" w:author="山口 晃一郎&lt;yamaguchi.koichiro@jp.panasonic.com&gt;" w:date="2020-10-20T11:38:00Z">
        <w:r w:rsidRPr="00CD51DB">
          <w:rPr>
            <w:rFonts w:hint="eastAsia"/>
          </w:rPr>
          <w:t>ファイルをフルパスで指定。ファイルフォーマットは別途説明。省略可。</w:t>
        </w:r>
        <w:r>
          <w:br/>
        </w:r>
        <w:r w:rsidRPr="00CD51DB">
          <w:rPr>
            <w:rFonts w:hint="eastAsia"/>
          </w:rPr>
          <w:t>例：</w:t>
        </w:r>
        <w:r>
          <w:rPr>
            <w:rFonts w:hint="eastAsia"/>
          </w:rPr>
          <w:t>-</w:t>
        </w:r>
        <w:proofErr w:type="spellStart"/>
        <w:r>
          <w:rPr>
            <w:rFonts w:hint="eastAsia"/>
          </w:rPr>
          <w:t>ec</w:t>
        </w:r>
        <w:r>
          <w:t>s</w:t>
        </w:r>
        <w:proofErr w:type="spellEnd"/>
        <w:r w:rsidRPr="00CD51DB">
          <w:rPr>
            <w:rFonts w:hint="eastAsia"/>
          </w:rPr>
          <w:t xml:space="preserve"> c:\input\</w:t>
        </w:r>
      </w:ins>
      <w:ins w:id="1460" w:author="山口 晃一郎&lt;yamaguchi.koichiro@jp.panasonic.com&gt;" w:date="2020-10-20T11:39:00Z">
        <w:r>
          <w:t>ecosts</w:t>
        </w:r>
      </w:ins>
      <w:ins w:id="1461" w:author="山口 晃一郎&lt;yamaguchi.koichiro@jp.panasonic.com&gt;" w:date="2020-10-20T11:38:00Z">
        <w:r w:rsidRPr="00CD51DB">
          <w:rPr>
            <w:rFonts w:hint="eastAsia"/>
          </w:rPr>
          <w:t>.csv</w:t>
        </w:r>
      </w:ins>
    </w:p>
    <w:p w14:paraId="18AF3EEE" w14:textId="77777777" w:rsidR="00997CE5" w:rsidRDefault="00997CE5" w:rsidP="00997CE5">
      <w:pPr>
        <w:numPr>
          <w:ilvl w:val="0"/>
          <w:numId w:val="52"/>
        </w:numPr>
        <w:rPr>
          <w:ins w:id="1462" w:author="山口 晃一郎&lt;yamaguchi.koichiro@jp.panasonic.com&gt;" w:date="2020-12-02T15:04:00Z"/>
        </w:rPr>
      </w:pPr>
      <w:ins w:id="1463" w:author="山口 晃一郎&lt;yamaguchi.koichiro@jp.panasonic.com&gt;" w:date="2020-10-20T11:38:00Z">
        <w:r>
          <w:rPr>
            <w:rFonts w:hint="eastAsia"/>
          </w:rPr>
          <w:t>-</w:t>
        </w:r>
      </w:ins>
      <w:proofErr w:type="spellStart"/>
      <w:ins w:id="1464" w:author="山口 晃一郎&lt;yamaguchi.koichiro@jp.panasonic.com&gt;" w:date="2020-10-20T11:39:00Z">
        <w:r>
          <w:t>ecs</w:t>
        </w:r>
      </w:ins>
      <w:ins w:id="1465" w:author="山口 晃一郎&lt;yamaguchi.koichiro@jp.panasonic.com&gt;" w:date="2020-10-20T11:38:00Z">
        <w:r>
          <w:t>v</w:t>
        </w:r>
        <w:proofErr w:type="spellEnd"/>
        <w:r>
          <w:br/>
        </w:r>
        <w:r>
          <w:rPr>
            <w:rFonts w:hint="eastAsia"/>
          </w:rPr>
          <w:t>時間別車両別</w:t>
        </w:r>
      </w:ins>
      <w:ins w:id="1466" w:author="山口 晃一郎&lt;yamaguchi.koichiro@jp.panasonic.com&gt;" w:date="2020-11-30T09:03:00Z">
        <w:r w:rsidR="00111011">
          <w:rPr>
            <w:rFonts w:hint="eastAsia"/>
          </w:rPr>
          <w:t>消費電力</w:t>
        </w:r>
      </w:ins>
      <w:ins w:id="1467" w:author="山口 晃一郎&lt;yamaguchi.koichiro@jp.panasonic.com&gt;" w:date="2020-10-20T11:38:00Z">
        <w:r w:rsidRPr="00CD51DB">
          <w:rPr>
            <w:rFonts w:hint="eastAsia"/>
          </w:rPr>
          <w:t>ファイルをフルパスで指定。ファイルフォーマットは別途説明。省略可。</w:t>
        </w:r>
        <w:r>
          <w:rPr>
            <w:rFonts w:hint="eastAsia"/>
          </w:rPr>
          <w:t>-</w:t>
        </w:r>
      </w:ins>
      <w:proofErr w:type="spellStart"/>
      <w:ins w:id="1468" w:author="山口 晃一郎&lt;yamaguchi.koichiro@jp.panasonic.com&gt;" w:date="2020-10-20T11:39:00Z">
        <w:r>
          <w:t>ec</w:t>
        </w:r>
      </w:ins>
      <w:ins w:id="1469" w:author="山口 晃一郎&lt;yamaguchi.koichiro@jp.panasonic.com&gt;" w:date="2020-10-20T11:38:00Z">
        <w:r>
          <w:rPr>
            <w:rFonts w:hint="eastAsia"/>
          </w:rPr>
          <w:t>s</w:t>
        </w:r>
        <w:proofErr w:type="spellEnd"/>
        <w:r>
          <w:rPr>
            <w:rFonts w:hint="eastAsia"/>
          </w:rPr>
          <w:t>との併用不可。</w:t>
        </w:r>
        <w:r>
          <w:br/>
        </w:r>
        <w:r w:rsidRPr="00CD51DB">
          <w:rPr>
            <w:rFonts w:hint="eastAsia"/>
          </w:rPr>
          <w:t>例：</w:t>
        </w:r>
        <w:r>
          <w:rPr>
            <w:rFonts w:hint="eastAsia"/>
          </w:rPr>
          <w:t>-</w:t>
        </w:r>
        <w:proofErr w:type="spellStart"/>
        <w:r>
          <w:rPr>
            <w:rFonts w:hint="eastAsia"/>
          </w:rPr>
          <w:t>d</w:t>
        </w:r>
        <w:r>
          <w:t>sv</w:t>
        </w:r>
        <w:proofErr w:type="spellEnd"/>
        <w:r w:rsidRPr="00CD51DB">
          <w:rPr>
            <w:rFonts w:hint="eastAsia"/>
          </w:rPr>
          <w:t xml:space="preserve"> c:\input\</w:t>
        </w:r>
      </w:ins>
      <w:ins w:id="1470" w:author="山口 晃一郎&lt;yamaguchi.koichiro@jp.panasonic.com&gt;" w:date="2020-10-20T11:39:00Z">
        <w:r>
          <w:t>ecost</w:t>
        </w:r>
      </w:ins>
      <w:ins w:id="1471" w:author="山口 晃一郎&lt;yamaguchi.koichiro@jp.panasonic.com&gt;" w:date="2020-10-20T11:38:00Z">
        <w:r>
          <w:t>sv</w:t>
        </w:r>
        <w:r w:rsidRPr="00CD51DB">
          <w:rPr>
            <w:rFonts w:hint="eastAsia"/>
          </w:rPr>
          <w:t>.csv</w:t>
        </w:r>
      </w:ins>
    </w:p>
    <w:p w14:paraId="160DEC55" w14:textId="77777777" w:rsidR="00442AA8" w:rsidRDefault="00442AA8" w:rsidP="00442AA8">
      <w:pPr>
        <w:numPr>
          <w:ilvl w:val="0"/>
          <w:numId w:val="52"/>
        </w:numPr>
        <w:rPr>
          <w:ins w:id="1472" w:author="山口 晃一郎&lt;yamaguchi.koichiro@jp.panasonic.com&gt;" w:date="2021-02-22T10:33:00Z"/>
        </w:rPr>
      </w:pPr>
      <w:ins w:id="1473" w:author="山口 晃一郎&lt;yamaguchi.koichiro@jp.panasonic.com&gt;" w:date="2021-02-22T10:33:00Z">
        <w:r>
          <w:rPr>
            <w:rFonts w:hint="eastAsia"/>
          </w:rPr>
          <w:t>-x</w:t>
        </w:r>
        <w:r>
          <w:br/>
        </w:r>
      </w:ins>
      <w:ins w:id="1474" w:author="山口 晃一郎&lt;yamaguchi.koichiro@jp.panasonic.com&gt;" w:date="2021-02-22T10:34:00Z">
        <w:r>
          <w:rPr>
            <w:rFonts w:hint="eastAsia"/>
          </w:rPr>
          <w:t>経験コスト</w:t>
        </w:r>
      </w:ins>
      <w:ins w:id="1475" w:author="山口 晃一郎&lt;yamaguchi.koichiro@jp.panasonic.com&gt;" w:date="2021-02-22T10:33:00Z">
        <w:r w:rsidRPr="00CD51DB">
          <w:rPr>
            <w:rFonts w:hint="eastAsia"/>
          </w:rPr>
          <w:t>ファイルをフルパスで指定。ファイルフォーマットは別途説明。省略可。</w:t>
        </w:r>
        <w:r>
          <w:br/>
        </w:r>
        <w:r w:rsidRPr="00CD51DB">
          <w:rPr>
            <w:rFonts w:hint="eastAsia"/>
          </w:rPr>
          <w:t>例：</w:t>
        </w:r>
        <w:r>
          <w:rPr>
            <w:rFonts w:hint="eastAsia"/>
          </w:rPr>
          <w:t>-x</w:t>
        </w:r>
        <w:r w:rsidRPr="00CD51DB">
          <w:rPr>
            <w:rFonts w:hint="eastAsia"/>
          </w:rPr>
          <w:t xml:space="preserve"> c:\input\</w:t>
        </w:r>
      </w:ins>
      <w:ins w:id="1476" w:author="山口 晃一郎&lt;yamaguchi.koichiro@jp.panasonic.com&gt;" w:date="2021-02-22T10:34:00Z">
        <w:r>
          <w:t>xcost</w:t>
        </w:r>
      </w:ins>
      <w:ins w:id="1477" w:author="山口 晃一郎&lt;yamaguchi.koichiro@jp.panasonic.com&gt;" w:date="2021-02-22T10:33:00Z">
        <w:r w:rsidRPr="00CD51DB">
          <w:rPr>
            <w:rFonts w:hint="eastAsia"/>
          </w:rPr>
          <w:t>.csv</w:t>
        </w:r>
      </w:ins>
    </w:p>
    <w:p w14:paraId="2F303160" w14:textId="77777777" w:rsidR="00442AA8" w:rsidRPr="00C44089" w:rsidRDefault="00442AA8" w:rsidP="00442AA8">
      <w:pPr>
        <w:numPr>
          <w:ilvl w:val="0"/>
          <w:numId w:val="52"/>
        </w:numPr>
        <w:rPr>
          <w:ins w:id="1478" w:author="山口 晃一郎&lt;yamaguchi.koichiro@jp.panasonic.com&gt;" w:date="2021-02-22T10:37:00Z"/>
        </w:rPr>
      </w:pPr>
      <w:ins w:id="1479" w:author="山口 晃一郎&lt;yamaguchi.koichiro@jp.panasonic.com&gt;" w:date="2021-02-22T10:37:00Z">
        <w:r>
          <w:rPr>
            <w:rFonts w:hint="eastAsia"/>
          </w:rPr>
          <w:t>-</w:t>
        </w:r>
        <w:proofErr w:type="spellStart"/>
        <w:r>
          <w:t>x</w:t>
        </w:r>
        <w:r>
          <w:rPr>
            <w:rFonts w:hint="eastAsia"/>
          </w:rPr>
          <w:t>s</w:t>
        </w:r>
        <w:proofErr w:type="spellEnd"/>
        <w:r>
          <w:br/>
        </w:r>
        <w:r>
          <w:rPr>
            <w:rFonts w:hint="eastAsia"/>
          </w:rPr>
          <w:t>時間別経験コスト</w:t>
        </w:r>
        <w:r w:rsidRPr="00CD51DB">
          <w:rPr>
            <w:rFonts w:hint="eastAsia"/>
          </w:rPr>
          <w:t>ファイルをフルパスで指定。ファイルフォーマットは別途説明。省略可。</w:t>
        </w:r>
        <w:r>
          <w:br/>
        </w:r>
        <w:r w:rsidRPr="00CD51DB">
          <w:rPr>
            <w:rFonts w:hint="eastAsia"/>
          </w:rPr>
          <w:t>例：</w:t>
        </w:r>
        <w:r>
          <w:rPr>
            <w:rFonts w:hint="eastAsia"/>
          </w:rPr>
          <w:t>-</w:t>
        </w:r>
        <w:proofErr w:type="spellStart"/>
        <w:r>
          <w:rPr>
            <w:rFonts w:hint="eastAsia"/>
          </w:rPr>
          <w:t>x</w:t>
        </w:r>
        <w:r>
          <w:t>s</w:t>
        </w:r>
        <w:proofErr w:type="spellEnd"/>
        <w:r w:rsidRPr="00CD51DB">
          <w:rPr>
            <w:rFonts w:hint="eastAsia"/>
          </w:rPr>
          <w:t xml:space="preserve"> c:\input\</w:t>
        </w:r>
        <w:r>
          <w:t>xcosts</w:t>
        </w:r>
        <w:r w:rsidRPr="00CD51DB">
          <w:rPr>
            <w:rFonts w:hint="eastAsia"/>
          </w:rPr>
          <w:t>.csv</w:t>
        </w:r>
      </w:ins>
    </w:p>
    <w:p w14:paraId="66E30810" w14:textId="77777777" w:rsidR="00442AA8" w:rsidRPr="00C44089" w:rsidRDefault="00442AA8" w:rsidP="00442AA8">
      <w:pPr>
        <w:numPr>
          <w:ilvl w:val="0"/>
          <w:numId w:val="52"/>
        </w:numPr>
        <w:rPr>
          <w:ins w:id="1480" w:author="山口 晃一郎&lt;yamaguchi.koichiro@jp.panasonic.com&gt;" w:date="2021-02-22T10:38:00Z"/>
        </w:rPr>
      </w:pPr>
      <w:ins w:id="1481" w:author="山口 晃一郎&lt;yamaguchi.koichiro@jp.panasonic.com&gt;" w:date="2021-02-22T10:38:00Z">
        <w:r>
          <w:t>-</w:t>
        </w:r>
        <w:proofErr w:type="spellStart"/>
        <w:r>
          <w:t>x</w:t>
        </w:r>
        <w:r>
          <w:rPr>
            <w:rFonts w:hint="eastAsia"/>
          </w:rPr>
          <w:t>s</w:t>
        </w:r>
        <w:r>
          <w:t>v</w:t>
        </w:r>
        <w:proofErr w:type="spellEnd"/>
        <w:r>
          <w:br/>
        </w:r>
        <w:r>
          <w:rPr>
            <w:rFonts w:hint="eastAsia"/>
          </w:rPr>
          <w:t>時間別車両別経験コスト</w:t>
        </w:r>
        <w:r w:rsidRPr="00CD51DB">
          <w:rPr>
            <w:rFonts w:hint="eastAsia"/>
          </w:rPr>
          <w:t>ファイルをフルパスで指定。ファイルフォーマットは別途説明。省略可。</w:t>
        </w:r>
        <w:r>
          <w:rPr>
            <w:rFonts w:hint="eastAsia"/>
          </w:rPr>
          <w:t>-</w:t>
        </w:r>
        <w:proofErr w:type="spellStart"/>
        <w:r>
          <w:t>x</w:t>
        </w:r>
        <w:r>
          <w:rPr>
            <w:rFonts w:hint="eastAsia"/>
          </w:rPr>
          <w:t>s</w:t>
        </w:r>
        <w:proofErr w:type="spellEnd"/>
        <w:r>
          <w:rPr>
            <w:rFonts w:hint="eastAsia"/>
          </w:rPr>
          <w:t>との併用不可。</w:t>
        </w:r>
        <w:r>
          <w:br/>
        </w:r>
        <w:r w:rsidRPr="00CD51DB">
          <w:rPr>
            <w:rFonts w:hint="eastAsia"/>
          </w:rPr>
          <w:t>例：</w:t>
        </w:r>
        <w:r>
          <w:rPr>
            <w:rFonts w:hint="eastAsia"/>
          </w:rPr>
          <w:t>-</w:t>
        </w:r>
        <w:proofErr w:type="spellStart"/>
        <w:r>
          <w:rPr>
            <w:rFonts w:hint="eastAsia"/>
          </w:rPr>
          <w:t>x</w:t>
        </w:r>
        <w:r>
          <w:t>sv</w:t>
        </w:r>
        <w:proofErr w:type="spellEnd"/>
        <w:r w:rsidRPr="00CD51DB">
          <w:rPr>
            <w:rFonts w:hint="eastAsia"/>
          </w:rPr>
          <w:t xml:space="preserve"> c:\input\</w:t>
        </w:r>
        <w:r>
          <w:t>xcostsv</w:t>
        </w:r>
        <w:r w:rsidRPr="00CD51DB">
          <w:rPr>
            <w:rFonts w:hint="eastAsia"/>
          </w:rPr>
          <w:t>.csv</w:t>
        </w:r>
      </w:ins>
    </w:p>
    <w:p w14:paraId="2EB94600" w14:textId="77777777" w:rsidR="00442AA8" w:rsidRPr="00C44089" w:rsidRDefault="00442AA8" w:rsidP="00442AA8">
      <w:pPr>
        <w:numPr>
          <w:ilvl w:val="0"/>
          <w:numId w:val="52"/>
        </w:numPr>
        <w:rPr>
          <w:ins w:id="1482" w:author="山口 晃一郎&lt;yamaguchi.koichiro@jp.panasonic.com&gt;" w:date="2021-02-22T10:40:00Z"/>
        </w:rPr>
      </w:pPr>
      <w:ins w:id="1483" w:author="山口 晃一郎&lt;yamaguchi.koichiro@jp.panasonic.com&gt;" w:date="2021-02-22T10:40:00Z">
        <w:r>
          <w:rPr>
            <w:rFonts w:hint="eastAsia"/>
          </w:rPr>
          <w:t>-</w:t>
        </w:r>
      </w:ins>
      <w:proofErr w:type="spellStart"/>
      <w:ins w:id="1484" w:author="山口 晃一郎&lt;yamaguchi.koichiro@jp.panasonic.com&gt;" w:date="2021-02-22T10:41:00Z">
        <w:r>
          <w:rPr>
            <w:rFonts w:hint="eastAsia"/>
          </w:rPr>
          <w:t>si</w:t>
        </w:r>
      </w:ins>
      <w:proofErr w:type="spellEnd"/>
      <w:ins w:id="1485" w:author="山口 晃一郎&lt;yamaguchi.koichiro@jp.panasonic.com&gt;" w:date="2021-02-22T10:40:00Z">
        <w:r>
          <w:rPr>
            <w:rFonts w:hint="eastAsia"/>
          </w:rPr>
          <w:t xml:space="preserve"> </w:t>
        </w:r>
        <w:r>
          <w:rPr>
            <w:rFonts w:hint="eastAsia"/>
          </w:rPr>
          <w:br/>
        </w:r>
      </w:ins>
      <w:ins w:id="1486" w:author="山口 晃一郎&lt;yamaguchi.koichiro@jp.panasonic.com&gt;" w:date="2021-02-22T10:41:00Z">
        <w:r>
          <w:rPr>
            <w:rFonts w:hint="eastAsia"/>
          </w:rPr>
          <w:t>スポット</w:t>
        </w:r>
        <w:r>
          <w:rPr>
            <w:rFonts w:hint="eastAsia"/>
          </w:rPr>
          <w:t>ID</w:t>
        </w:r>
        <w:r>
          <w:rPr>
            <w:rFonts w:hint="eastAsia"/>
          </w:rPr>
          <w:t>定義</w:t>
        </w:r>
      </w:ins>
      <w:ins w:id="1487" w:author="山口 晃一郎&lt;yamaguchi.koichiro@jp.panasonic.com&gt;" w:date="2021-02-22T10:40:00Z">
        <w:r>
          <w:rPr>
            <w:rFonts w:hint="eastAsia"/>
          </w:rPr>
          <w:t>ファイルをフルパスで指定。ファイルフォーマットは別途説明。省略可。</w:t>
        </w:r>
        <w:r>
          <w:br/>
        </w:r>
        <w:r>
          <w:rPr>
            <w:rFonts w:hint="eastAsia"/>
          </w:rPr>
          <w:t>例：</w:t>
        </w:r>
        <w:r>
          <w:rPr>
            <w:rFonts w:hint="eastAsia"/>
          </w:rPr>
          <w:t>-</w:t>
        </w:r>
      </w:ins>
      <w:proofErr w:type="spellStart"/>
      <w:ins w:id="1488" w:author="山口 晃一郎&lt;yamaguchi.koichiro@jp.panasonic.com&gt;" w:date="2021-02-22T10:41:00Z">
        <w:r>
          <w:t>si</w:t>
        </w:r>
      </w:ins>
      <w:proofErr w:type="spellEnd"/>
      <w:ins w:id="1489" w:author="山口 晃一郎&lt;yamaguchi.koichiro@jp.panasonic.com&gt;" w:date="2021-02-22T10:40:00Z">
        <w:r>
          <w:rPr>
            <w:rFonts w:hint="eastAsia"/>
          </w:rPr>
          <w:t xml:space="preserve"> c:\input\</w:t>
        </w:r>
      </w:ins>
      <w:ins w:id="1490" w:author="山口 晃一郎&lt;yamaguchi.koichiro@jp.panasonic.com&gt;" w:date="2021-02-22T10:41:00Z">
        <w:r>
          <w:t>spotid</w:t>
        </w:r>
      </w:ins>
      <w:ins w:id="1491" w:author="山口 晃一郎&lt;yamaguchi.koichiro@jp.panasonic.com&gt;" w:date="2021-02-22T10:40:00Z">
        <w:r>
          <w:rPr>
            <w:rFonts w:hint="eastAsia"/>
          </w:rPr>
          <w:t>.csv</w:t>
        </w:r>
      </w:ins>
    </w:p>
    <w:p w14:paraId="14BF2EF7" w14:textId="77777777" w:rsidR="00442AA8" w:rsidRPr="00C44089" w:rsidRDefault="00442AA8" w:rsidP="00442AA8">
      <w:pPr>
        <w:numPr>
          <w:ilvl w:val="0"/>
          <w:numId w:val="52"/>
        </w:numPr>
        <w:rPr>
          <w:ins w:id="1492" w:author="山口 晃一郎&lt;yamaguchi.koichiro@jp.panasonic.com&gt;" w:date="2021-02-22T10:42:00Z"/>
        </w:rPr>
      </w:pPr>
      <w:ins w:id="1493" w:author="山口 晃一郎&lt;yamaguchi.koichiro@jp.panasonic.com&gt;" w:date="2021-02-22T10:42:00Z">
        <w:r>
          <w:rPr>
            <w:rFonts w:hint="eastAsia"/>
          </w:rPr>
          <w:t xml:space="preserve">-bs </w:t>
        </w:r>
        <w:r>
          <w:rPr>
            <w:rFonts w:hint="eastAsia"/>
          </w:rPr>
          <w:br/>
        </w:r>
      </w:ins>
      <w:ins w:id="1494" w:author="山口 晃一郎&lt;yamaguchi.koichiro@jp.panasonic.com&gt;" w:date="2021-02-22T10:43:00Z">
        <w:r w:rsidR="00352AE4">
          <w:rPr>
            <w:rFonts w:hint="eastAsia"/>
          </w:rPr>
          <w:t>同一スポット</w:t>
        </w:r>
        <w:r w:rsidR="00352AE4">
          <w:rPr>
            <w:rFonts w:hint="eastAsia"/>
          </w:rPr>
          <w:t>ID</w:t>
        </w:r>
        <w:r w:rsidR="00352AE4">
          <w:rPr>
            <w:rFonts w:hint="eastAsia"/>
          </w:rPr>
          <w:t>への荷物をマージして</w:t>
        </w:r>
      </w:ins>
      <w:ins w:id="1495" w:author="山口 晃一郎&lt;yamaguchi.koichiro@jp.panasonic.com&gt;" w:date="2021-02-22T10:44:00Z">
        <w:r w:rsidR="00352AE4">
          <w:rPr>
            <w:rFonts w:hint="eastAsia"/>
          </w:rPr>
          <w:t>（＝まとめて）</w:t>
        </w:r>
      </w:ins>
      <w:ins w:id="1496" w:author="山口 晃一郎&lt;yamaguchi.koichiro@jp.panasonic.com&gt;" w:date="2021-02-22T10:43:00Z">
        <w:r w:rsidR="00352AE4">
          <w:rPr>
            <w:rFonts w:hint="eastAsia"/>
          </w:rPr>
          <w:t>処理するかどうかの指定</w:t>
        </w:r>
      </w:ins>
      <w:ins w:id="1497" w:author="山口 晃一郎&lt;yamaguchi.koichiro@jp.panasonic.com&gt;" w:date="2021-02-22T10:42:00Z">
        <w:r>
          <w:rPr>
            <w:rFonts w:hint="eastAsia"/>
          </w:rPr>
          <w:t>。省略可。</w:t>
        </w:r>
        <w:r>
          <w:br/>
        </w:r>
        <w:r>
          <w:rPr>
            <w:rFonts w:hint="eastAsia"/>
          </w:rPr>
          <w:t>例：</w:t>
        </w:r>
        <w:r w:rsidR="00352AE4">
          <w:rPr>
            <w:rFonts w:hint="eastAsia"/>
          </w:rPr>
          <w:t>-</w:t>
        </w:r>
      </w:ins>
      <w:ins w:id="1498" w:author="山口 晃一郎&lt;yamaguchi.koichiro@jp.panasonic.com&gt;" w:date="2021-02-22T10:44:00Z">
        <w:r w:rsidR="00352AE4">
          <w:rPr>
            <w:rFonts w:hint="eastAsia"/>
          </w:rPr>
          <w:t>bs</w:t>
        </w:r>
      </w:ins>
    </w:p>
    <w:p w14:paraId="05797FB8" w14:textId="77777777" w:rsidR="00352AE4" w:rsidRDefault="00352AE4" w:rsidP="00352AE4">
      <w:pPr>
        <w:numPr>
          <w:ilvl w:val="0"/>
          <w:numId w:val="52"/>
        </w:numPr>
        <w:jc w:val="left"/>
        <w:rPr>
          <w:ins w:id="1499" w:author="山口 晃一郎&lt;yamaguchi.koichiro@jp.panasonic.com&gt;" w:date="2021-02-22T10:45:00Z"/>
        </w:rPr>
      </w:pPr>
      <w:ins w:id="1500" w:author="山口 晃一郎&lt;yamaguchi.koichiro@jp.panasonic.com&gt;" w:date="2021-02-22T10:45:00Z">
        <w:r>
          <w:rPr>
            <w:rFonts w:hint="eastAsia"/>
          </w:rPr>
          <w:t>-vend</w:t>
        </w:r>
        <w:r>
          <w:br/>
        </w:r>
        <w:r>
          <w:rPr>
            <w:rFonts w:hint="eastAsia"/>
          </w:rPr>
          <w:t>最終訪問先定義ファイル</w:t>
        </w:r>
      </w:ins>
      <w:ins w:id="1501" w:author="山口 晃一郎&lt;yamaguchi.koichiro@jp.panasonic.com&gt;" w:date="2021-02-22T10:46:00Z">
        <w:r w:rsidRPr="00CD51DB">
          <w:rPr>
            <w:rFonts w:hint="eastAsia"/>
          </w:rPr>
          <w:t>をフルパスで指定。ファイルフォーマットは別途説明。省略可。</w:t>
        </w:r>
        <w:r>
          <w:br/>
        </w:r>
        <w:r w:rsidRPr="00CD51DB">
          <w:rPr>
            <w:rFonts w:hint="eastAsia"/>
          </w:rPr>
          <w:t>例：</w:t>
        </w:r>
        <w:r>
          <w:rPr>
            <w:rFonts w:hint="eastAsia"/>
          </w:rPr>
          <w:t>-vend</w:t>
        </w:r>
        <w:r w:rsidRPr="00CD51DB">
          <w:rPr>
            <w:rFonts w:hint="eastAsia"/>
          </w:rPr>
          <w:t xml:space="preserve"> c:\input\</w:t>
        </w:r>
        <w:r>
          <w:t>vend</w:t>
        </w:r>
      </w:ins>
      <w:ins w:id="1502" w:author="山口 晃一郎&lt;yamaguchi.koichiro@jp.panasonic.com&gt;" w:date="2021-02-22T10:48:00Z">
        <w:r>
          <w:t>cust</w:t>
        </w:r>
      </w:ins>
      <w:ins w:id="1503" w:author="山口 晃一郎&lt;yamaguchi.koichiro@jp.panasonic.com&gt;" w:date="2021-02-22T10:46:00Z">
        <w:r>
          <w:t>.</w:t>
        </w:r>
        <w:r w:rsidRPr="00CD51DB">
          <w:rPr>
            <w:rFonts w:hint="eastAsia"/>
          </w:rPr>
          <w:t>csv</w:t>
        </w:r>
      </w:ins>
    </w:p>
    <w:p w14:paraId="21255BFC" w14:textId="77777777" w:rsidR="00352AE4" w:rsidRDefault="00352AE4" w:rsidP="00352AE4">
      <w:pPr>
        <w:numPr>
          <w:ilvl w:val="0"/>
          <w:numId w:val="52"/>
        </w:numPr>
        <w:jc w:val="left"/>
        <w:rPr>
          <w:ins w:id="1504" w:author="山口 晃一郎&lt;yamaguchi.koichiro@jp.panasonic.com&gt;" w:date="2021-02-22T10:45:00Z"/>
        </w:rPr>
      </w:pPr>
      <w:ins w:id="1505" w:author="山口 晃一郎&lt;yamaguchi.koichiro@jp.panasonic.com&gt;" w:date="2021-02-22T10:47:00Z">
        <w:r>
          <w:t>-</w:t>
        </w:r>
        <w:proofErr w:type="spellStart"/>
        <w:r>
          <w:t>vt</w:t>
        </w:r>
        <w:proofErr w:type="spellEnd"/>
        <w:r>
          <w:br/>
        </w:r>
      </w:ins>
      <w:ins w:id="1506" w:author="山口 晃一郎&lt;yamaguchi.koichiro@jp.panasonic.com&gt;" w:date="2021-02-22T10:45:00Z">
        <w:r>
          <w:rPr>
            <w:rFonts w:hint="eastAsia"/>
          </w:rPr>
          <w:t>車両別営業時間ファイル指定</w:t>
        </w:r>
      </w:ins>
      <w:ins w:id="1507" w:author="山口 晃一郎&lt;yamaguchi.koichiro@jp.panasonic.com&gt;" w:date="2021-02-22T10:47:00Z">
        <w:r w:rsidRPr="00CD51DB">
          <w:rPr>
            <w:rFonts w:hint="eastAsia"/>
          </w:rPr>
          <w:t>をフルパスで指定。ファイルフォーマットは別途説明。省略可。</w:t>
        </w:r>
        <w:r>
          <w:br/>
        </w:r>
        <w:r w:rsidRPr="00CD51DB">
          <w:rPr>
            <w:rFonts w:hint="eastAsia"/>
          </w:rPr>
          <w:t>例：</w:t>
        </w:r>
        <w:r>
          <w:rPr>
            <w:rFonts w:hint="eastAsia"/>
          </w:rPr>
          <w:t>-</w:t>
        </w:r>
        <w:proofErr w:type="spellStart"/>
        <w:r>
          <w:rPr>
            <w:rFonts w:hint="eastAsia"/>
          </w:rPr>
          <w:t>v</w:t>
        </w:r>
        <w:r>
          <w:t>t</w:t>
        </w:r>
        <w:proofErr w:type="spellEnd"/>
        <w:r w:rsidRPr="00CD51DB">
          <w:rPr>
            <w:rFonts w:hint="eastAsia"/>
          </w:rPr>
          <w:t xml:space="preserve"> c:\input\</w:t>
        </w:r>
        <w:r>
          <w:t>vt</w:t>
        </w:r>
      </w:ins>
      <w:ins w:id="1508" w:author="山口 晃一郎&lt;yamaguchi.koichiro@jp.panasonic.com&gt;" w:date="2021-02-22T10:48:00Z">
        <w:r>
          <w:t>ime</w:t>
        </w:r>
      </w:ins>
      <w:ins w:id="1509" w:author="山口 晃一郎&lt;yamaguchi.koichiro@jp.panasonic.com&gt;" w:date="2021-02-22T10:47:00Z">
        <w:r>
          <w:t>.</w:t>
        </w:r>
        <w:r w:rsidRPr="00CD51DB">
          <w:rPr>
            <w:rFonts w:hint="eastAsia"/>
          </w:rPr>
          <w:t>csv</w:t>
        </w:r>
      </w:ins>
    </w:p>
    <w:p w14:paraId="3146977B" w14:textId="77777777" w:rsidR="00A368FC" w:rsidRDefault="00A368FC" w:rsidP="00A368FC">
      <w:pPr>
        <w:numPr>
          <w:ilvl w:val="0"/>
          <w:numId w:val="52"/>
        </w:numPr>
        <w:jc w:val="left"/>
        <w:rPr>
          <w:ins w:id="1510" w:author="山口 晃一郎&lt;yamaguchi.koichiro@jp.panasonic.com&gt;" w:date="2021-02-25T11:27:00Z"/>
        </w:rPr>
      </w:pPr>
      <w:ins w:id="1511" w:author="山口 晃一郎&lt;yamaguchi.koichiro@jp.panasonic.com&gt;" w:date="2021-02-25T11:27:00Z">
        <w:r>
          <w:t>-</w:t>
        </w:r>
        <w:proofErr w:type="spellStart"/>
        <w:r>
          <w:t>rej</w:t>
        </w:r>
        <w:proofErr w:type="spellEnd"/>
        <w:r>
          <w:br/>
        </w:r>
        <w:r>
          <w:rPr>
            <w:rFonts w:hint="eastAsia"/>
          </w:rPr>
          <w:t>立寄不可ファイル指定</w:t>
        </w:r>
        <w:r w:rsidRPr="00CD51DB">
          <w:rPr>
            <w:rFonts w:hint="eastAsia"/>
          </w:rPr>
          <w:t>をフルパスで指定。ファイルフォーマットは別途説明。省略可。</w:t>
        </w:r>
        <w:r>
          <w:br/>
        </w:r>
        <w:r w:rsidRPr="00CD51DB">
          <w:rPr>
            <w:rFonts w:hint="eastAsia"/>
          </w:rPr>
          <w:t>例：</w:t>
        </w:r>
        <w:r>
          <w:rPr>
            <w:rFonts w:hint="eastAsia"/>
          </w:rPr>
          <w:t>-</w:t>
        </w:r>
        <w:proofErr w:type="spellStart"/>
        <w:r>
          <w:t>rej</w:t>
        </w:r>
        <w:proofErr w:type="spellEnd"/>
        <w:r w:rsidRPr="00CD51DB">
          <w:rPr>
            <w:rFonts w:hint="eastAsia"/>
          </w:rPr>
          <w:t xml:space="preserve"> c:\input\</w:t>
        </w:r>
        <w:r w:rsidR="00E932C8">
          <w:t>rejectve</w:t>
        </w:r>
        <w:r>
          <w:t>.</w:t>
        </w:r>
        <w:r w:rsidRPr="00CD51DB">
          <w:rPr>
            <w:rFonts w:hint="eastAsia"/>
          </w:rPr>
          <w:t>csv</w:t>
        </w:r>
      </w:ins>
    </w:p>
    <w:p w14:paraId="7C2E27B7" w14:textId="77777777" w:rsidR="00351938" w:rsidRPr="00C44089" w:rsidRDefault="00351938" w:rsidP="00351938">
      <w:pPr>
        <w:numPr>
          <w:ilvl w:val="0"/>
          <w:numId w:val="52"/>
        </w:numPr>
        <w:rPr>
          <w:ins w:id="1512" w:author="山口 晃一郎&lt;yamaguchi.koichiro@jp.panasonic.com&gt;" w:date="2021-04-05T17:27:00Z"/>
        </w:rPr>
      </w:pPr>
      <w:ins w:id="1513" w:author="山口 晃一郎&lt;yamaguchi.koichiro@jp.panasonic.com&gt;" w:date="2021-04-05T17:27:00Z">
        <w:r>
          <w:rPr>
            <w:rFonts w:hint="eastAsia"/>
          </w:rPr>
          <w:t>-</w:t>
        </w:r>
        <w:proofErr w:type="spellStart"/>
        <w:r>
          <w:t>delayst</w:t>
        </w:r>
        <w:proofErr w:type="spellEnd"/>
        <w:r>
          <w:rPr>
            <w:rFonts w:hint="eastAsia"/>
          </w:rPr>
          <w:br/>
        </w:r>
        <w:r w:rsidR="00426AD9">
          <w:rPr>
            <w:rFonts w:hint="eastAsia"/>
          </w:rPr>
          <w:t>出発時刻を後ろにずらして、できる限り待ち時間を</w:t>
        </w:r>
      </w:ins>
      <w:ins w:id="1514" w:author="山口 晃一郎&lt;yamaguchi.koichiro@jp.panasonic.com&gt;" w:date="2021-04-05T18:00:00Z">
        <w:r w:rsidR="00426AD9">
          <w:rPr>
            <w:rFonts w:hint="eastAsia"/>
          </w:rPr>
          <w:t>削減</w:t>
        </w:r>
      </w:ins>
      <w:ins w:id="1515" w:author="山口 晃一郎&lt;yamaguchi.koichiro@jp.panasonic.com&gt;" w:date="2021-04-05T17:27:00Z">
        <w:r>
          <w:rPr>
            <w:rFonts w:hint="eastAsia"/>
          </w:rPr>
          <w:t>した計画にするかどうかの指定。省略可。</w:t>
        </w:r>
      </w:ins>
      <w:ins w:id="1516" w:author="山口 晃一郎&lt;yamaguchi.koichiro@jp.panasonic.com&gt;" w:date="2021-04-05T18:00:00Z">
        <w:r w:rsidR="00426AD9">
          <w:rPr>
            <w:rFonts w:hint="eastAsia"/>
          </w:rPr>
          <w:t>指定された場合、待ち時間を削減した計画のみを出力する。</w:t>
        </w:r>
      </w:ins>
      <w:ins w:id="1517" w:author="山口 晃一郎&lt;yamaguchi.koichiro@jp.panasonic.com&gt;" w:date="2021-08-19T14:51:00Z">
        <w:r w:rsidR="00AC520B">
          <w:rPr>
            <w:rFonts w:hint="eastAsia"/>
          </w:rPr>
          <w:t>-</w:t>
        </w:r>
        <w:proofErr w:type="spellStart"/>
        <w:r w:rsidR="00AC520B">
          <w:t>ltime</w:t>
        </w:r>
        <w:proofErr w:type="spellEnd"/>
        <w:r w:rsidR="00AC520B">
          <w:rPr>
            <w:rFonts w:hint="eastAsia"/>
          </w:rPr>
          <w:t>が指定されている場合、その値より</w:t>
        </w:r>
      </w:ins>
      <w:ins w:id="1518" w:author="山口 晃一郎&lt;yamaguchi.koichiro@jp.panasonic.com&gt;" w:date="2021-08-19T14:52:00Z">
        <w:r w:rsidR="00AC520B">
          <w:rPr>
            <w:rFonts w:hint="eastAsia"/>
          </w:rPr>
          <w:t>少なくなる待ち時間削減は行わない。</w:t>
        </w:r>
      </w:ins>
      <w:ins w:id="1519" w:author="山口 晃一郎&lt;yamaguchi.koichiro@jp.panasonic.com&gt;" w:date="2022-02-18T15:58:00Z">
        <w:r w:rsidR="00D20AC9">
          <w:rPr>
            <w:rFonts w:hint="eastAsia"/>
          </w:rPr>
          <w:t>本</w:t>
        </w:r>
      </w:ins>
      <w:ins w:id="1520" w:author="山口 晃一郎&lt;yamaguchi.koichiro@jp.panasonic.com&gt;" w:date="2022-02-18T15:59:00Z">
        <w:r w:rsidR="00D20AC9">
          <w:rPr>
            <w:rFonts w:hint="eastAsia"/>
          </w:rPr>
          <w:t>指定</w:t>
        </w:r>
      </w:ins>
      <w:ins w:id="1521" w:author="山口 晃一郎&lt;yamaguchi.koichiro@jp.panasonic.com&gt;" w:date="2022-02-18T15:58:00Z">
        <w:r w:rsidR="00D20AC9">
          <w:rPr>
            <w:rFonts w:hint="eastAsia"/>
          </w:rPr>
          <w:t>は最適化指標より優先される。</w:t>
        </w:r>
      </w:ins>
      <w:ins w:id="1522" w:author="山口 晃一郎&lt;yamaguchi.koichiro@jp.panasonic.com&gt;" w:date="2021-08-17T13:36:00Z">
        <w:r w:rsidR="00AC520B">
          <w:rPr>
            <w:rFonts w:hint="eastAsia"/>
          </w:rPr>
          <w:t>充電配送計画を作成する場合</w:t>
        </w:r>
        <w:r w:rsidR="00523CF5">
          <w:rPr>
            <w:rFonts w:hint="eastAsia"/>
          </w:rPr>
          <w:t>、</w:t>
        </w:r>
      </w:ins>
      <w:ins w:id="1523" w:author="山口 晃一郎&lt;yamaguchi.koichiro@jp.panasonic.com&gt;" w:date="2021-08-17T13:38:00Z">
        <w:r w:rsidR="00523CF5">
          <w:rPr>
            <w:rFonts w:hint="eastAsia"/>
          </w:rPr>
          <w:t>削減</w:t>
        </w:r>
      </w:ins>
      <w:ins w:id="1524" w:author="山口 晃一郎&lt;yamaguchi.koichiro@jp.panasonic.com&gt;" w:date="2021-08-17T13:35:00Z">
        <w:r w:rsidR="00523CF5">
          <w:rPr>
            <w:rFonts w:hint="eastAsia"/>
          </w:rPr>
          <w:t>することによって</w:t>
        </w:r>
      </w:ins>
      <w:ins w:id="1525" w:author="山口 晃一郎&lt;yamaguchi.koichiro@jp.panasonic.com&gt;" w:date="2021-08-17T13:36:00Z">
        <w:r w:rsidR="00523CF5">
          <w:rPr>
            <w:rFonts w:hint="eastAsia"/>
          </w:rPr>
          <w:t>計画が電欠に</w:t>
        </w:r>
      </w:ins>
      <w:ins w:id="1526" w:author="山口 晃一郎&lt;yamaguchi.koichiro@jp.panasonic.com&gt;" w:date="2021-08-17T13:38:00Z">
        <w:r w:rsidR="00523CF5">
          <w:rPr>
            <w:rFonts w:hint="eastAsia"/>
          </w:rPr>
          <w:t>変わる</w:t>
        </w:r>
      </w:ins>
      <w:ins w:id="1527" w:author="山口 晃一郎&lt;yamaguchi.koichiro@jp.panasonic.com&gt;" w:date="2021-08-19T14:52:00Z">
        <w:r w:rsidR="00AC520B">
          <w:rPr>
            <w:rFonts w:hint="eastAsia"/>
          </w:rPr>
          <w:t>なら</w:t>
        </w:r>
      </w:ins>
      <w:ins w:id="1528" w:author="山口 晃一郎&lt;yamaguchi.koichiro@jp.panasonic.com&gt;" w:date="2021-08-17T13:36:00Z">
        <w:r w:rsidR="00523CF5">
          <w:rPr>
            <w:rFonts w:hint="eastAsia"/>
          </w:rPr>
          <w:t>、遅延は行わない。</w:t>
        </w:r>
      </w:ins>
      <w:ins w:id="1529" w:author="山口 晃一郎&lt;yamaguchi.koichiro@jp.panasonic.com&gt;" w:date="2021-08-17T13:39:00Z">
        <w:r w:rsidR="00523CF5">
          <w:rPr>
            <w:rFonts w:hint="eastAsia"/>
          </w:rPr>
          <w:t>ただし、</w:t>
        </w:r>
      </w:ins>
      <w:ins w:id="1530" w:author="山口 晃一郎&lt;yamaguchi.koichiro@jp.panasonic.com&gt;" w:date="2021-08-17T13:38:00Z">
        <w:r w:rsidR="00523CF5">
          <w:rPr>
            <w:rFonts w:hint="eastAsia"/>
          </w:rPr>
          <w:t>もともと電欠の解であれば、</w:t>
        </w:r>
      </w:ins>
      <w:ins w:id="1531" w:author="山口 晃一郎&lt;yamaguchi.koichiro@jp.panasonic.com&gt;" w:date="2021-08-17T13:39:00Z">
        <w:r w:rsidR="00523CF5">
          <w:rPr>
            <w:rFonts w:hint="eastAsia"/>
          </w:rPr>
          <w:t>削減は実行する。</w:t>
        </w:r>
      </w:ins>
      <w:ins w:id="1532" w:author="山口 晃一郎&lt;yamaguchi.koichiro@jp.panasonic.com&gt;" w:date="2021-04-05T17:27:00Z">
        <w:r>
          <w:br/>
        </w:r>
        <w:r>
          <w:rPr>
            <w:rFonts w:hint="eastAsia"/>
          </w:rPr>
          <w:t>例：</w:t>
        </w:r>
        <w:r>
          <w:rPr>
            <w:rFonts w:hint="eastAsia"/>
          </w:rPr>
          <w:t>-</w:t>
        </w:r>
      </w:ins>
      <w:proofErr w:type="spellStart"/>
      <w:ins w:id="1533" w:author="山口 晃一郎&lt;yamaguchi.koichiro@jp.panasonic.com&gt;" w:date="2021-04-05T17:28:00Z">
        <w:r>
          <w:t>delayst</w:t>
        </w:r>
      </w:ins>
      <w:proofErr w:type="spellEnd"/>
    </w:p>
    <w:p w14:paraId="11B6961D" w14:textId="77777777" w:rsidR="002A051E" w:rsidRDefault="002A051E" w:rsidP="002A051E">
      <w:pPr>
        <w:numPr>
          <w:ilvl w:val="0"/>
          <w:numId w:val="52"/>
        </w:numPr>
        <w:jc w:val="left"/>
        <w:rPr>
          <w:ins w:id="1534" w:author="山口 晃一郎&lt;yamaguchi.koichiro@jp.panasonic.com&gt;" w:date="2021-04-05T18:03:00Z"/>
        </w:rPr>
      </w:pPr>
      <w:ins w:id="1535" w:author="山口 晃一郎&lt;yamaguchi.koichiro@jp.panasonic.com&gt;" w:date="2021-04-05T18:04:00Z">
        <w:r>
          <w:rPr>
            <w:rFonts w:hint="eastAsia"/>
          </w:rPr>
          <w:t>-</w:t>
        </w:r>
        <w:proofErr w:type="spellStart"/>
        <w:r>
          <w:t>maxvisit</w:t>
        </w:r>
      </w:ins>
      <w:proofErr w:type="spellEnd"/>
      <w:ins w:id="1536" w:author="山口 晃一郎&lt;yamaguchi.koichiro@jp.panasonic.com&gt;" w:date="2021-04-05T18:03:00Z">
        <w:r>
          <w:br/>
        </w:r>
      </w:ins>
      <w:ins w:id="1537" w:author="山口 晃一郎&lt;yamaguchi.koichiro@jp.panasonic.com&gt;" w:date="2021-04-05T18:04:00Z">
        <w:r>
          <w:rPr>
            <w:rFonts w:hint="eastAsia"/>
          </w:rPr>
          <w:t>車両別訪問上限</w:t>
        </w:r>
      </w:ins>
      <w:ins w:id="1538" w:author="山口 晃一郎&lt;yamaguchi.koichiro@jp.panasonic.com&gt;" w:date="2021-04-05T18:03:00Z">
        <w:r>
          <w:rPr>
            <w:rFonts w:hint="eastAsia"/>
          </w:rPr>
          <w:t>ファイル指定</w:t>
        </w:r>
        <w:r w:rsidRPr="00CD51DB">
          <w:rPr>
            <w:rFonts w:hint="eastAsia"/>
          </w:rPr>
          <w:t>をフルパスで指定。ファイルフォーマットは別途説明。省略可。</w:t>
        </w:r>
        <w:r>
          <w:br/>
        </w:r>
        <w:r w:rsidRPr="00CD51DB">
          <w:rPr>
            <w:rFonts w:hint="eastAsia"/>
          </w:rPr>
          <w:t>例：</w:t>
        </w:r>
        <w:r>
          <w:rPr>
            <w:rFonts w:hint="eastAsia"/>
          </w:rPr>
          <w:t>-</w:t>
        </w:r>
      </w:ins>
      <w:ins w:id="1539" w:author="山口 晃一郎&lt;yamaguchi.koichiro@jp.panasonic.com&gt;" w:date="2021-04-05T18:04:00Z">
        <w:r w:rsidRPr="002A051E">
          <w:t xml:space="preserve"> </w:t>
        </w:r>
        <w:proofErr w:type="spellStart"/>
        <w:r>
          <w:t>maxvisit</w:t>
        </w:r>
      </w:ins>
      <w:proofErr w:type="spellEnd"/>
      <w:ins w:id="1540" w:author="山口 晃一郎&lt;yamaguchi.koichiro@jp.panasonic.com&gt;" w:date="2021-04-05T18:03:00Z">
        <w:r w:rsidRPr="00CD51DB">
          <w:rPr>
            <w:rFonts w:hint="eastAsia"/>
          </w:rPr>
          <w:t xml:space="preserve"> c:\input\</w:t>
        </w:r>
      </w:ins>
      <w:ins w:id="1541" w:author="山口 晃一郎&lt;yamaguchi.koichiro@jp.panasonic.com&gt;" w:date="2021-04-05T18:05:00Z">
        <w:r>
          <w:t>maxvist</w:t>
        </w:r>
      </w:ins>
      <w:ins w:id="1542" w:author="山口 晃一郎&lt;yamaguchi.koichiro@jp.panasonic.com&gt;" w:date="2021-04-05T18:03:00Z">
        <w:r>
          <w:t>.</w:t>
        </w:r>
        <w:r w:rsidRPr="00CD51DB">
          <w:rPr>
            <w:rFonts w:hint="eastAsia"/>
          </w:rPr>
          <w:t>csv</w:t>
        </w:r>
      </w:ins>
    </w:p>
    <w:p w14:paraId="24A9891D" w14:textId="683BE6B7" w:rsidR="009A284D" w:rsidRDefault="009A284D" w:rsidP="009A284D">
      <w:pPr>
        <w:numPr>
          <w:ilvl w:val="0"/>
          <w:numId w:val="52"/>
        </w:numPr>
        <w:rPr>
          <w:ins w:id="1543" w:author="山口 晃一郎&lt;yamaguchi.koichiro@jp.panasonic.com&gt;" w:date="2021-08-02T16:40:00Z"/>
        </w:rPr>
      </w:pPr>
      <w:ins w:id="1544" w:author="山口 晃一郎&lt;yamaguchi.koichiro@jp.panasonic.com&gt;" w:date="2021-08-02T16:40:00Z">
        <w:r>
          <w:rPr>
            <w:rFonts w:hint="eastAsia"/>
          </w:rPr>
          <w:t>-</w:t>
        </w:r>
        <w:proofErr w:type="spellStart"/>
        <w:r>
          <w:t>ave</w:t>
        </w:r>
      </w:ins>
      <w:ins w:id="1545" w:author="山口 晃一郎&lt;yamaguchi.koichiro@jp.panasonic.com&gt;" w:date="2021-08-02T16:43:00Z">
        <w:r>
          <w:t>nper</w:t>
        </w:r>
      </w:ins>
      <w:proofErr w:type="spellEnd"/>
      <w:ins w:id="1546" w:author="山口 晃一郎&lt;yamaguchi.koichiro@jp.panasonic.com&gt;" w:date="2021-08-02T16:40:00Z">
        <w:r>
          <w:br/>
        </w:r>
        <w:r>
          <w:rPr>
            <w:rFonts w:hint="eastAsia"/>
          </w:rPr>
          <w:t>各車両の配送件数を平均化するために指定。</w:t>
        </w:r>
      </w:ins>
      <w:ins w:id="1547" w:author="山口 晃一郎&lt;yamaguchi.koichiro@jp.panasonic.com&gt;" w:date="2021-08-24T16:36:00Z">
        <w:r w:rsidR="00064B2B">
          <w:rPr>
            <w:rFonts w:hint="eastAsia"/>
          </w:rPr>
          <w:t>配送件数に出発拠点、充電スポット、最終訪問先は含まない。</w:t>
        </w:r>
      </w:ins>
      <w:ins w:id="1548" w:author="山口 晃一郎&lt;yamaguchi.koichiro@jp.panasonic.com&gt;" w:date="2021-08-02T16:40:00Z">
        <w:r>
          <w:rPr>
            <w:rFonts w:hint="eastAsia"/>
          </w:rPr>
          <w:t>平均値からの上振れ、下振れ度合いを％で指定、</w:t>
        </w:r>
        <w:r>
          <w:rPr>
            <w:rFonts w:hint="eastAsia"/>
          </w:rPr>
          <w:t>0</w:t>
        </w:r>
        <w:del w:id="1549" w:author="Yamaguchi Koichiro (山口 晃一郎)" w:date="2022-11-02T12:39:00Z">
          <w:r w:rsidDel="00F160F7">
            <w:rPr>
              <w:rFonts w:hint="eastAsia"/>
            </w:rPr>
            <w:delText>より大きく</w:delText>
          </w:r>
        </w:del>
      </w:ins>
      <w:ins w:id="1550" w:author="Yamaguchi Koichiro (山口 晃一郎)" w:date="2022-11-02T12:39:00Z">
        <w:r w:rsidR="00F160F7">
          <w:rPr>
            <w:rFonts w:hint="eastAsia"/>
          </w:rPr>
          <w:t>以上</w:t>
        </w:r>
      </w:ins>
      <w:ins w:id="1551" w:author="山口 晃一郎&lt;yamaguchi.koichiro@jp.panasonic.com&gt;" w:date="2021-08-02T16:40:00Z">
        <w:r>
          <w:rPr>
            <w:rFonts w:hint="eastAsia"/>
          </w:rPr>
          <w:t>、</w:t>
        </w:r>
        <w:r>
          <w:rPr>
            <w:rFonts w:hint="eastAsia"/>
          </w:rPr>
          <w:t>1</w:t>
        </w:r>
        <w:r>
          <w:t>00</w:t>
        </w:r>
        <w:r>
          <w:rPr>
            <w:rFonts w:hint="eastAsia"/>
          </w:rPr>
          <w:t>より小さい数値</w:t>
        </w:r>
        <w:r>
          <w:rPr>
            <w:rFonts w:hint="eastAsia"/>
          </w:rPr>
          <w:t>(</w:t>
        </w:r>
        <w:r>
          <w:rPr>
            <w:rFonts w:hint="eastAsia"/>
          </w:rPr>
          <w:t>小数指定可能</w:t>
        </w:r>
        <w:r>
          <w:rPr>
            <w:rFonts w:hint="eastAsia"/>
          </w:rPr>
          <w:t>)</w:t>
        </w:r>
        <w:r>
          <w:rPr>
            <w:rFonts w:hint="eastAsia"/>
          </w:rPr>
          <w:t>で指定すること。省略可。</w:t>
        </w:r>
      </w:ins>
      <w:ins w:id="1552" w:author="Yamaguchi Koichiro (山口 晃一郎)" w:date="2023-03-31T17:31:00Z">
        <w:r w:rsidR="00642171">
          <w:rPr>
            <w:rFonts w:hint="eastAsia"/>
          </w:rPr>
          <w:t>ずれ度合が最大の</w:t>
        </w:r>
      </w:ins>
      <w:ins w:id="1553" w:author="山口 晃一郎&lt;yamaguchi.koichiro@jp.panasonic.com&gt;" w:date="2021-08-02T16:40:00Z">
        <w:r>
          <w:rPr>
            <w:rFonts w:hint="eastAsia"/>
          </w:rPr>
          <w:t>各車両の配送</w:t>
        </w:r>
        <w:del w:id="1554" w:author="Yamaguchi Koichiro (山口 晃一郎)" w:date="2022-11-18T16:29:00Z">
          <w:r w:rsidDel="002068F4">
            <w:rPr>
              <w:rFonts w:hint="eastAsia"/>
            </w:rPr>
            <w:delText>時間</w:delText>
          </w:r>
        </w:del>
      </w:ins>
      <w:ins w:id="1555" w:author="Yamaguchi Koichiro (山口 晃一郎)" w:date="2022-11-18T16:29:00Z">
        <w:r w:rsidR="002068F4">
          <w:rPr>
            <w:rFonts w:hint="eastAsia"/>
          </w:rPr>
          <w:t>件数</w:t>
        </w:r>
      </w:ins>
      <w:ins w:id="1556" w:author="山口 晃一郎&lt;yamaguchi.koichiro@jp.panasonic.com&gt;" w:date="2021-08-02T16:40:00Z">
        <w:r>
          <w:rPr>
            <w:rFonts w:hint="eastAsia"/>
          </w:rPr>
          <w:t>を平均値プラスマイナス「指定された値」％に納まる範囲で改善解を出そうとする。</w:t>
        </w:r>
      </w:ins>
      <w:ins w:id="1557" w:author="山口 晃一郎&lt;yamaguchi.koichiro@jp.panasonic.com&gt;" w:date="2021-08-02T16:46:00Z">
        <w:r>
          <w:rPr>
            <w:rFonts w:hint="eastAsia"/>
          </w:rPr>
          <w:t>-</w:t>
        </w:r>
        <w:proofErr w:type="spellStart"/>
        <w:r>
          <w:t>avennum</w:t>
        </w:r>
        <w:proofErr w:type="spellEnd"/>
        <w:r>
          <w:rPr>
            <w:rFonts w:hint="eastAsia"/>
          </w:rPr>
          <w:t>との併用不可。</w:t>
        </w:r>
      </w:ins>
      <w:ins w:id="1558" w:author="山口 晃一郎&lt;yamaguchi.koichiro@jp.panasonic.com&gt;" w:date="2021-08-02T16:40:00Z">
        <w:r>
          <w:br/>
        </w:r>
        <w:r>
          <w:rPr>
            <w:rFonts w:hint="eastAsia"/>
          </w:rPr>
          <w:t>例：</w:t>
        </w:r>
        <w:r>
          <w:rPr>
            <w:rFonts w:hint="eastAsia"/>
          </w:rPr>
          <w:t>-</w:t>
        </w:r>
        <w:proofErr w:type="spellStart"/>
        <w:r>
          <w:rPr>
            <w:rFonts w:hint="eastAsia"/>
          </w:rPr>
          <w:t>ave</w:t>
        </w:r>
      </w:ins>
      <w:ins w:id="1559" w:author="山口 晃一郎&lt;yamaguchi.koichiro@jp.panasonic.com&gt;" w:date="2021-08-02T16:43:00Z">
        <w:r>
          <w:t>nper</w:t>
        </w:r>
      </w:ins>
      <w:proofErr w:type="spellEnd"/>
      <w:ins w:id="1560" w:author="山口 晃一郎&lt;yamaguchi.koichiro@jp.panasonic.com&gt;" w:date="2021-08-02T16:40:00Z">
        <w:r>
          <w:rPr>
            <w:rFonts w:hint="eastAsia"/>
          </w:rPr>
          <w:t xml:space="preserve"> 20</w:t>
        </w:r>
      </w:ins>
    </w:p>
    <w:p w14:paraId="16FDE851" w14:textId="51EB0327" w:rsidR="009A284D" w:rsidRPr="000544C5" w:rsidRDefault="009A284D">
      <w:pPr>
        <w:numPr>
          <w:ilvl w:val="0"/>
          <w:numId w:val="52"/>
        </w:numPr>
        <w:rPr>
          <w:ins w:id="1561" w:author="山口 晃一郎&lt;yamaguchi.koichiro@jp.panasonic.com&gt;" w:date="2021-08-02T16:43:00Z"/>
        </w:rPr>
        <w:pPrChange w:id="1562" w:author="山口 晃一郎&lt;yamaguchi.koichiro@jp.panasonic.com&gt;" w:date="2021-08-02T16:56:00Z">
          <w:pPr/>
        </w:pPrChange>
      </w:pPr>
      <w:ins w:id="1563" w:author="山口 晃一郎&lt;yamaguchi.koichiro@jp.panasonic.com&gt;" w:date="2021-08-02T16:43:00Z">
        <w:r>
          <w:rPr>
            <w:rFonts w:hint="eastAsia"/>
          </w:rPr>
          <w:t>-</w:t>
        </w:r>
        <w:proofErr w:type="spellStart"/>
        <w:r>
          <w:t>avennum</w:t>
        </w:r>
        <w:proofErr w:type="spellEnd"/>
        <w:r>
          <w:br/>
        </w:r>
        <w:r>
          <w:rPr>
            <w:rFonts w:hint="eastAsia"/>
          </w:rPr>
          <w:t>各車両の配送件数を平均化するために指定。</w:t>
        </w:r>
      </w:ins>
      <w:ins w:id="1564" w:author="山口 晃一郎&lt;yamaguchi.koichiro@jp.panasonic.com&gt;" w:date="2021-08-24T16:37:00Z">
        <w:r w:rsidR="00064B2B">
          <w:rPr>
            <w:rFonts w:hint="eastAsia"/>
          </w:rPr>
          <w:t>配送件数に出発拠点、充電スポット、最終訪問先は含まない。</w:t>
        </w:r>
      </w:ins>
      <w:ins w:id="1565" w:author="山口 晃一郎&lt;yamaguchi.koichiro@jp.panasonic.com&gt;" w:date="2021-08-02T16:45:00Z">
        <w:r>
          <w:rPr>
            <w:rFonts w:hint="eastAsia"/>
          </w:rPr>
          <w:t>許容する配送件数の差を</w:t>
        </w:r>
      </w:ins>
      <w:ins w:id="1566" w:author="山口 晃一郎&lt;yamaguchi.koichiro@jp.panasonic.com&gt;" w:date="2021-08-02T16:43:00Z">
        <w:r>
          <w:rPr>
            <w:rFonts w:hint="eastAsia"/>
          </w:rPr>
          <w:t>指定、</w:t>
        </w:r>
      </w:ins>
      <w:ins w:id="1567" w:author="Yamaguchi Koichiro (山口 晃一郎)" w:date="2022-11-02T12:40:00Z">
        <w:r w:rsidR="00F063DA">
          <w:t>0</w:t>
        </w:r>
      </w:ins>
      <w:ins w:id="1568" w:author="山口 晃一郎&lt;yamaguchi.koichiro@jp.panasonic.com&gt;" w:date="2021-08-02T16:46:00Z">
        <w:del w:id="1569" w:author="Yamaguchi Koichiro (山口 晃一郎)" w:date="2022-11-02T12:40:00Z">
          <w:r w:rsidDel="00F063DA">
            <w:rPr>
              <w:rFonts w:hint="eastAsia"/>
            </w:rPr>
            <w:delText>1</w:delText>
          </w:r>
        </w:del>
        <w:r>
          <w:rPr>
            <w:rFonts w:hint="eastAsia"/>
          </w:rPr>
          <w:t>以上の整数</w:t>
        </w:r>
      </w:ins>
      <w:ins w:id="1570" w:author="山口 晃一郎&lt;yamaguchi.koichiro@jp.panasonic.com&gt;" w:date="2021-08-02T16:43:00Z">
        <w:r>
          <w:rPr>
            <w:rFonts w:hint="eastAsia"/>
          </w:rPr>
          <w:t>で指定すること。省略可。</w:t>
        </w:r>
      </w:ins>
      <w:ins w:id="1571" w:author="Yamaguchi Koichiro (山口 晃一郎)" w:date="2023-03-31T17:31:00Z">
        <w:r w:rsidR="00642171">
          <w:rPr>
            <w:rFonts w:hint="eastAsia"/>
          </w:rPr>
          <w:t>ずれ度合が最大の</w:t>
        </w:r>
      </w:ins>
      <w:ins w:id="1572" w:author="山口 晃一郎&lt;yamaguchi.koichiro@jp.panasonic.com&gt;" w:date="2021-08-02T16:43:00Z">
        <w:r>
          <w:rPr>
            <w:rFonts w:hint="eastAsia"/>
          </w:rPr>
          <w:t>各車両の配送</w:t>
        </w:r>
      </w:ins>
      <w:ins w:id="1573" w:author="山口 晃一郎&lt;yamaguchi.koichiro@jp.panasonic.com&gt;" w:date="2021-08-02T16:47:00Z">
        <w:r>
          <w:rPr>
            <w:rFonts w:hint="eastAsia"/>
          </w:rPr>
          <w:t>件数</w:t>
        </w:r>
      </w:ins>
      <w:ins w:id="1574" w:author="山口 晃一郎&lt;yamaguchi.koichiro@jp.panasonic.com&gt;" w:date="2021-08-02T16:43:00Z">
        <w:r>
          <w:rPr>
            <w:rFonts w:hint="eastAsia"/>
          </w:rPr>
          <w:t>を「指定された値」</w:t>
        </w:r>
      </w:ins>
      <w:ins w:id="1575" w:author="山口 晃一郎&lt;yamaguchi.koichiro@jp.panasonic.com&gt;" w:date="2021-08-02T16:47:00Z">
        <w:r>
          <w:rPr>
            <w:rFonts w:hint="eastAsia"/>
          </w:rPr>
          <w:t>の差</w:t>
        </w:r>
      </w:ins>
      <w:ins w:id="1576" w:author="山口 晃一郎&lt;yamaguchi.koichiro@jp.panasonic.com&gt;" w:date="2021-08-02T16:43:00Z">
        <w:r>
          <w:rPr>
            <w:rFonts w:hint="eastAsia"/>
          </w:rPr>
          <w:t>に納まる範囲で改善解を出そうとする。</w:t>
        </w:r>
      </w:ins>
      <w:ins w:id="1577" w:author="山口 晃一郎&lt;yamaguchi.koichiro@jp.panasonic.com&gt;" w:date="2021-08-02T16:46:00Z">
        <w:r>
          <w:rPr>
            <w:rFonts w:hint="eastAsia"/>
          </w:rPr>
          <w:t>-</w:t>
        </w:r>
        <w:proofErr w:type="spellStart"/>
        <w:r>
          <w:t>avenper</w:t>
        </w:r>
        <w:proofErr w:type="spellEnd"/>
        <w:r>
          <w:rPr>
            <w:rFonts w:hint="eastAsia"/>
          </w:rPr>
          <w:t>との併用不可。</w:t>
        </w:r>
      </w:ins>
      <w:ins w:id="1578" w:author="山口 晃一郎&lt;yamaguchi.koichiro@jp.panasonic.com&gt;" w:date="2021-08-02T16:43:00Z">
        <w:r>
          <w:br/>
        </w:r>
        <w:r>
          <w:rPr>
            <w:rFonts w:hint="eastAsia"/>
          </w:rPr>
          <w:t>例：</w:t>
        </w:r>
        <w:r>
          <w:rPr>
            <w:rFonts w:hint="eastAsia"/>
          </w:rPr>
          <w:t>-</w:t>
        </w:r>
        <w:proofErr w:type="spellStart"/>
        <w:r>
          <w:rPr>
            <w:rFonts w:hint="eastAsia"/>
          </w:rPr>
          <w:t>ave</w:t>
        </w:r>
        <w:r>
          <w:t>nnum</w:t>
        </w:r>
        <w:proofErr w:type="spellEnd"/>
        <w:r>
          <w:rPr>
            <w:rFonts w:hint="eastAsia"/>
          </w:rPr>
          <w:t xml:space="preserve"> </w:t>
        </w:r>
        <w:r>
          <w:t>1</w:t>
        </w:r>
      </w:ins>
    </w:p>
    <w:p w14:paraId="25C6298B" w14:textId="77777777" w:rsidR="005047AD" w:rsidRDefault="005047AD" w:rsidP="005047AD">
      <w:pPr>
        <w:numPr>
          <w:ilvl w:val="0"/>
          <w:numId w:val="52"/>
        </w:numPr>
        <w:jc w:val="left"/>
        <w:rPr>
          <w:ins w:id="1579" w:author="山口 晃一郎&lt;yamaguchi.koichiro@jp.panasonic.com&gt;" w:date="2021-09-29T17:42:00Z"/>
        </w:rPr>
      </w:pPr>
      <w:ins w:id="1580" w:author="山口 晃一郎&lt;yamaguchi.koichiro@jp.panasonic.com&gt;" w:date="2021-09-13T17:35:00Z">
        <w:r>
          <w:t>-mt</w:t>
        </w:r>
        <w:r>
          <w:br/>
        </w:r>
        <w:r>
          <w:rPr>
            <w:rFonts w:hint="eastAsia"/>
          </w:rPr>
          <w:t>回転</w:t>
        </w:r>
      </w:ins>
      <w:ins w:id="1581" w:author="山口 晃一郎&lt;yamaguchi.koichiro@jp.panasonic.com&gt;" w:date="2021-09-13T17:36:00Z">
        <w:r>
          <w:rPr>
            <w:rFonts w:hint="eastAsia"/>
          </w:rPr>
          <w:t>(</w:t>
        </w:r>
        <w:proofErr w:type="spellStart"/>
        <w:r>
          <w:t>multitrip</w:t>
        </w:r>
        <w:proofErr w:type="spellEnd"/>
        <w:r>
          <w:t>)</w:t>
        </w:r>
        <w:r>
          <w:rPr>
            <w:rFonts w:hint="eastAsia"/>
          </w:rPr>
          <w:t>による配送を指定。</w:t>
        </w:r>
      </w:ins>
      <w:ins w:id="1582" w:author="山口 晃一郎&lt;yamaguchi.koichiro@jp.panasonic.com&gt;" w:date="2021-09-13T17:35:00Z">
        <w:r w:rsidRPr="00CD51DB">
          <w:rPr>
            <w:rFonts w:hint="eastAsia"/>
          </w:rPr>
          <w:t>省略可。</w:t>
        </w:r>
      </w:ins>
      <w:ins w:id="1583" w:author="山口 晃一郎&lt;yamaguchi.koichiro@jp.panasonic.com&gt;" w:date="2021-09-13T17:44:00Z">
        <w:r w:rsidR="002D2993">
          <w:rPr>
            <w:rFonts w:hint="eastAsia"/>
          </w:rPr>
          <w:t>-</w:t>
        </w:r>
        <w:proofErr w:type="spellStart"/>
        <w:r w:rsidR="002D2993">
          <w:rPr>
            <w:rFonts w:hint="eastAsia"/>
          </w:rPr>
          <w:t>e</w:t>
        </w:r>
        <w:r w:rsidR="002D2993">
          <w:t>vplan</w:t>
        </w:r>
        <w:proofErr w:type="spellEnd"/>
        <w:r w:rsidR="001C4A33">
          <w:rPr>
            <w:rFonts w:hint="eastAsia"/>
          </w:rPr>
          <w:t>との併用</w:t>
        </w:r>
        <w:r w:rsidR="002D2993">
          <w:rPr>
            <w:rFonts w:hint="eastAsia"/>
          </w:rPr>
          <w:t>不可。</w:t>
        </w:r>
      </w:ins>
      <w:ins w:id="1584" w:author="山口 晃一郎&lt;yamaguchi.koichiro@jp.panasonic.com&gt;" w:date="2021-09-13T17:35:00Z">
        <w:r>
          <w:br/>
        </w:r>
        <w:r w:rsidRPr="00CD51DB">
          <w:rPr>
            <w:rFonts w:hint="eastAsia"/>
          </w:rPr>
          <w:t>例：</w:t>
        </w:r>
        <w:r>
          <w:rPr>
            <w:rFonts w:hint="eastAsia"/>
          </w:rPr>
          <w:t>-</w:t>
        </w:r>
      </w:ins>
      <w:ins w:id="1585" w:author="山口 晃一郎&lt;yamaguchi.koichiro@jp.panasonic.com&gt;" w:date="2021-09-13T17:36:00Z">
        <w:r>
          <w:t>mt</w:t>
        </w:r>
      </w:ins>
    </w:p>
    <w:p w14:paraId="3E34833A" w14:textId="77777777" w:rsidR="001C4A33" w:rsidRDefault="001C4A33">
      <w:pPr>
        <w:numPr>
          <w:ilvl w:val="0"/>
          <w:numId w:val="52"/>
        </w:numPr>
        <w:rPr>
          <w:ins w:id="1586" w:author="山口 晃一郎&lt;yamaguchi.koichiro@jp.panasonic.com&gt;" w:date="2021-09-29T17:43:00Z"/>
        </w:rPr>
        <w:pPrChange w:id="1587" w:author="山口 晃一郎&lt;yamaguchi.koichiro@jp.panasonic.com&gt;" w:date="2021-09-29T17:44:00Z">
          <w:pPr>
            <w:numPr>
              <w:numId w:val="52"/>
            </w:numPr>
            <w:ind w:left="420" w:hanging="420"/>
            <w:jc w:val="left"/>
          </w:pPr>
        </w:pPrChange>
      </w:pPr>
      <w:ins w:id="1588" w:author="山口 晃一郎&lt;yamaguchi.koichiro@jp.panasonic.com&gt;" w:date="2021-09-29T17:42:00Z">
        <w:r>
          <w:rPr>
            <w:rFonts w:hint="eastAsia"/>
          </w:rPr>
          <w:t>-</w:t>
        </w:r>
        <w:proofErr w:type="spellStart"/>
        <w:r>
          <w:t>mtv</w:t>
        </w:r>
        <w:proofErr w:type="spellEnd"/>
        <w:r>
          <w:br/>
        </w:r>
        <w:r>
          <w:rPr>
            <w:rFonts w:hint="eastAsia"/>
          </w:rPr>
          <w:t>車両別回転数上限</w:t>
        </w:r>
      </w:ins>
      <w:ins w:id="1589" w:author="山口 晃一郎&lt;yamaguchi.koichiro@jp.panasonic.com&gt;" w:date="2021-10-05T19:11:00Z">
        <w:r w:rsidR="00C61450">
          <w:rPr>
            <w:rFonts w:hint="eastAsia"/>
          </w:rPr>
          <w:t>及び</w:t>
        </w:r>
      </w:ins>
      <w:ins w:id="1590" w:author="山口 晃一郎&lt;yamaguchi.koichiro@jp.panasonic.com&gt;" w:date="2021-10-05T19:12:00Z">
        <w:r w:rsidR="00C61450">
          <w:rPr>
            <w:rFonts w:hint="eastAsia"/>
          </w:rPr>
          <w:t>拠点</w:t>
        </w:r>
      </w:ins>
      <w:ins w:id="1591" w:author="山口 晃一郎&lt;yamaguchi.koichiro@jp.panasonic.com&gt;" w:date="2021-10-05T19:11:00Z">
        <w:r w:rsidR="00C61450">
          <w:rPr>
            <w:rFonts w:hint="eastAsia"/>
          </w:rPr>
          <w:t>作業時間</w:t>
        </w:r>
      </w:ins>
      <w:ins w:id="1592" w:author="山口 晃一郎&lt;yamaguchi.koichiro@jp.panasonic.com&gt;" w:date="2021-09-29T17:42:00Z">
        <w:r>
          <w:rPr>
            <w:rFonts w:hint="eastAsia"/>
          </w:rPr>
          <w:t>ファイル</w:t>
        </w:r>
        <w:r w:rsidRPr="00CD51DB">
          <w:rPr>
            <w:rFonts w:hint="eastAsia"/>
          </w:rPr>
          <w:t>をフルパスで指定。ファイルフォーマットは別途説明。省略可。</w:t>
        </w:r>
      </w:ins>
      <w:ins w:id="1593" w:author="山口 晃一郎&lt;yamaguchi.koichiro@jp.panasonic.com&gt;" w:date="2021-09-29T17:43:00Z">
        <w:r>
          <w:br/>
        </w:r>
        <w:r w:rsidRPr="00CD51DB">
          <w:rPr>
            <w:rFonts w:hint="eastAsia"/>
          </w:rPr>
          <w:t>例：</w:t>
        </w:r>
        <w:r>
          <w:rPr>
            <w:rFonts w:hint="eastAsia"/>
          </w:rPr>
          <w:t>-</w:t>
        </w:r>
        <w:proofErr w:type="spellStart"/>
        <w:r>
          <w:t>mtv</w:t>
        </w:r>
        <w:proofErr w:type="spellEnd"/>
        <w:r w:rsidRPr="00CD51DB">
          <w:rPr>
            <w:rFonts w:hint="eastAsia"/>
          </w:rPr>
          <w:t xml:space="preserve"> c:\input\</w:t>
        </w:r>
        <w:r>
          <w:t>multitrip</w:t>
        </w:r>
        <w:r>
          <w:rPr>
            <w:rFonts w:hint="eastAsia"/>
          </w:rPr>
          <w:t>v</w:t>
        </w:r>
        <w:r>
          <w:t>.</w:t>
        </w:r>
        <w:r w:rsidRPr="00CD51DB">
          <w:rPr>
            <w:rFonts w:hint="eastAsia"/>
          </w:rPr>
          <w:t>csv</w:t>
        </w:r>
      </w:ins>
    </w:p>
    <w:p w14:paraId="7F9B17B7" w14:textId="77777777" w:rsidR="001C4A33" w:rsidRDefault="001C4A33" w:rsidP="005047AD">
      <w:pPr>
        <w:numPr>
          <w:ilvl w:val="0"/>
          <w:numId w:val="52"/>
        </w:numPr>
        <w:jc w:val="left"/>
        <w:rPr>
          <w:ins w:id="1594" w:author="山口 晃一郎&lt;yamaguchi.koichiro@jp.panasonic.com&gt;" w:date="2022-01-18T10:23:00Z"/>
        </w:rPr>
      </w:pPr>
      <w:ins w:id="1595" w:author="山口 晃一郎&lt;yamaguchi.koichiro@jp.panasonic.com&gt;" w:date="2021-09-29T17:44:00Z">
        <w:r>
          <w:rPr>
            <w:rFonts w:hint="eastAsia"/>
          </w:rPr>
          <w:t>-</w:t>
        </w:r>
        <w:proofErr w:type="spellStart"/>
        <w:r w:rsidR="00FE2218">
          <w:t>mt</w:t>
        </w:r>
      </w:ins>
      <w:ins w:id="1596" w:author="山口 晃一郎&lt;yamaguchi.koichiro@jp.panasonic.com&gt;" w:date="2021-09-29T17:47:00Z">
        <w:r w:rsidR="00FE2218">
          <w:t>c</w:t>
        </w:r>
      </w:ins>
      <w:proofErr w:type="spellEnd"/>
      <w:ins w:id="1597" w:author="山口 晃一郎&lt;yamaguchi.koichiro@jp.panasonic.com&gt;" w:date="2021-09-29T17:44:00Z">
        <w:r>
          <w:br/>
        </w:r>
      </w:ins>
      <w:ins w:id="1598" w:author="山口 晃一郎&lt;yamaguchi.koichiro@jp.panasonic.com&gt;" w:date="2021-09-29T17:45:00Z">
        <w:r>
          <w:rPr>
            <w:rFonts w:hint="eastAsia"/>
          </w:rPr>
          <w:t>配送先拠点作業時間</w:t>
        </w:r>
      </w:ins>
      <w:ins w:id="1599" w:author="山口 晃一郎&lt;yamaguchi.koichiro@jp.panasonic.com&gt;" w:date="2021-09-29T17:44:00Z">
        <w:r>
          <w:rPr>
            <w:rFonts w:hint="eastAsia"/>
          </w:rPr>
          <w:t>ファイル</w:t>
        </w:r>
        <w:r w:rsidRPr="00CD51DB">
          <w:rPr>
            <w:rFonts w:hint="eastAsia"/>
          </w:rPr>
          <w:t>をフルパスで指定。ファイルフォーマットは別途説明。省略可。</w:t>
        </w:r>
        <w:r>
          <w:br/>
        </w:r>
        <w:r w:rsidRPr="00CD51DB">
          <w:rPr>
            <w:rFonts w:hint="eastAsia"/>
          </w:rPr>
          <w:t>例：</w:t>
        </w:r>
        <w:r>
          <w:rPr>
            <w:rFonts w:hint="eastAsia"/>
          </w:rPr>
          <w:t>-</w:t>
        </w:r>
        <w:proofErr w:type="spellStart"/>
        <w:r>
          <w:t>mt</w:t>
        </w:r>
      </w:ins>
      <w:ins w:id="1600" w:author="山口 晃一郎&lt;yamaguchi.koichiro@jp.panasonic.com&gt;" w:date="2021-09-29T17:45:00Z">
        <w:r>
          <w:t>c</w:t>
        </w:r>
      </w:ins>
      <w:proofErr w:type="spellEnd"/>
      <w:ins w:id="1601" w:author="山口 晃一郎&lt;yamaguchi.koichiro@jp.panasonic.com&gt;" w:date="2021-09-29T17:44:00Z">
        <w:r w:rsidRPr="00CD51DB">
          <w:rPr>
            <w:rFonts w:hint="eastAsia"/>
          </w:rPr>
          <w:t xml:space="preserve"> c:\input\</w:t>
        </w:r>
        <w:r>
          <w:t>multitrip</w:t>
        </w:r>
      </w:ins>
      <w:ins w:id="1602" w:author="山口 晃一郎&lt;yamaguchi.koichiro@jp.panasonic.com&gt;" w:date="2021-09-29T17:45:00Z">
        <w:r>
          <w:t>c</w:t>
        </w:r>
      </w:ins>
      <w:ins w:id="1603" w:author="山口 晃一郎&lt;yamaguchi.koichiro@jp.panasonic.com&gt;" w:date="2021-09-29T17:44:00Z">
        <w:r>
          <w:t>.</w:t>
        </w:r>
        <w:r w:rsidRPr="00CD51DB">
          <w:rPr>
            <w:rFonts w:hint="eastAsia"/>
          </w:rPr>
          <w:t>csv</w:t>
        </w:r>
      </w:ins>
    </w:p>
    <w:p w14:paraId="7BE9CAE7" w14:textId="77777777" w:rsidR="00825D1A" w:rsidRDefault="00825D1A" w:rsidP="00C150D0">
      <w:pPr>
        <w:numPr>
          <w:ilvl w:val="0"/>
          <w:numId w:val="52"/>
        </w:numPr>
        <w:jc w:val="left"/>
        <w:rPr>
          <w:ins w:id="1604" w:author="山口 晃一郎&lt;yamaguchi.koichiro@jp.panasonic.com&gt;" w:date="2022-01-19T11:42:00Z"/>
        </w:rPr>
      </w:pPr>
      <w:ins w:id="1605" w:author="山口 晃一郎&lt;yamaguchi.koichiro@jp.panasonic.com&gt;" w:date="2022-01-18T10:23:00Z">
        <w:r>
          <w:rPr>
            <w:rFonts w:hint="eastAsia"/>
          </w:rPr>
          <w:t>-</w:t>
        </w:r>
        <w:r>
          <w:t>multi</w:t>
        </w:r>
      </w:ins>
      <w:ins w:id="1606" w:author="山口 晃一郎&lt;yamaguchi.koichiro@jp.panasonic.com&gt;" w:date="2022-01-24T12:02:00Z">
        <w:r w:rsidR="00981474">
          <w:rPr>
            <w:rFonts w:hint="eastAsia"/>
          </w:rPr>
          <w:t>thread</w:t>
        </w:r>
      </w:ins>
      <w:ins w:id="1607" w:author="山口 晃一郎&lt;yamaguchi.koichiro@jp.panasonic.com&gt;" w:date="2022-01-18T10:23:00Z">
        <w:r>
          <w:rPr>
            <w:rFonts w:hint="eastAsia"/>
          </w:rPr>
          <w:br/>
        </w:r>
        <w:r w:rsidRPr="00825D1A">
          <w:rPr>
            <w:rFonts w:hint="eastAsia"/>
          </w:rPr>
          <w:t>本ソフトウェアを実行する</w:t>
        </w:r>
        <w:r w:rsidRPr="00825D1A">
          <w:rPr>
            <w:rFonts w:hint="eastAsia"/>
          </w:rPr>
          <w:t>CPU</w:t>
        </w:r>
        <w:r w:rsidRPr="00825D1A">
          <w:rPr>
            <w:rFonts w:hint="eastAsia"/>
          </w:rPr>
          <w:t>において、並列実行する</w:t>
        </w:r>
      </w:ins>
      <w:ins w:id="1608" w:author="山口 晃一郎&lt;yamaguchi.koichiro@jp.panasonic.com&gt;" w:date="2022-01-24T12:02:00Z">
        <w:r w:rsidR="00981474">
          <w:rPr>
            <w:rFonts w:hint="eastAsia"/>
          </w:rPr>
          <w:t>スレッド</w:t>
        </w:r>
      </w:ins>
      <w:ins w:id="1609" w:author="山口 晃一郎&lt;yamaguchi.koichiro@jp.panasonic.com&gt;" w:date="2022-01-18T10:23:00Z">
        <w:r w:rsidRPr="00825D1A">
          <w:rPr>
            <w:rFonts w:hint="eastAsia"/>
          </w:rPr>
          <w:t>数</w:t>
        </w:r>
        <w:r>
          <w:rPr>
            <w:rFonts w:hint="eastAsia"/>
          </w:rPr>
          <w:t>を</w:t>
        </w:r>
      </w:ins>
      <w:ins w:id="1610" w:author="山口 晃一郎&lt;yamaguchi.koichiro@jp.panasonic.com&gt;" w:date="2022-01-18T10:24:00Z">
        <w:r>
          <w:rPr>
            <w:rFonts w:hint="eastAsia"/>
          </w:rPr>
          <w:t>0</w:t>
        </w:r>
        <w:r>
          <w:rPr>
            <w:rFonts w:hint="eastAsia"/>
          </w:rPr>
          <w:t>以上の整数</w:t>
        </w:r>
      </w:ins>
      <w:ins w:id="1611" w:author="山口 晃一郎&lt;yamaguchi.koichiro@jp.panasonic.com&gt;" w:date="2022-01-18T10:23:00Z">
        <w:r>
          <w:rPr>
            <w:rFonts w:hint="eastAsia"/>
          </w:rPr>
          <w:t>で指定。省略可。</w:t>
        </w:r>
      </w:ins>
      <w:ins w:id="1612" w:author="山口 晃一郎&lt;yamaguchi.koichiro@jp.panasonic.com&gt;" w:date="2022-01-18T10:24:00Z">
        <w:r>
          <w:rPr>
            <w:rFonts w:hint="eastAsia"/>
          </w:rPr>
          <w:t>省略された場合、</w:t>
        </w:r>
        <w:r>
          <w:rPr>
            <w:rFonts w:hint="eastAsia"/>
          </w:rPr>
          <w:t>1</w:t>
        </w:r>
        <w:r>
          <w:rPr>
            <w:rFonts w:hint="eastAsia"/>
          </w:rPr>
          <w:t>が指定されたものと</w:t>
        </w:r>
      </w:ins>
      <w:ins w:id="1613" w:author="山口 晃一郎&lt;yamaguchi.koichiro@jp.panasonic.com&gt;" w:date="2022-01-18T10:29:00Z">
        <w:r>
          <w:rPr>
            <w:rFonts w:hint="eastAsia"/>
          </w:rPr>
          <w:t>する</w:t>
        </w:r>
      </w:ins>
      <w:ins w:id="1614" w:author="山口 晃一郎&lt;yamaguchi.koichiro@jp.panasonic.com&gt;" w:date="2022-01-18T10:24:00Z">
        <w:r>
          <w:rPr>
            <w:rFonts w:hint="eastAsia"/>
          </w:rPr>
          <w:t>。</w:t>
        </w:r>
        <w:r>
          <w:rPr>
            <w:rFonts w:hint="eastAsia"/>
          </w:rPr>
          <w:t>0</w:t>
        </w:r>
        <w:r>
          <w:rPr>
            <w:rFonts w:hint="eastAsia"/>
          </w:rPr>
          <w:t>が指定された場合、最大</w:t>
        </w:r>
      </w:ins>
      <w:ins w:id="1615" w:author="山口 晃一郎&lt;yamaguchi.koichiro@jp.panasonic.com&gt;" w:date="2022-01-24T12:02:00Z">
        <w:r w:rsidR="00981474">
          <w:rPr>
            <w:rFonts w:hint="eastAsia"/>
          </w:rPr>
          <w:t>スレッド</w:t>
        </w:r>
      </w:ins>
      <w:ins w:id="1616" w:author="山口 晃一郎&lt;yamaguchi.koichiro@jp.panasonic.com&gt;" w:date="2022-01-18T10:24:00Z">
        <w:r>
          <w:rPr>
            <w:rFonts w:hint="eastAsia"/>
          </w:rPr>
          <w:t>数が指定された</w:t>
        </w:r>
      </w:ins>
      <w:ins w:id="1617" w:author="山口 晃一郎&lt;yamaguchi.koichiro@jp.panasonic.com&gt;" w:date="2022-01-18T10:25:00Z">
        <w:r>
          <w:rPr>
            <w:rFonts w:hint="eastAsia"/>
          </w:rPr>
          <w:t>ものとする。</w:t>
        </w:r>
      </w:ins>
      <w:ins w:id="1618" w:author="山口 晃一郎&lt;yamaguchi.koichiro@jp.panasonic.com&gt;" w:date="2022-01-25T11:00:00Z">
        <w:r w:rsidR="00C150D0" w:rsidRPr="00C150D0">
          <w:rPr>
            <w:rFonts w:hint="eastAsia"/>
          </w:rPr>
          <w:t>最大スレッド数以上の指定がなされた場合、最大スレッド数に設定される</w:t>
        </w:r>
        <w:r w:rsidR="00C150D0">
          <w:rPr>
            <w:rFonts w:hint="eastAsia"/>
          </w:rPr>
          <w:t>。</w:t>
        </w:r>
      </w:ins>
      <w:ins w:id="1619" w:author="山口 晃一郎&lt;yamaguchi.koichiro@jp.panasonic.com&gt;" w:date="2022-01-18T10:25:00Z">
        <w:r>
          <w:br/>
        </w:r>
        <w:r>
          <w:rPr>
            <w:rFonts w:hint="eastAsia"/>
          </w:rPr>
          <w:t>例：</w:t>
        </w:r>
        <w:r>
          <w:rPr>
            <w:rFonts w:hint="eastAsia"/>
          </w:rPr>
          <w:t>-</w:t>
        </w:r>
        <w:r>
          <w:t>multi</w:t>
        </w:r>
      </w:ins>
      <w:ins w:id="1620" w:author="山口 晃一郎&lt;yamaguchi.koichiro@jp.panasonic.com&gt;" w:date="2022-01-24T12:02:00Z">
        <w:r w:rsidR="00981474">
          <w:rPr>
            <w:rFonts w:hint="eastAsia"/>
          </w:rPr>
          <w:t>thread</w:t>
        </w:r>
      </w:ins>
      <w:ins w:id="1621" w:author="山口 晃一郎&lt;yamaguchi.koichiro@jp.panasonic.com&gt;" w:date="2022-01-18T10:25:00Z">
        <w:r>
          <w:t xml:space="preserve"> 2</w:t>
        </w:r>
      </w:ins>
    </w:p>
    <w:p w14:paraId="5319F0D6" w14:textId="77777777" w:rsidR="00F35DFD" w:rsidRDefault="00F35DFD" w:rsidP="00F35DFD">
      <w:pPr>
        <w:numPr>
          <w:ilvl w:val="0"/>
          <w:numId w:val="52"/>
        </w:numPr>
        <w:jc w:val="left"/>
        <w:rPr>
          <w:ins w:id="1622" w:author="山口 晃一郎&lt;yamaguchi.koichiro@jp.panasonic.com&gt;" w:date="2022-01-25T16:02:00Z"/>
        </w:rPr>
      </w:pPr>
      <w:ins w:id="1623" w:author="山口 晃一郎&lt;yamaguchi.koichiro@jp.panasonic.com&gt;" w:date="2022-01-25T16:02:00Z">
        <w:r>
          <w:rPr>
            <w:rFonts w:hint="eastAsia"/>
          </w:rPr>
          <w:t>-</w:t>
        </w:r>
        <w:proofErr w:type="spellStart"/>
        <w:r>
          <w:t>tpt</w:t>
        </w:r>
        <w:proofErr w:type="spellEnd"/>
        <w:r>
          <w:br/>
        </w:r>
        <w:r w:rsidRPr="00BF5FE5">
          <w:rPr>
            <w:rFonts w:hint="eastAsia"/>
          </w:rPr>
          <w:t>日時枠</w:t>
        </w:r>
        <w:r w:rsidRPr="00BF5FE5">
          <w:rPr>
            <w:rFonts w:hint="eastAsia"/>
          </w:rPr>
          <w:t>(</w:t>
        </w:r>
        <w:r w:rsidRPr="00BF5FE5">
          <w:rPr>
            <w:rFonts w:hint="eastAsia"/>
          </w:rPr>
          <w:t>営業日時・配送日時</w:t>
        </w:r>
        <w:r w:rsidRPr="00BF5FE5">
          <w:rPr>
            <w:rFonts w:hint="eastAsia"/>
          </w:rPr>
          <w:t>)</w:t>
        </w:r>
        <w:r w:rsidRPr="00BF5FE5">
          <w:rPr>
            <w:rFonts w:hint="eastAsia"/>
          </w:rPr>
          <w:t>の制約タイプを</w:t>
        </w:r>
        <w:r>
          <w:rPr>
            <w:rFonts w:hint="eastAsia"/>
          </w:rPr>
          <w:t>s</w:t>
        </w:r>
        <w:r>
          <w:t>oft</w:t>
        </w:r>
        <w:r>
          <w:rPr>
            <w:rFonts w:hint="eastAsia"/>
          </w:rPr>
          <w:t>もしくは</w:t>
        </w:r>
        <w:r>
          <w:t>hard</w:t>
        </w:r>
        <w:r>
          <w:rPr>
            <w:rFonts w:hint="eastAsia"/>
          </w:rPr>
          <w:t>で</w:t>
        </w:r>
        <w:r w:rsidRPr="00BF5FE5">
          <w:rPr>
            <w:rFonts w:hint="eastAsia"/>
          </w:rPr>
          <w:t>指定</w:t>
        </w:r>
        <w:r>
          <w:rPr>
            <w:rFonts w:hint="eastAsia"/>
          </w:rPr>
          <w:t>。省略可。省略された場合、</w:t>
        </w:r>
        <w:r>
          <w:rPr>
            <w:rFonts w:hint="eastAsia"/>
          </w:rPr>
          <w:t>s</w:t>
        </w:r>
        <w:r>
          <w:t>oft</w:t>
        </w:r>
        <w:r>
          <w:rPr>
            <w:rFonts w:hint="eastAsia"/>
          </w:rPr>
          <w:t>が指定されたものとする。</w:t>
        </w:r>
        <w:r>
          <w:t>hard</w:t>
        </w:r>
        <w:r>
          <w:rPr>
            <w:rFonts w:hint="eastAsia"/>
          </w:rPr>
          <w:t>が指定され、制約違反の解になる場合、エラー終了する。</w:t>
        </w:r>
        <w:r>
          <w:br/>
        </w:r>
        <w:r>
          <w:rPr>
            <w:rFonts w:hint="eastAsia"/>
          </w:rPr>
          <w:t>例：</w:t>
        </w:r>
        <w:r>
          <w:rPr>
            <w:rFonts w:hint="eastAsia"/>
          </w:rPr>
          <w:t>-</w:t>
        </w:r>
        <w:proofErr w:type="spellStart"/>
        <w:r>
          <w:t>tpt</w:t>
        </w:r>
        <w:proofErr w:type="spellEnd"/>
        <w:r>
          <w:t xml:space="preserve"> hard</w:t>
        </w:r>
      </w:ins>
    </w:p>
    <w:p w14:paraId="25391165" w14:textId="77777777" w:rsidR="00F35DFD" w:rsidRDefault="00F35DFD" w:rsidP="00F35DFD">
      <w:pPr>
        <w:numPr>
          <w:ilvl w:val="0"/>
          <w:numId w:val="52"/>
        </w:numPr>
        <w:jc w:val="left"/>
        <w:rPr>
          <w:ins w:id="1624" w:author="山口 晃一郎&lt;yamaguchi.koichiro@jp.panasonic.com&gt;" w:date="2022-01-25T16:02:00Z"/>
        </w:rPr>
      </w:pPr>
      <w:ins w:id="1625" w:author="山口 晃一郎&lt;yamaguchi.koichiro@jp.panasonic.com&gt;" w:date="2022-01-25T16:02:00Z">
        <w:r>
          <w:rPr>
            <w:rFonts w:hint="eastAsia"/>
          </w:rPr>
          <w:t>-</w:t>
        </w:r>
        <w:proofErr w:type="spellStart"/>
        <w:r>
          <w:t>lpt</w:t>
        </w:r>
        <w:proofErr w:type="spellEnd"/>
        <w:r>
          <w:br/>
        </w:r>
        <w:r w:rsidRPr="00F72FD0">
          <w:rPr>
            <w:rFonts w:hint="eastAsia"/>
          </w:rPr>
          <w:t>荷物量</w:t>
        </w:r>
        <w:r w:rsidRPr="00BF5FE5">
          <w:rPr>
            <w:rFonts w:hint="eastAsia"/>
          </w:rPr>
          <w:t>の制約タイプを</w:t>
        </w:r>
        <w:r>
          <w:rPr>
            <w:rFonts w:hint="eastAsia"/>
          </w:rPr>
          <w:t>s</w:t>
        </w:r>
        <w:r>
          <w:t>oft</w:t>
        </w:r>
        <w:r>
          <w:rPr>
            <w:rFonts w:hint="eastAsia"/>
          </w:rPr>
          <w:t>もしくは</w:t>
        </w:r>
        <w:r>
          <w:t>hard</w:t>
        </w:r>
        <w:r>
          <w:rPr>
            <w:rFonts w:hint="eastAsia"/>
          </w:rPr>
          <w:t>で</w:t>
        </w:r>
        <w:r w:rsidRPr="00BF5FE5">
          <w:rPr>
            <w:rFonts w:hint="eastAsia"/>
          </w:rPr>
          <w:t>指定</w:t>
        </w:r>
        <w:r>
          <w:rPr>
            <w:rFonts w:hint="eastAsia"/>
          </w:rPr>
          <w:t>。省略可。省略された場合、</w:t>
        </w:r>
        <w:r>
          <w:rPr>
            <w:rFonts w:hint="eastAsia"/>
          </w:rPr>
          <w:t>s</w:t>
        </w:r>
        <w:r>
          <w:t>oft</w:t>
        </w:r>
        <w:r>
          <w:rPr>
            <w:rFonts w:hint="eastAsia"/>
          </w:rPr>
          <w:t>が指定されたものとする。</w:t>
        </w:r>
        <w:r>
          <w:t>hard</w:t>
        </w:r>
        <w:r>
          <w:rPr>
            <w:rFonts w:hint="eastAsia"/>
          </w:rPr>
          <w:t>が指定され、制約違反の解になる場合、エラー終了する。</w:t>
        </w:r>
        <w:r>
          <w:br/>
        </w:r>
        <w:r>
          <w:rPr>
            <w:rFonts w:hint="eastAsia"/>
          </w:rPr>
          <w:t>例：</w:t>
        </w:r>
        <w:r>
          <w:rPr>
            <w:rFonts w:hint="eastAsia"/>
          </w:rPr>
          <w:t>-</w:t>
        </w:r>
        <w:proofErr w:type="spellStart"/>
        <w:r>
          <w:t>lpt</w:t>
        </w:r>
        <w:proofErr w:type="spellEnd"/>
        <w:r>
          <w:t xml:space="preserve"> hard</w:t>
        </w:r>
      </w:ins>
    </w:p>
    <w:p w14:paraId="195D0664" w14:textId="77777777" w:rsidR="00F35DFD" w:rsidRDefault="00F35DFD" w:rsidP="00F35DFD">
      <w:pPr>
        <w:numPr>
          <w:ilvl w:val="0"/>
          <w:numId w:val="52"/>
        </w:numPr>
        <w:jc w:val="left"/>
        <w:rPr>
          <w:ins w:id="1626" w:author="山口 晃一郎&lt;yamaguchi.koichiro@jp.panasonic.com&gt;" w:date="2022-01-25T16:02:00Z"/>
        </w:rPr>
      </w:pPr>
      <w:ins w:id="1627" w:author="山口 晃一郎&lt;yamaguchi.koichiro@jp.panasonic.com&gt;" w:date="2022-01-25T16:02:00Z">
        <w:r>
          <w:rPr>
            <w:rFonts w:hint="eastAsia"/>
          </w:rPr>
          <w:t>-</w:t>
        </w:r>
        <w:r>
          <w:t>l2pt</w:t>
        </w:r>
        <w:r>
          <w:br/>
        </w:r>
        <w:r>
          <w:rPr>
            <w:rFonts w:hint="eastAsia"/>
          </w:rPr>
          <w:t>第</w:t>
        </w:r>
        <w:r>
          <w:rPr>
            <w:rFonts w:hint="eastAsia"/>
          </w:rPr>
          <w:t>2</w:t>
        </w:r>
        <w:r w:rsidRPr="00F72FD0">
          <w:rPr>
            <w:rFonts w:hint="eastAsia"/>
          </w:rPr>
          <w:t>荷物量</w:t>
        </w:r>
        <w:r w:rsidRPr="00BF5FE5">
          <w:rPr>
            <w:rFonts w:hint="eastAsia"/>
          </w:rPr>
          <w:t>の制約タイプを</w:t>
        </w:r>
        <w:r>
          <w:rPr>
            <w:rFonts w:hint="eastAsia"/>
          </w:rPr>
          <w:t>s</w:t>
        </w:r>
        <w:r>
          <w:t>oft</w:t>
        </w:r>
        <w:r>
          <w:rPr>
            <w:rFonts w:hint="eastAsia"/>
          </w:rPr>
          <w:t>もしくは</w:t>
        </w:r>
        <w:r>
          <w:t>hard</w:t>
        </w:r>
        <w:r>
          <w:rPr>
            <w:rFonts w:hint="eastAsia"/>
          </w:rPr>
          <w:t>で</w:t>
        </w:r>
        <w:r w:rsidRPr="00BF5FE5">
          <w:rPr>
            <w:rFonts w:hint="eastAsia"/>
          </w:rPr>
          <w:t>指定</w:t>
        </w:r>
        <w:r>
          <w:rPr>
            <w:rFonts w:hint="eastAsia"/>
          </w:rPr>
          <w:t>。省略可。省略された場合、</w:t>
        </w:r>
        <w:r>
          <w:rPr>
            <w:rFonts w:hint="eastAsia"/>
          </w:rPr>
          <w:t>s</w:t>
        </w:r>
        <w:r>
          <w:t>oft</w:t>
        </w:r>
        <w:r>
          <w:rPr>
            <w:rFonts w:hint="eastAsia"/>
          </w:rPr>
          <w:t>が指定されたものとする。</w:t>
        </w:r>
        <w:r>
          <w:t>hard</w:t>
        </w:r>
        <w:r>
          <w:rPr>
            <w:rFonts w:hint="eastAsia"/>
          </w:rPr>
          <w:t>が指定され、制約違反の解になる場合、エラー終了する。</w:t>
        </w:r>
        <w:r>
          <w:br/>
        </w:r>
        <w:r>
          <w:rPr>
            <w:rFonts w:hint="eastAsia"/>
          </w:rPr>
          <w:t>例：</w:t>
        </w:r>
        <w:r>
          <w:rPr>
            <w:rFonts w:hint="eastAsia"/>
          </w:rPr>
          <w:t>-</w:t>
        </w:r>
        <w:r>
          <w:t>l2pt hard</w:t>
        </w:r>
      </w:ins>
    </w:p>
    <w:p w14:paraId="20CAF4BC" w14:textId="77777777" w:rsidR="00F35DFD" w:rsidRDefault="00F35DFD" w:rsidP="00F35DFD">
      <w:pPr>
        <w:numPr>
          <w:ilvl w:val="0"/>
          <w:numId w:val="52"/>
        </w:numPr>
        <w:jc w:val="left"/>
        <w:rPr>
          <w:ins w:id="1628" w:author="山口 晃一郎&lt;yamaguchi.koichiro@jp.panasonic.com&gt;" w:date="2022-01-25T16:02:00Z"/>
        </w:rPr>
      </w:pPr>
      <w:ins w:id="1629" w:author="山口 晃一郎&lt;yamaguchi.koichiro@jp.panasonic.com&gt;" w:date="2022-01-25T16:02:00Z">
        <w:r>
          <w:rPr>
            <w:rFonts w:hint="eastAsia"/>
          </w:rPr>
          <w:t>-</w:t>
        </w:r>
        <w:proofErr w:type="spellStart"/>
        <w:r>
          <w:t>tlpt</w:t>
        </w:r>
        <w:proofErr w:type="spellEnd"/>
        <w:r>
          <w:br/>
        </w:r>
        <w:r w:rsidRPr="00F72FD0">
          <w:rPr>
            <w:rFonts w:hint="eastAsia"/>
          </w:rPr>
          <w:t>配送時間のばらつき度合</w:t>
        </w:r>
        <w:r w:rsidRPr="00BF5FE5">
          <w:rPr>
            <w:rFonts w:hint="eastAsia"/>
          </w:rPr>
          <w:t>の制約タイプを</w:t>
        </w:r>
        <w:r>
          <w:rPr>
            <w:rFonts w:hint="eastAsia"/>
          </w:rPr>
          <w:t>s</w:t>
        </w:r>
        <w:r>
          <w:t>oft</w:t>
        </w:r>
        <w:r>
          <w:rPr>
            <w:rFonts w:hint="eastAsia"/>
          </w:rPr>
          <w:t>もしくは</w:t>
        </w:r>
        <w:r>
          <w:t>hard</w:t>
        </w:r>
        <w:r>
          <w:rPr>
            <w:rFonts w:hint="eastAsia"/>
          </w:rPr>
          <w:t>で</w:t>
        </w:r>
        <w:r w:rsidRPr="00BF5FE5">
          <w:rPr>
            <w:rFonts w:hint="eastAsia"/>
          </w:rPr>
          <w:t>指定</w:t>
        </w:r>
        <w:r>
          <w:rPr>
            <w:rFonts w:hint="eastAsia"/>
          </w:rPr>
          <w:t>。省略可。省略された場合、</w:t>
        </w:r>
        <w:r>
          <w:rPr>
            <w:rFonts w:hint="eastAsia"/>
          </w:rPr>
          <w:t>s</w:t>
        </w:r>
        <w:r>
          <w:t>oft</w:t>
        </w:r>
        <w:r>
          <w:rPr>
            <w:rFonts w:hint="eastAsia"/>
          </w:rPr>
          <w:t>が指定されたものとする。</w:t>
        </w:r>
        <w:r>
          <w:t>hard</w:t>
        </w:r>
        <w:r>
          <w:rPr>
            <w:rFonts w:hint="eastAsia"/>
          </w:rPr>
          <w:t>が指定され、制約違反の解になる場合、エラー終了する。</w:t>
        </w:r>
        <w:r>
          <w:br/>
        </w:r>
        <w:r>
          <w:rPr>
            <w:rFonts w:hint="eastAsia"/>
          </w:rPr>
          <w:t>例：</w:t>
        </w:r>
        <w:r>
          <w:rPr>
            <w:rFonts w:hint="eastAsia"/>
          </w:rPr>
          <w:t>-</w:t>
        </w:r>
        <w:proofErr w:type="spellStart"/>
        <w:r>
          <w:t>tlpt</w:t>
        </w:r>
        <w:proofErr w:type="spellEnd"/>
        <w:r>
          <w:t xml:space="preserve"> hard</w:t>
        </w:r>
      </w:ins>
    </w:p>
    <w:p w14:paraId="251B91F0" w14:textId="77777777" w:rsidR="00F35DFD" w:rsidRDefault="00F35DFD" w:rsidP="00F35DFD">
      <w:pPr>
        <w:numPr>
          <w:ilvl w:val="0"/>
          <w:numId w:val="52"/>
        </w:numPr>
        <w:jc w:val="left"/>
        <w:rPr>
          <w:ins w:id="1630" w:author="山口 晃一郎&lt;yamaguchi.koichiro@jp.panasonic.com&gt;" w:date="2022-01-25T16:02:00Z"/>
        </w:rPr>
      </w:pPr>
      <w:ins w:id="1631" w:author="山口 晃一郎&lt;yamaguchi.koichiro@jp.panasonic.com&gt;" w:date="2022-01-25T16:02:00Z">
        <w:r>
          <w:rPr>
            <w:rFonts w:hint="eastAsia"/>
          </w:rPr>
          <w:t>-</w:t>
        </w:r>
        <w:proofErr w:type="spellStart"/>
        <w:r>
          <w:t>vlpt</w:t>
        </w:r>
        <w:proofErr w:type="spellEnd"/>
        <w:r>
          <w:br/>
        </w:r>
        <w:r w:rsidRPr="00F72FD0">
          <w:rPr>
            <w:rFonts w:hint="eastAsia"/>
          </w:rPr>
          <w:t>配送</w:t>
        </w:r>
        <w:r>
          <w:rPr>
            <w:rFonts w:hint="eastAsia"/>
          </w:rPr>
          <w:t>件数</w:t>
        </w:r>
        <w:r w:rsidRPr="00F72FD0">
          <w:rPr>
            <w:rFonts w:hint="eastAsia"/>
          </w:rPr>
          <w:t>のばらつき度合</w:t>
        </w:r>
        <w:r w:rsidRPr="00BF5FE5">
          <w:rPr>
            <w:rFonts w:hint="eastAsia"/>
          </w:rPr>
          <w:t>の制約タイプを</w:t>
        </w:r>
        <w:r>
          <w:rPr>
            <w:rFonts w:hint="eastAsia"/>
          </w:rPr>
          <w:t>s</w:t>
        </w:r>
        <w:r>
          <w:t>oft</w:t>
        </w:r>
        <w:r>
          <w:rPr>
            <w:rFonts w:hint="eastAsia"/>
          </w:rPr>
          <w:t>もしくは</w:t>
        </w:r>
        <w:r>
          <w:t>hard</w:t>
        </w:r>
        <w:r>
          <w:rPr>
            <w:rFonts w:hint="eastAsia"/>
          </w:rPr>
          <w:t>で</w:t>
        </w:r>
        <w:r w:rsidRPr="00BF5FE5">
          <w:rPr>
            <w:rFonts w:hint="eastAsia"/>
          </w:rPr>
          <w:t>指定</w:t>
        </w:r>
        <w:r>
          <w:rPr>
            <w:rFonts w:hint="eastAsia"/>
          </w:rPr>
          <w:t>。省略可。省略された場合、</w:t>
        </w:r>
        <w:r>
          <w:rPr>
            <w:rFonts w:hint="eastAsia"/>
          </w:rPr>
          <w:t>s</w:t>
        </w:r>
        <w:r>
          <w:t>oft</w:t>
        </w:r>
        <w:r>
          <w:rPr>
            <w:rFonts w:hint="eastAsia"/>
          </w:rPr>
          <w:t>が指定されたものとする。</w:t>
        </w:r>
        <w:r>
          <w:t>hard</w:t>
        </w:r>
        <w:r>
          <w:rPr>
            <w:rFonts w:hint="eastAsia"/>
          </w:rPr>
          <w:t>が指定され、制約違反の解になる場合、エラー終了する。</w:t>
        </w:r>
        <w:r>
          <w:br/>
        </w:r>
        <w:r>
          <w:rPr>
            <w:rFonts w:hint="eastAsia"/>
          </w:rPr>
          <w:t>例：</w:t>
        </w:r>
        <w:r>
          <w:rPr>
            <w:rFonts w:hint="eastAsia"/>
          </w:rPr>
          <w:t>-</w:t>
        </w:r>
        <w:proofErr w:type="spellStart"/>
        <w:r>
          <w:t>vlpt</w:t>
        </w:r>
        <w:proofErr w:type="spellEnd"/>
        <w:r>
          <w:t xml:space="preserve"> hard</w:t>
        </w:r>
      </w:ins>
    </w:p>
    <w:p w14:paraId="2DBA5C29" w14:textId="46C6E24E" w:rsidR="00F72FD0" w:rsidRDefault="00F72FD0" w:rsidP="00F35DFD">
      <w:pPr>
        <w:numPr>
          <w:ilvl w:val="0"/>
          <w:numId w:val="52"/>
        </w:numPr>
        <w:jc w:val="left"/>
        <w:rPr>
          <w:ins w:id="1632" w:author="山口 晃一郎&lt;yamaguchi.koichiro@jp.panasonic.com&gt;" w:date="2021-09-13T17:35:00Z"/>
        </w:rPr>
      </w:pPr>
      <w:ins w:id="1633" w:author="山口 晃一郎&lt;yamaguchi.koichiro@jp.panasonic.com&gt;" w:date="2022-01-19T11:43:00Z">
        <w:r>
          <w:rPr>
            <w:rFonts w:hint="eastAsia"/>
          </w:rPr>
          <w:t>-</w:t>
        </w:r>
        <w:proofErr w:type="spellStart"/>
        <w:r w:rsidRPr="00F72FD0">
          <w:t>t</w:t>
        </w:r>
        <w:r>
          <w:t>pw</w:t>
        </w:r>
        <w:proofErr w:type="spellEnd"/>
        <w:r>
          <w:br/>
        </w:r>
        <w:r w:rsidRPr="00F72FD0">
          <w:rPr>
            <w:rFonts w:hint="eastAsia"/>
          </w:rPr>
          <w:t>日時枠</w:t>
        </w:r>
        <w:r w:rsidRPr="00F72FD0">
          <w:rPr>
            <w:rFonts w:hint="eastAsia"/>
          </w:rPr>
          <w:t>(</w:t>
        </w:r>
        <w:r w:rsidRPr="00F72FD0">
          <w:rPr>
            <w:rFonts w:hint="eastAsia"/>
          </w:rPr>
          <w:t>営業日時・配送日時</w:t>
        </w:r>
        <w:r w:rsidRPr="00F72FD0">
          <w:rPr>
            <w:rFonts w:hint="eastAsia"/>
          </w:rPr>
          <w:t>)</w:t>
        </w:r>
        <w:r w:rsidRPr="00F72FD0">
          <w:rPr>
            <w:rFonts w:hint="eastAsia"/>
          </w:rPr>
          <w:t>の違反重みを</w:t>
        </w:r>
      </w:ins>
      <w:ins w:id="1634" w:author="Yamaguchi Koichiro (山口 晃一郎)" w:date="2022-11-02T13:17:00Z">
        <w:r w:rsidR="005E146A">
          <w:rPr>
            <w:rFonts w:hint="eastAsia"/>
          </w:rPr>
          <w:t>実数で</w:t>
        </w:r>
      </w:ins>
      <w:ins w:id="1635" w:author="山口 晃一郎&lt;yamaguchi.koichiro@jp.panasonic.com&gt;" w:date="2022-01-19T11:43:00Z">
        <w:r w:rsidRPr="00F72FD0">
          <w:rPr>
            <w:rFonts w:hint="eastAsia"/>
          </w:rPr>
          <w:t>指定</w:t>
        </w:r>
      </w:ins>
      <w:ins w:id="1636" w:author="山口 晃一郎&lt;yamaguchi.koichiro@jp.panasonic.com&gt;" w:date="2022-01-19T11:44:00Z">
        <w:r>
          <w:rPr>
            <w:rFonts w:hint="eastAsia"/>
          </w:rPr>
          <w:t>。省略可。</w:t>
        </w:r>
      </w:ins>
      <w:proofErr w:type="spellStart"/>
      <w:ins w:id="1637" w:author="山口 晃一郎&lt;yamaguchi.koichiro@jp.panasonic.com&gt;" w:date="2022-01-25T16:02:00Z">
        <w:r w:rsidR="00F35DFD" w:rsidRPr="00F35DFD">
          <w:rPr>
            <w:rFonts w:hint="eastAsia"/>
          </w:rPr>
          <w:t>t</w:t>
        </w:r>
      </w:ins>
      <w:ins w:id="1638" w:author="山口 晃一郎&lt;yamaguchi.koichiro@jp.panasonic.com&gt;" w:date="2022-01-25T16:03:00Z">
        <w:r w:rsidR="00F35DFD">
          <w:t>pt</w:t>
        </w:r>
      </w:ins>
      <w:proofErr w:type="spellEnd"/>
      <w:ins w:id="1639" w:author="山口 晃一郎&lt;yamaguchi.koichiro@jp.panasonic.com&gt;" w:date="2022-01-25T16:02:00Z">
        <w:r w:rsidR="00F35DFD" w:rsidRPr="00F35DFD">
          <w:rPr>
            <w:rFonts w:hint="eastAsia"/>
          </w:rPr>
          <w:t>が</w:t>
        </w:r>
        <w:r w:rsidR="00F35DFD">
          <w:rPr>
            <w:rFonts w:hint="eastAsia"/>
          </w:rPr>
          <w:t>hard</w:t>
        </w:r>
        <w:r w:rsidR="00F35DFD" w:rsidRPr="00F35DFD">
          <w:rPr>
            <w:rFonts w:hint="eastAsia"/>
          </w:rPr>
          <w:t>の場合、指定された値は無視される</w:t>
        </w:r>
      </w:ins>
      <w:ins w:id="1640" w:author="山口 晃一郎&lt;yamaguchi.koichiro@jp.panasonic.com&gt;" w:date="2022-01-25T16:03:00Z">
        <w:r w:rsidR="00F35DFD">
          <w:rPr>
            <w:rFonts w:hint="eastAsia"/>
          </w:rPr>
          <w:t>。</w:t>
        </w:r>
      </w:ins>
      <w:ins w:id="1641" w:author="山口 晃一郎&lt;yamaguchi.koichiro@jp.panasonic.com&gt;" w:date="2022-02-02T09:29:00Z">
        <w:r w:rsidR="00762C7C">
          <w:rPr>
            <w:rFonts w:hint="eastAsia"/>
          </w:rPr>
          <w:t>0</w:t>
        </w:r>
        <w:r w:rsidR="00762C7C">
          <w:rPr>
            <w:rFonts w:hint="eastAsia"/>
          </w:rPr>
          <w:t>以上</w:t>
        </w:r>
        <w:r w:rsidR="00762C7C" w:rsidRPr="00F72FD0">
          <w:t>1000000000</w:t>
        </w:r>
        <w:r w:rsidR="00762C7C">
          <w:rPr>
            <w:rFonts w:hint="eastAsia"/>
          </w:rPr>
          <w:t>以下を指定すること。</w:t>
        </w:r>
      </w:ins>
      <w:ins w:id="1642" w:author="山口 晃一郎&lt;yamaguchi.koichiro@jp.panasonic.com&gt;" w:date="2022-01-19T11:50:00Z">
        <w:r>
          <w:br/>
        </w:r>
        <w:r>
          <w:rPr>
            <w:rFonts w:hint="eastAsia"/>
          </w:rPr>
          <w:t>例：</w:t>
        </w:r>
        <w:r>
          <w:rPr>
            <w:rFonts w:hint="eastAsia"/>
          </w:rPr>
          <w:t>-</w:t>
        </w:r>
        <w:proofErr w:type="spellStart"/>
        <w:r>
          <w:t>tpw</w:t>
        </w:r>
        <w:proofErr w:type="spellEnd"/>
        <w:r>
          <w:t xml:space="preserve"> </w:t>
        </w:r>
      </w:ins>
      <w:ins w:id="1643" w:author="山口 晃一郎&lt;yamaguchi.koichiro@jp.panasonic.com&gt;" w:date="2022-01-19T11:51:00Z">
        <w:r w:rsidRPr="00F72FD0">
          <w:t>1000000000</w:t>
        </w:r>
      </w:ins>
    </w:p>
    <w:p w14:paraId="616E5EAB" w14:textId="35C7F9DE" w:rsidR="00F72FD0" w:rsidRDefault="00F72FD0" w:rsidP="00F72FD0">
      <w:pPr>
        <w:numPr>
          <w:ilvl w:val="0"/>
          <w:numId w:val="52"/>
        </w:numPr>
        <w:jc w:val="left"/>
        <w:rPr>
          <w:ins w:id="1644" w:author="山口 晃一郎&lt;yamaguchi.koichiro@jp.panasonic.com&gt;" w:date="2022-01-19T11:45:00Z"/>
        </w:rPr>
      </w:pPr>
      <w:ins w:id="1645" w:author="山口 晃一郎&lt;yamaguchi.koichiro@jp.panasonic.com&gt;" w:date="2022-01-19T11:45:00Z">
        <w:r>
          <w:rPr>
            <w:rFonts w:hint="eastAsia"/>
          </w:rPr>
          <w:t>-</w:t>
        </w:r>
      </w:ins>
      <w:proofErr w:type="spellStart"/>
      <w:ins w:id="1646" w:author="山口 晃一郎&lt;yamaguchi.koichiro@jp.panasonic.com&gt;" w:date="2022-01-19T11:46:00Z">
        <w:r>
          <w:t>l</w:t>
        </w:r>
      </w:ins>
      <w:ins w:id="1647" w:author="山口 晃一郎&lt;yamaguchi.koichiro@jp.panasonic.com&gt;" w:date="2022-01-19T11:45:00Z">
        <w:r>
          <w:t>pw</w:t>
        </w:r>
        <w:proofErr w:type="spellEnd"/>
        <w:r>
          <w:br/>
        </w:r>
      </w:ins>
      <w:ins w:id="1648" w:author="山口 晃一郎&lt;yamaguchi.koichiro@jp.panasonic.com&gt;" w:date="2022-01-19T11:46:00Z">
        <w:r w:rsidRPr="00F72FD0">
          <w:rPr>
            <w:rFonts w:hint="eastAsia"/>
          </w:rPr>
          <w:t>荷物量の違反重みを</w:t>
        </w:r>
      </w:ins>
      <w:ins w:id="1649" w:author="Yamaguchi Koichiro (山口 晃一郎)" w:date="2022-11-02T13:17:00Z">
        <w:r w:rsidR="005E146A">
          <w:rPr>
            <w:rFonts w:hint="eastAsia"/>
          </w:rPr>
          <w:t>実数で</w:t>
        </w:r>
      </w:ins>
      <w:ins w:id="1650" w:author="山口 晃一郎&lt;yamaguchi.koichiro@jp.panasonic.com&gt;" w:date="2022-01-19T11:46:00Z">
        <w:r w:rsidRPr="00F72FD0">
          <w:rPr>
            <w:rFonts w:hint="eastAsia"/>
          </w:rPr>
          <w:t>指定</w:t>
        </w:r>
      </w:ins>
      <w:ins w:id="1651" w:author="山口 晃一郎&lt;yamaguchi.koichiro@jp.panasonic.com&gt;" w:date="2022-01-19T11:45:00Z">
        <w:r>
          <w:rPr>
            <w:rFonts w:hint="eastAsia"/>
          </w:rPr>
          <w:t>。省略可。</w:t>
        </w:r>
      </w:ins>
      <w:proofErr w:type="spellStart"/>
      <w:ins w:id="1652" w:author="山口 晃一郎&lt;yamaguchi.koichiro@jp.panasonic.com&gt;" w:date="2022-01-25T16:03:00Z">
        <w:r w:rsidR="00F35DFD">
          <w:rPr>
            <w:rFonts w:hint="eastAsia"/>
          </w:rPr>
          <w:t>l</w:t>
        </w:r>
        <w:r w:rsidR="00F35DFD">
          <w:t>pt</w:t>
        </w:r>
        <w:proofErr w:type="spellEnd"/>
        <w:r w:rsidR="00F35DFD" w:rsidRPr="00F35DFD">
          <w:rPr>
            <w:rFonts w:hint="eastAsia"/>
          </w:rPr>
          <w:t>が</w:t>
        </w:r>
        <w:r w:rsidR="00F35DFD">
          <w:rPr>
            <w:rFonts w:hint="eastAsia"/>
          </w:rPr>
          <w:t>hard</w:t>
        </w:r>
        <w:r w:rsidR="00F35DFD" w:rsidRPr="00F35DFD">
          <w:rPr>
            <w:rFonts w:hint="eastAsia"/>
          </w:rPr>
          <w:t>の場合、指定された値は無視される</w:t>
        </w:r>
        <w:r w:rsidR="00F35DFD">
          <w:rPr>
            <w:rFonts w:hint="eastAsia"/>
          </w:rPr>
          <w:t>。</w:t>
        </w:r>
      </w:ins>
      <w:ins w:id="1653" w:author="山口 晃一郎&lt;yamaguchi.koichiro@jp.panasonic.com&gt;" w:date="2022-02-02T09:29:00Z">
        <w:r w:rsidR="00762C7C">
          <w:rPr>
            <w:rFonts w:hint="eastAsia"/>
          </w:rPr>
          <w:t>0</w:t>
        </w:r>
        <w:r w:rsidR="00762C7C">
          <w:rPr>
            <w:rFonts w:hint="eastAsia"/>
          </w:rPr>
          <w:t>以上</w:t>
        </w:r>
        <w:r w:rsidR="00762C7C" w:rsidRPr="00F72FD0">
          <w:t>1000000000</w:t>
        </w:r>
        <w:r w:rsidR="00762C7C">
          <w:rPr>
            <w:rFonts w:hint="eastAsia"/>
          </w:rPr>
          <w:t>以下を指定すること。</w:t>
        </w:r>
      </w:ins>
      <w:ins w:id="1654" w:author="山口 晃一郎&lt;yamaguchi.koichiro@jp.panasonic.com&gt;" w:date="2022-01-19T11:51:00Z">
        <w:r>
          <w:br/>
        </w:r>
        <w:r>
          <w:rPr>
            <w:rFonts w:hint="eastAsia"/>
          </w:rPr>
          <w:t>例：</w:t>
        </w:r>
        <w:r>
          <w:rPr>
            <w:rFonts w:hint="eastAsia"/>
          </w:rPr>
          <w:t>-</w:t>
        </w:r>
        <w:proofErr w:type="spellStart"/>
        <w:r>
          <w:t>lpw</w:t>
        </w:r>
        <w:proofErr w:type="spellEnd"/>
        <w:r>
          <w:t xml:space="preserve"> </w:t>
        </w:r>
        <w:r w:rsidRPr="00F72FD0">
          <w:t>1000000000</w:t>
        </w:r>
      </w:ins>
    </w:p>
    <w:p w14:paraId="6232B4CA" w14:textId="0AD8B449" w:rsidR="00F72FD0" w:rsidRDefault="00F72FD0" w:rsidP="00F72FD0">
      <w:pPr>
        <w:numPr>
          <w:ilvl w:val="0"/>
          <w:numId w:val="52"/>
        </w:numPr>
        <w:jc w:val="left"/>
        <w:rPr>
          <w:ins w:id="1655" w:author="山口 晃一郎&lt;yamaguchi.koichiro@jp.panasonic.com&gt;" w:date="2022-01-19T11:46:00Z"/>
        </w:rPr>
      </w:pPr>
      <w:ins w:id="1656" w:author="山口 晃一郎&lt;yamaguchi.koichiro@jp.panasonic.com&gt;" w:date="2022-01-19T11:46:00Z">
        <w:r>
          <w:rPr>
            <w:rFonts w:hint="eastAsia"/>
          </w:rPr>
          <w:t>-</w:t>
        </w:r>
        <w:r>
          <w:t>l2pw</w:t>
        </w:r>
        <w:r>
          <w:br/>
        </w:r>
        <w:r>
          <w:rPr>
            <w:rFonts w:hint="eastAsia"/>
          </w:rPr>
          <w:t>第</w:t>
        </w:r>
        <w:r>
          <w:rPr>
            <w:rFonts w:hint="eastAsia"/>
          </w:rPr>
          <w:t>2</w:t>
        </w:r>
        <w:r w:rsidRPr="00F72FD0">
          <w:rPr>
            <w:rFonts w:hint="eastAsia"/>
          </w:rPr>
          <w:t>荷物量の違反重みを</w:t>
        </w:r>
      </w:ins>
      <w:ins w:id="1657" w:author="Yamaguchi Koichiro (山口 晃一郎)" w:date="2022-11-02T13:17:00Z">
        <w:r w:rsidR="005E146A">
          <w:rPr>
            <w:rFonts w:hint="eastAsia"/>
          </w:rPr>
          <w:t>実数で</w:t>
        </w:r>
      </w:ins>
      <w:ins w:id="1658" w:author="山口 晃一郎&lt;yamaguchi.koichiro@jp.panasonic.com&gt;" w:date="2022-01-19T11:46:00Z">
        <w:r w:rsidRPr="00F72FD0">
          <w:rPr>
            <w:rFonts w:hint="eastAsia"/>
          </w:rPr>
          <w:t>指定</w:t>
        </w:r>
        <w:r>
          <w:rPr>
            <w:rFonts w:hint="eastAsia"/>
          </w:rPr>
          <w:t>。省略可。</w:t>
        </w:r>
      </w:ins>
      <w:ins w:id="1659" w:author="山口 晃一郎&lt;yamaguchi.koichiro@jp.panasonic.com&gt;" w:date="2022-01-25T16:03:00Z">
        <w:r w:rsidR="00F35DFD">
          <w:t>l2pt</w:t>
        </w:r>
        <w:r w:rsidR="00F35DFD" w:rsidRPr="00F35DFD">
          <w:rPr>
            <w:rFonts w:hint="eastAsia"/>
          </w:rPr>
          <w:t>が</w:t>
        </w:r>
        <w:r w:rsidR="00F35DFD">
          <w:rPr>
            <w:rFonts w:hint="eastAsia"/>
          </w:rPr>
          <w:t>hard</w:t>
        </w:r>
        <w:r w:rsidR="00F35DFD" w:rsidRPr="00F35DFD">
          <w:rPr>
            <w:rFonts w:hint="eastAsia"/>
          </w:rPr>
          <w:t>の場合、指定された値は無視される</w:t>
        </w:r>
        <w:r w:rsidR="00F35DFD">
          <w:rPr>
            <w:rFonts w:hint="eastAsia"/>
          </w:rPr>
          <w:t>。</w:t>
        </w:r>
      </w:ins>
      <w:ins w:id="1660" w:author="山口 晃一郎&lt;yamaguchi.koichiro@jp.panasonic.com&gt;" w:date="2022-02-02T09:29:00Z">
        <w:r w:rsidR="00762C7C">
          <w:rPr>
            <w:rFonts w:hint="eastAsia"/>
          </w:rPr>
          <w:t>0</w:t>
        </w:r>
        <w:r w:rsidR="00762C7C">
          <w:rPr>
            <w:rFonts w:hint="eastAsia"/>
          </w:rPr>
          <w:t>以上</w:t>
        </w:r>
        <w:r w:rsidR="00762C7C" w:rsidRPr="00F72FD0">
          <w:t>1000000000</w:t>
        </w:r>
        <w:r w:rsidR="00762C7C">
          <w:rPr>
            <w:rFonts w:hint="eastAsia"/>
          </w:rPr>
          <w:t>以下を指定すること。</w:t>
        </w:r>
      </w:ins>
      <w:ins w:id="1661" w:author="山口 晃一郎&lt;yamaguchi.koichiro@jp.panasonic.com&gt;" w:date="2022-01-19T11:51:00Z">
        <w:r w:rsidR="00BF5FE5">
          <w:br/>
        </w:r>
        <w:r w:rsidR="00BF5FE5">
          <w:rPr>
            <w:rFonts w:hint="eastAsia"/>
          </w:rPr>
          <w:t>例：</w:t>
        </w:r>
        <w:r w:rsidR="00BF5FE5">
          <w:rPr>
            <w:rFonts w:hint="eastAsia"/>
          </w:rPr>
          <w:t>-</w:t>
        </w:r>
        <w:r w:rsidR="00BF5FE5">
          <w:t xml:space="preserve">l2pw </w:t>
        </w:r>
        <w:r w:rsidR="00BF5FE5" w:rsidRPr="00F72FD0">
          <w:t>1000000000</w:t>
        </w:r>
      </w:ins>
    </w:p>
    <w:p w14:paraId="4E4E8E16" w14:textId="5D440A41" w:rsidR="00F72FD0" w:rsidRDefault="00F72FD0" w:rsidP="00F72FD0">
      <w:pPr>
        <w:numPr>
          <w:ilvl w:val="0"/>
          <w:numId w:val="52"/>
        </w:numPr>
        <w:jc w:val="left"/>
        <w:rPr>
          <w:ins w:id="1662" w:author="山口 晃一郎&lt;yamaguchi.koichiro@jp.panasonic.com&gt;" w:date="2022-01-19T11:46:00Z"/>
        </w:rPr>
      </w:pPr>
      <w:ins w:id="1663" w:author="山口 晃一郎&lt;yamaguchi.koichiro@jp.panasonic.com&gt;" w:date="2022-01-19T11:46:00Z">
        <w:r>
          <w:rPr>
            <w:rFonts w:hint="eastAsia"/>
          </w:rPr>
          <w:t>-</w:t>
        </w:r>
        <w:proofErr w:type="spellStart"/>
        <w:r>
          <w:t>tlpw</w:t>
        </w:r>
        <w:proofErr w:type="spellEnd"/>
        <w:r>
          <w:br/>
        </w:r>
      </w:ins>
      <w:ins w:id="1664" w:author="山口 晃一郎&lt;yamaguchi.koichiro@jp.panasonic.com&gt;" w:date="2022-01-19T11:47:00Z">
        <w:r w:rsidRPr="00F72FD0">
          <w:rPr>
            <w:rFonts w:hint="eastAsia"/>
          </w:rPr>
          <w:t>配送時間のばらつき度合</w:t>
        </w:r>
        <w:r>
          <w:rPr>
            <w:rFonts w:hint="eastAsia"/>
          </w:rPr>
          <w:t>の違反重み</w:t>
        </w:r>
      </w:ins>
      <w:ins w:id="1665" w:author="山口 晃一郎&lt;yamaguchi.koichiro@jp.panasonic.com&gt;" w:date="2022-01-19T11:46:00Z">
        <w:r w:rsidRPr="00F72FD0">
          <w:rPr>
            <w:rFonts w:hint="eastAsia"/>
          </w:rPr>
          <w:t>を</w:t>
        </w:r>
      </w:ins>
      <w:ins w:id="1666" w:author="Yamaguchi Koichiro (山口 晃一郎)" w:date="2022-11-02T13:17:00Z">
        <w:r w:rsidR="005E146A">
          <w:rPr>
            <w:rFonts w:hint="eastAsia"/>
          </w:rPr>
          <w:t>実数で</w:t>
        </w:r>
      </w:ins>
      <w:ins w:id="1667" w:author="山口 晃一郎&lt;yamaguchi.koichiro@jp.panasonic.com&gt;" w:date="2022-01-19T11:46:00Z">
        <w:r w:rsidRPr="00F72FD0">
          <w:rPr>
            <w:rFonts w:hint="eastAsia"/>
          </w:rPr>
          <w:t>指定</w:t>
        </w:r>
        <w:r>
          <w:rPr>
            <w:rFonts w:hint="eastAsia"/>
          </w:rPr>
          <w:t>。省略可。</w:t>
        </w:r>
      </w:ins>
      <w:proofErr w:type="spellStart"/>
      <w:ins w:id="1668" w:author="山口 晃一郎&lt;yamaguchi.koichiro@jp.panasonic.com&gt;" w:date="2022-01-25T16:03:00Z">
        <w:r w:rsidR="00F35DFD" w:rsidRPr="00F35DFD">
          <w:rPr>
            <w:rFonts w:hint="eastAsia"/>
          </w:rPr>
          <w:t>t</w:t>
        </w:r>
        <w:r w:rsidR="00F35DFD">
          <w:t>lpt</w:t>
        </w:r>
        <w:proofErr w:type="spellEnd"/>
        <w:r w:rsidR="00F35DFD" w:rsidRPr="00F35DFD">
          <w:rPr>
            <w:rFonts w:hint="eastAsia"/>
          </w:rPr>
          <w:t>が</w:t>
        </w:r>
        <w:r w:rsidR="00F35DFD">
          <w:rPr>
            <w:rFonts w:hint="eastAsia"/>
          </w:rPr>
          <w:t>hard</w:t>
        </w:r>
        <w:r w:rsidR="00F35DFD" w:rsidRPr="00F35DFD">
          <w:rPr>
            <w:rFonts w:hint="eastAsia"/>
          </w:rPr>
          <w:t>の場合、指定された値は無視される</w:t>
        </w:r>
        <w:r w:rsidR="00F35DFD">
          <w:rPr>
            <w:rFonts w:hint="eastAsia"/>
          </w:rPr>
          <w:t>。</w:t>
        </w:r>
      </w:ins>
      <w:ins w:id="1669" w:author="山口 晃一郎&lt;yamaguchi.koichiro@jp.panasonic.com&gt;" w:date="2022-02-02T09:29:00Z">
        <w:r w:rsidR="00762C7C">
          <w:rPr>
            <w:rFonts w:hint="eastAsia"/>
          </w:rPr>
          <w:t>0</w:t>
        </w:r>
        <w:r w:rsidR="00762C7C">
          <w:rPr>
            <w:rFonts w:hint="eastAsia"/>
          </w:rPr>
          <w:t>以上</w:t>
        </w:r>
        <w:r w:rsidR="00762C7C" w:rsidRPr="00F72FD0">
          <w:t>1000000000</w:t>
        </w:r>
        <w:r w:rsidR="00762C7C">
          <w:rPr>
            <w:rFonts w:hint="eastAsia"/>
          </w:rPr>
          <w:t>以下を指定すること。</w:t>
        </w:r>
      </w:ins>
      <w:ins w:id="1670" w:author="山口 晃一郎&lt;yamaguchi.koichiro@jp.panasonic.com&gt;" w:date="2022-01-19T11:51:00Z">
        <w:r w:rsidR="00BF5FE5">
          <w:br/>
        </w:r>
        <w:r w:rsidR="00BF5FE5">
          <w:rPr>
            <w:rFonts w:hint="eastAsia"/>
          </w:rPr>
          <w:t>例：</w:t>
        </w:r>
        <w:r w:rsidR="00BF5FE5">
          <w:rPr>
            <w:rFonts w:hint="eastAsia"/>
          </w:rPr>
          <w:t>-</w:t>
        </w:r>
        <w:proofErr w:type="spellStart"/>
        <w:r w:rsidR="00BF5FE5">
          <w:t>tlpw</w:t>
        </w:r>
        <w:proofErr w:type="spellEnd"/>
        <w:r w:rsidR="00BF5FE5">
          <w:t xml:space="preserve"> </w:t>
        </w:r>
        <w:r w:rsidR="00BF5FE5" w:rsidRPr="00F72FD0">
          <w:t>1000000000</w:t>
        </w:r>
      </w:ins>
    </w:p>
    <w:p w14:paraId="36ADC0A1" w14:textId="27DB9D4A" w:rsidR="00F72FD0" w:rsidRDefault="00F72FD0" w:rsidP="00F72FD0">
      <w:pPr>
        <w:numPr>
          <w:ilvl w:val="0"/>
          <w:numId w:val="52"/>
        </w:numPr>
        <w:jc w:val="left"/>
        <w:rPr>
          <w:ins w:id="1671" w:author="山口 晃一郎&lt;yamaguchi.koichiro@jp.panasonic.com&gt;" w:date="2022-01-19T11:52:00Z"/>
        </w:rPr>
      </w:pPr>
      <w:ins w:id="1672" w:author="山口 晃一郎&lt;yamaguchi.koichiro@jp.panasonic.com&gt;" w:date="2022-01-19T11:47:00Z">
        <w:r>
          <w:rPr>
            <w:rFonts w:hint="eastAsia"/>
          </w:rPr>
          <w:t>-</w:t>
        </w:r>
        <w:proofErr w:type="spellStart"/>
        <w:r>
          <w:t>vlpw</w:t>
        </w:r>
        <w:proofErr w:type="spellEnd"/>
        <w:r>
          <w:br/>
        </w:r>
        <w:r>
          <w:rPr>
            <w:rFonts w:hint="eastAsia"/>
          </w:rPr>
          <w:t>配送件数</w:t>
        </w:r>
        <w:r w:rsidRPr="00F72FD0">
          <w:rPr>
            <w:rFonts w:hint="eastAsia"/>
          </w:rPr>
          <w:t>のばらつき度合の違反重みを</w:t>
        </w:r>
      </w:ins>
      <w:ins w:id="1673" w:author="Yamaguchi Koichiro (山口 晃一郎)" w:date="2022-11-02T13:17:00Z">
        <w:r w:rsidR="005E146A">
          <w:rPr>
            <w:rFonts w:hint="eastAsia"/>
          </w:rPr>
          <w:t>実数で</w:t>
        </w:r>
      </w:ins>
      <w:ins w:id="1674" w:author="山口 晃一郎&lt;yamaguchi.koichiro@jp.panasonic.com&gt;" w:date="2022-01-19T11:47:00Z">
        <w:r w:rsidRPr="00F72FD0">
          <w:rPr>
            <w:rFonts w:hint="eastAsia"/>
          </w:rPr>
          <w:t>指定</w:t>
        </w:r>
        <w:r>
          <w:rPr>
            <w:rFonts w:hint="eastAsia"/>
          </w:rPr>
          <w:t>。省略可。</w:t>
        </w:r>
      </w:ins>
      <w:proofErr w:type="spellStart"/>
      <w:ins w:id="1675" w:author="山口 晃一郎&lt;yamaguchi.koichiro@jp.panasonic.com&gt;" w:date="2022-01-25T16:03:00Z">
        <w:r w:rsidR="00F35DFD">
          <w:t>vlpt</w:t>
        </w:r>
        <w:proofErr w:type="spellEnd"/>
        <w:r w:rsidR="00F35DFD" w:rsidRPr="00F35DFD">
          <w:rPr>
            <w:rFonts w:hint="eastAsia"/>
          </w:rPr>
          <w:t>が</w:t>
        </w:r>
        <w:r w:rsidR="00F35DFD">
          <w:rPr>
            <w:rFonts w:hint="eastAsia"/>
          </w:rPr>
          <w:t>hard</w:t>
        </w:r>
        <w:r w:rsidR="00F35DFD" w:rsidRPr="00F35DFD">
          <w:rPr>
            <w:rFonts w:hint="eastAsia"/>
          </w:rPr>
          <w:t>の場合、指定された値は無視される</w:t>
        </w:r>
        <w:r w:rsidR="00F35DFD">
          <w:rPr>
            <w:rFonts w:hint="eastAsia"/>
          </w:rPr>
          <w:t>。</w:t>
        </w:r>
      </w:ins>
      <w:ins w:id="1676" w:author="山口 晃一郎&lt;yamaguchi.koichiro@jp.panasonic.com&gt;" w:date="2022-02-02T09:29:00Z">
        <w:r w:rsidR="00762C7C">
          <w:rPr>
            <w:rFonts w:hint="eastAsia"/>
          </w:rPr>
          <w:t>0</w:t>
        </w:r>
        <w:r w:rsidR="00762C7C">
          <w:rPr>
            <w:rFonts w:hint="eastAsia"/>
          </w:rPr>
          <w:t>以上</w:t>
        </w:r>
        <w:r w:rsidR="00762C7C" w:rsidRPr="00F72FD0">
          <w:t>1000000000</w:t>
        </w:r>
        <w:r w:rsidR="00762C7C">
          <w:rPr>
            <w:rFonts w:hint="eastAsia"/>
          </w:rPr>
          <w:t>以下を指定すること。</w:t>
        </w:r>
      </w:ins>
      <w:ins w:id="1677" w:author="山口 晃一郎&lt;yamaguchi.koichiro@jp.panasonic.com&gt;" w:date="2022-01-19T11:51:00Z">
        <w:r w:rsidR="00BF5FE5">
          <w:br/>
        </w:r>
        <w:r w:rsidR="00BF5FE5">
          <w:rPr>
            <w:rFonts w:hint="eastAsia"/>
          </w:rPr>
          <w:t>例：</w:t>
        </w:r>
        <w:r w:rsidR="00BF5FE5">
          <w:rPr>
            <w:rFonts w:hint="eastAsia"/>
          </w:rPr>
          <w:t>-</w:t>
        </w:r>
        <w:proofErr w:type="spellStart"/>
        <w:r w:rsidR="00BF5FE5">
          <w:t>vlpw</w:t>
        </w:r>
        <w:proofErr w:type="spellEnd"/>
        <w:r w:rsidR="00BF5FE5">
          <w:t xml:space="preserve"> </w:t>
        </w:r>
        <w:r w:rsidR="00BF5FE5" w:rsidRPr="00F72FD0">
          <w:t>1000000000</w:t>
        </w:r>
      </w:ins>
    </w:p>
    <w:p w14:paraId="42C3A3C6" w14:textId="77777777" w:rsidR="00E54848" w:rsidRDefault="00E54848" w:rsidP="008954B4">
      <w:pPr>
        <w:numPr>
          <w:ilvl w:val="0"/>
          <w:numId w:val="52"/>
        </w:numPr>
        <w:jc w:val="left"/>
        <w:rPr>
          <w:ins w:id="1678" w:author="山口 晃一郎&lt;yamaguchi.koichiro@jp.panasonic.com&gt;" w:date="2022-02-14T15:14:00Z"/>
        </w:rPr>
      </w:pPr>
      <w:ins w:id="1679" w:author="山口 晃一郎&lt;yamaguchi.koichiro@jp.panasonic.com&gt;" w:date="2022-02-14T15:14:00Z">
        <w:r>
          <w:rPr>
            <w:rFonts w:hint="eastAsia"/>
          </w:rPr>
          <w:t>-</w:t>
        </w:r>
        <w:proofErr w:type="spellStart"/>
        <w:r>
          <w:t>addtw</w:t>
        </w:r>
      </w:ins>
      <w:ins w:id="1680" w:author="山口 晃一郎&lt;yamaguchi.koichiro@jp.panasonic.com&gt;" w:date="2022-02-14T15:41:00Z">
        <w:r w:rsidR="00673997">
          <w:rPr>
            <w:rFonts w:hint="eastAsia"/>
          </w:rPr>
          <w:t>s</w:t>
        </w:r>
        <w:r w:rsidR="00673997">
          <w:t>pot</w:t>
        </w:r>
      </w:ins>
      <w:proofErr w:type="spellEnd"/>
      <w:ins w:id="1681" w:author="山口 晃一郎&lt;yamaguchi.koichiro@jp.panasonic.com&gt;" w:date="2022-02-14T15:14:00Z">
        <w:r>
          <w:br/>
        </w:r>
        <w:r>
          <w:rPr>
            <w:rFonts w:hint="eastAsia"/>
          </w:rPr>
          <w:t>追加時間枠</w:t>
        </w:r>
      </w:ins>
      <w:ins w:id="1682" w:author="山口 晃一郎&lt;yamaguchi.koichiro@jp.panasonic.com&gt;" w:date="2022-02-14T15:41:00Z">
        <w:r w:rsidR="00673997">
          <w:rPr>
            <w:rFonts w:hint="eastAsia"/>
          </w:rPr>
          <w:t>場所</w:t>
        </w:r>
      </w:ins>
      <w:ins w:id="1683" w:author="山口 晃一郎&lt;yamaguchi.koichiro@jp.panasonic.com&gt;" w:date="2022-02-14T15:14:00Z">
        <w:r>
          <w:rPr>
            <w:rFonts w:hint="eastAsia"/>
          </w:rPr>
          <w:t>ファイル</w:t>
        </w:r>
        <w:r w:rsidRPr="00CD51DB">
          <w:rPr>
            <w:rFonts w:hint="eastAsia"/>
          </w:rPr>
          <w:t>をフルパスで指定。ファイルフォーマットは別途説明。省略可。</w:t>
        </w:r>
        <w:r>
          <w:br/>
        </w:r>
        <w:r w:rsidRPr="00CD51DB">
          <w:rPr>
            <w:rFonts w:hint="eastAsia"/>
          </w:rPr>
          <w:t>例：</w:t>
        </w:r>
        <w:r>
          <w:rPr>
            <w:rFonts w:hint="eastAsia"/>
          </w:rPr>
          <w:t>-</w:t>
        </w:r>
        <w:proofErr w:type="spellStart"/>
        <w:r>
          <w:t>addtw</w:t>
        </w:r>
      </w:ins>
      <w:ins w:id="1684" w:author="山口 晃一郎&lt;yamaguchi.koichiro@jp.panasonic.com&gt;" w:date="2022-02-14T15:42:00Z">
        <w:r w:rsidR="00673997">
          <w:t>spot</w:t>
        </w:r>
      </w:ins>
      <w:proofErr w:type="spellEnd"/>
      <w:ins w:id="1685" w:author="山口 晃一郎&lt;yamaguchi.koichiro@jp.panasonic.com&gt;" w:date="2022-02-14T15:14:00Z">
        <w:r w:rsidRPr="00CD51DB">
          <w:rPr>
            <w:rFonts w:hint="eastAsia"/>
          </w:rPr>
          <w:t xml:space="preserve"> c:\input\</w:t>
        </w:r>
        <w:r>
          <w:t>addtw</w:t>
        </w:r>
      </w:ins>
      <w:ins w:id="1686" w:author="山口 晃一郎&lt;yamaguchi.koichiro@jp.panasonic.com&gt;" w:date="2022-02-14T15:41:00Z">
        <w:r w:rsidR="00673997">
          <w:t>s</w:t>
        </w:r>
      </w:ins>
      <w:ins w:id="1687" w:author="山口 晃一郎&lt;yamaguchi.koichiro@jp.panasonic.com&gt;" w:date="2022-02-14T15:42:00Z">
        <w:r w:rsidR="00673997">
          <w:t>pot</w:t>
        </w:r>
      </w:ins>
      <w:ins w:id="1688" w:author="山口 晃一郎&lt;yamaguchi.koichiro@jp.panasonic.com&gt;" w:date="2022-02-14T15:15:00Z">
        <w:r>
          <w:t>.</w:t>
        </w:r>
      </w:ins>
      <w:ins w:id="1689" w:author="山口 晃一郎&lt;yamaguchi.koichiro@jp.panasonic.com&gt;" w:date="2022-02-14T15:14:00Z">
        <w:r w:rsidRPr="00CD51DB">
          <w:rPr>
            <w:rFonts w:hint="eastAsia"/>
          </w:rPr>
          <w:t>csv</w:t>
        </w:r>
      </w:ins>
    </w:p>
    <w:p w14:paraId="666EC11D" w14:textId="77777777" w:rsidR="005C05BF" w:rsidRPr="00C44089" w:rsidRDefault="005C05BF" w:rsidP="005C05BF">
      <w:pPr>
        <w:numPr>
          <w:ilvl w:val="0"/>
          <w:numId w:val="52"/>
        </w:numPr>
        <w:rPr>
          <w:ins w:id="1690" w:author="山口 晃一郎&lt;yamaguchi.koichiro@jp.panasonic.com&gt;" w:date="2022-02-14T15:47:00Z"/>
        </w:rPr>
      </w:pPr>
      <w:ins w:id="1691" w:author="山口 晃一郎&lt;yamaguchi.koichiro@jp.panasonic.com&gt;" w:date="2022-02-14T15:47:00Z">
        <w:r>
          <w:rPr>
            <w:rFonts w:hint="eastAsia"/>
          </w:rPr>
          <w:t>-</w:t>
        </w:r>
        <w:r w:rsidR="00987441">
          <w:t>delayst</w:t>
        </w:r>
      </w:ins>
      <w:ins w:id="1692" w:author="山口 晃一郎&lt;yamaguchi.koichiro@jp.panasonic.com&gt;" w:date="2022-02-15T18:39:00Z">
        <w:r w:rsidR="00987441">
          <w:t>2</w:t>
        </w:r>
      </w:ins>
      <w:ins w:id="1693" w:author="山口 晃一郎&lt;yamaguchi.koichiro@jp.panasonic.com&gt;" w:date="2022-02-14T15:47:00Z">
        <w:r>
          <w:rPr>
            <w:rFonts w:hint="eastAsia"/>
          </w:rPr>
          <w:br/>
        </w:r>
        <w:r>
          <w:rPr>
            <w:rFonts w:hint="eastAsia"/>
          </w:rPr>
          <w:t>出発時刻を後ろにずらして、できる限り待ち時間を削減した最適化計画にするかどうかの指定。省略可。指定された場合、最適化された待ち時間を削減した計画のみを出力する。</w:t>
        </w:r>
      </w:ins>
      <w:ins w:id="1694" w:author="山口 晃一郎&lt;yamaguchi.koichiro@jp.panasonic.com&gt;" w:date="2022-02-18T15:58:00Z">
        <w:r w:rsidR="00D20AC9">
          <w:rPr>
            <w:rFonts w:hint="eastAsia"/>
          </w:rPr>
          <w:t>本指定</w:t>
        </w:r>
      </w:ins>
      <w:ins w:id="1695" w:author="山口 晃一郎&lt;yamaguchi.koichiro@jp.panasonic.com&gt;" w:date="2022-02-18T16:00:00Z">
        <w:r w:rsidR="00D20AC9">
          <w:rPr>
            <w:rFonts w:hint="eastAsia"/>
          </w:rPr>
          <w:t>について</w:t>
        </w:r>
      </w:ins>
      <w:ins w:id="1696" w:author="山口 晃一郎&lt;yamaguchi.koichiro@jp.panasonic.com&gt;" w:date="2022-02-18T15:59:00Z">
        <w:r w:rsidR="00D20AC9">
          <w:rPr>
            <w:rFonts w:hint="eastAsia"/>
          </w:rPr>
          <w:t>は、本指定より</w:t>
        </w:r>
      </w:ins>
      <w:ins w:id="1697" w:author="山口 晃一郎&lt;yamaguchi.koichiro@jp.panasonic.com&gt;" w:date="2022-02-18T15:58:00Z">
        <w:r w:rsidR="00D20AC9">
          <w:rPr>
            <w:rFonts w:hint="eastAsia"/>
          </w:rPr>
          <w:t>最適化指標の方が優先される。</w:t>
        </w:r>
      </w:ins>
      <w:ins w:id="1698" w:author="山口 晃一郎&lt;yamaguchi.koichiro@jp.panasonic.com&gt;" w:date="2022-02-14T15:47:00Z">
        <w:r>
          <w:rPr>
            <w:rFonts w:hint="eastAsia"/>
          </w:rPr>
          <w:t>-</w:t>
        </w:r>
        <w:proofErr w:type="spellStart"/>
        <w:r>
          <w:t>ltime</w:t>
        </w:r>
        <w:proofErr w:type="spellEnd"/>
        <w:r>
          <w:rPr>
            <w:rFonts w:hint="eastAsia"/>
          </w:rPr>
          <w:t>が指定されている場合、その値より少なくなる待ち時間削減は行わない。充電配送計画を作成する場合、削減することによって計画が電欠に変わるなら、遅延は行わない。ただし、もともと電欠の解であれば、削減は実行する。</w:t>
        </w:r>
        <w:r>
          <w:br/>
        </w:r>
        <w:r>
          <w:rPr>
            <w:rFonts w:hint="eastAsia"/>
          </w:rPr>
          <w:t>例：</w:t>
        </w:r>
        <w:r>
          <w:rPr>
            <w:rFonts w:hint="eastAsia"/>
          </w:rPr>
          <w:t>-</w:t>
        </w:r>
        <w:r>
          <w:t>delayst</w:t>
        </w:r>
      </w:ins>
      <w:ins w:id="1699" w:author="山口 晃一郎&lt;yamaguchi.koichiro@jp.panasonic.com&gt;" w:date="2022-02-15T18:40:00Z">
        <w:r w:rsidR="00987441">
          <w:t>2</w:t>
        </w:r>
      </w:ins>
    </w:p>
    <w:p w14:paraId="41F35BBD" w14:textId="77777777" w:rsidR="00C56D1F" w:rsidRDefault="00C56D1F" w:rsidP="00C56D1F">
      <w:pPr>
        <w:numPr>
          <w:ilvl w:val="0"/>
          <w:numId w:val="52"/>
        </w:numPr>
        <w:jc w:val="left"/>
        <w:rPr>
          <w:ins w:id="1700" w:author="Yamaguchi Koichiro (山口 晃一郎)" w:date="2022-07-11T16:47:00Z"/>
        </w:rPr>
      </w:pPr>
      <w:ins w:id="1701" w:author="Yamaguchi Koichiro (山口 晃一郎)" w:date="2022-07-11T16:47:00Z">
        <w:r>
          <w:rPr>
            <w:rFonts w:hint="eastAsia"/>
          </w:rPr>
          <w:t>-</w:t>
        </w:r>
        <w:proofErr w:type="spellStart"/>
        <w:r>
          <w:t>demdiv</w:t>
        </w:r>
        <w:proofErr w:type="spellEnd"/>
        <w:r>
          <w:br/>
        </w:r>
        <w:r>
          <w:rPr>
            <w:rFonts w:hint="eastAsia"/>
          </w:rPr>
          <w:t>荷物分割数定義ファイル</w:t>
        </w:r>
        <w:r w:rsidRPr="00CD51DB">
          <w:rPr>
            <w:rFonts w:hint="eastAsia"/>
          </w:rPr>
          <w:t>をフルパスで指定。ファイルフォーマットは別途説明。省略可。</w:t>
        </w:r>
        <w:r>
          <w:br/>
        </w:r>
        <w:r w:rsidRPr="00CD51DB">
          <w:rPr>
            <w:rFonts w:hint="eastAsia"/>
          </w:rPr>
          <w:t>例：</w:t>
        </w:r>
        <w:r>
          <w:rPr>
            <w:rFonts w:hint="eastAsia"/>
          </w:rPr>
          <w:t>-</w:t>
        </w:r>
        <w:proofErr w:type="spellStart"/>
        <w:r>
          <w:t>demdiv</w:t>
        </w:r>
        <w:proofErr w:type="spellEnd"/>
        <w:r w:rsidRPr="00CD51DB">
          <w:rPr>
            <w:rFonts w:hint="eastAsia"/>
          </w:rPr>
          <w:t xml:space="preserve"> c:\input\</w:t>
        </w:r>
        <w:r>
          <w:t>demdivide.</w:t>
        </w:r>
        <w:r w:rsidRPr="00CD51DB">
          <w:rPr>
            <w:rFonts w:hint="eastAsia"/>
          </w:rPr>
          <w:t>csv</w:t>
        </w:r>
      </w:ins>
    </w:p>
    <w:p w14:paraId="30133236" w14:textId="77777777" w:rsidR="00B90813" w:rsidRPr="00C44089" w:rsidRDefault="00B90813" w:rsidP="00B90813">
      <w:pPr>
        <w:numPr>
          <w:ilvl w:val="0"/>
          <w:numId w:val="52"/>
        </w:numPr>
        <w:rPr>
          <w:ins w:id="1702" w:author="Yamaguchi Koichiro (山口 晃一郎)" w:date="2022-07-28T10:44:00Z"/>
        </w:rPr>
      </w:pPr>
      <w:ins w:id="1703" w:author="Yamaguchi Koichiro (山口 晃一郎)" w:date="2022-07-28T10:44:00Z">
        <w:r>
          <w:rPr>
            <w:rFonts w:hint="eastAsia"/>
          </w:rPr>
          <w:t>-a</w:t>
        </w:r>
        <w:r>
          <w:t>2</w:t>
        </w:r>
        <w:r>
          <w:rPr>
            <w:rFonts w:hint="eastAsia"/>
          </w:rPr>
          <w:br/>
        </w:r>
        <w:r>
          <w:rPr>
            <w:rFonts w:hint="eastAsia"/>
          </w:rPr>
          <w:t>荷物分割初期解ファイルをフルパスで指定。ファイルフォーマットは別途説明。省略可。</w:t>
        </w:r>
      </w:ins>
      <w:ins w:id="1704" w:author="Yamaguchi Koichiro (山口 晃一郎)" w:date="2022-07-28T12:05:00Z">
        <w:r w:rsidR="0003294B">
          <w:rPr>
            <w:rFonts w:hint="eastAsia"/>
          </w:rPr>
          <w:t>初期解ファイル</w:t>
        </w:r>
      </w:ins>
      <w:ins w:id="1705" w:author="Yamaguchi Koichiro (山口 晃一郎)" w:date="2022-07-28T12:06:00Z">
        <w:r w:rsidR="0003294B">
          <w:rPr>
            <w:rFonts w:hint="eastAsia"/>
          </w:rPr>
          <w:t>（</w:t>
        </w:r>
        <w:r w:rsidR="0003294B">
          <w:rPr>
            <w:rFonts w:hint="eastAsia"/>
          </w:rPr>
          <w:t>-</w:t>
        </w:r>
        <w:r w:rsidR="0003294B">
          <w:t xml:space="preserve">a </w:t>
        </w:r>
        <w:r w:rsidR="0003294B">
          <w:rPr>
            <w:rFonts w:hint="eastAsia"/>
          </w:rPr>
          <w:t>指定）</w:t>
        </w:r>
      </w:ins>
      <w:ins w:id="1706" w:author="Yamaguchi Koichiro (山口 晃一郎)" w:date="2022-07-28T12:05:00Z">
        <w:r w:rsidR="0003294B">
          <w:rPr>
            <w:rFonts w:hint="eastAsia"/>
          </w:rPr>
          <w:t>との同時指定不可。</w:t>
        </w:r>
      </w:ins>
      <w:ins w:id="1707" w:author="Yamaguchi Koichiro (山口 晃一郎)" w:date="2022-07-28T10:44:00Z">
        <w:r>
          <w:br/>
        </w:r>
        <w:r>
          <w:rPr>
            <w:rFonts w:hint="eastAsia"/>
          </w:rPr>
          <w:t>例：</w:t>
        </w:r>
        <w:r>
          <w:rPr>
            <w:rFonts w:hint="eastAsia"/>
          </w:rPr>
          <w:t>-a</w:t>
        </w:r>
      </w:ins>
      <w:ins w:id="1708" w:author="Yamaguchi Koichiro (山口 晃一郎)" w:date="2022-07-28T12:05:00Z">
        <w:r w:rsidR="0003294B">
          <w:t>2</w:t>
        </w:r>
      </w:ins>
      <w:ins w:id="1709" w:author="Yamaguchi Koichiro (山口 晃一郎)" w:date="2022-07-28T10:44:00Z">
        <w:r>
          <w:rPr>
            <w:rFonts w:hint="eastAsia"/>
          </w:rPr>
          <w:t xml:space="preserve"> c:\input\init_answer</w:t>
        </w:r>
      </w:ins>
      <w:ins w:id="1710" w:author="Yamaguchi Koichiro (山口 晃一郎)" w:date="2022-07-28T12:06:00Z">
        <w:r w:rsidR="0003294B">
          <w:t>2</w:t>
        </w:r>
      </w:ins>
      <w:ins w:id="1711" w:author="Yamaguchi Koichiro (山口 晃一郎)" w:date="2022-07-28T10:44:00Z">
        <w:r>
          <w:rPr>
            <w:rFonts w:hint="eastAsia"/>
          </w:rPr>
          <w:t>.csv</w:t>
        </w:r>
      </w:ins>
    </w:p>
    <w:p w14:paraId="6B79FF35" w14:textId="44930BC9" w:rsidR="00E14D94" w:rsidRDefault="00E14D94" w:rsidP="00E14D94">
      <w:pPr>
        <w:numPr>
          <w:ilvl w:val="0"/>
          <w:numId w:val="52"/>
        </w:numPr>
        <w:rPr>
          <w:ins w:id="1712" w:author="Yamaguchi Koichiro (山口 晃一郎)" w:date="2022-08-02T17:28:00Z"/>
        </w:rPr>
      </w:pPr>
      <w:ins w:id="1713" w:author="Yamaguchi Koichiro (山口 晃一郎)" w:date="2022-08-02T17:28:00Z">
        <w:r>
          <w:rPr>
            <w:rFonts w:hint="eastAsia"/>
          </w:rPr>
          <w:t>-</w:t>
        </w:r>
        <w:proofErr w:type="spellStart"/>
        <w:r>
          <w:t>avedistper</w:t>
        </w:r>
        <w:proofErr w:type="spellEnd"/>
        <w:r>
          <w:br/>
        </w:r>
        <w:r>
          <w:rPr>
            <w:rFonts w:hint="eastAsia"/>
          </w:rPr>
          <w:t>各車両の配送距離を平均化するために指定。平均値からの上振れ、下振れ度合いを％で指定、</w:t>
        </w:r>
        <w:r>
          <w:rPr>
            <w:rFonts w:hint="eastAsia"/>
          </w:rPr>
          <w:t>0</w:t>
        </w:r>
      </w:ins>
      <w:ins w:id="1714" w:author="Yamaguchi Koichiro (山口 晃一郎)" w:date="2022-11-02T13:45:00Z">
        <w:r w:rsidR="007D0C99">
          <w:rPr>
            <w:rFonts w:hint="eastAsia"/>
          </w:rPr>
          <w:t>以上</w:t>
        </w:r>
      </w:ins>
      <w:ins w:id="1715" w:author="Yamaguchi Koichiro (山口 晃一郎)" w:date="2022-08-02T17:28:00Z">
        <w:r>
          <w:rPr>
            <w:rFonts w:hint="eastAsia"/>
          </w:rPr>
          <w:t>、</w:t>
        </w:r>
        <w:r>
          <w:rPr>
            <w:rFonts w:hint="eastAsia"/>
          </w:rPr>
          <w:t>1</w:t>
        </w:r>
        <w:r>
          <w:t>00</w:t>
        </w:r>
        <w:r>
          <w:rPr>
            <w:rFonts w:hint="eastAsia"/>
          </w:rPr>
          <w:t>より小さい数値</w:t>
        </w:r>
        <w:r>
          <w:rPr>
            <w:rFonts w:hint="eastAsia"/>
          </w:rPr>
          <w:t>(</w:t>
        </w:r>
        <w:r>
          <w:rPr>
            <w:rFonts w:hint="eastAsia"/>
          </w:rPr>
          <w:t>小数指定可能</w:t>
        </w:r>
        <w:r>
          <w:rPr>
            <w:rFonts w:hint="eastAsia"/>
          </w:rPr>
          <w:t>)</w:t>
        </w:r>
        <w:r>
          <w:rPr>
            <w:rFonts w:hint="eastAsia"/>
          </w:rPr>
          <w:t>で指定すること。省略可。</w:t>
        </w:r>
      </w:ins>
      <w:ins w:id="1716" w:author="Yamaguchi Koichiro (山口 晃一郎)" w:date="2023-03-31T17:32:00Z">
        <w:r w:rsidR="00642171">
          <w:rPr>
            <w:rFonts w:hint="eastAsia"/>
          </w:rPr>
          <w:t>ずれ度合が最大の</w:t>
        </w:r>
      </w:ins>
      <w:ins w:id="1717" w:author="Yamaguchi Koichiro (山口 晃一郎)" w:date="2022-08-02T17:28:00Z">
        <w:r>
          <w:rPr>
            <w:rFonts w:hint="eastAsia"/>
          </w:rPr>
          <w:t>各車両の配送距離を平均値プラスマイナス「指定された値」％に納まる範囲で改善解を出そうとする。</w:t>
        </w:r>
        <w:r>
          <w:br/>
        </w:r>
        <w:r>
          <w:rPr>
            <w:rFonts w:hint="eastAsia"/>
          </w:rPr>
          <w:t>例：</w:t>
        </w:r>
        <w:r>
          <w:rPr>
            <w:rFonts w:hint="eastAsia"/>
          </w:rPr>
          <w:t>-</w:t>
        </w:r>
        <w:proofErr w:type="spellStart"/>
        <w:r>
          <w:rPr>
            <w:rFonts w:hint="eastAsia"/>
          </w:rPr>
          <w:t>ave</w:t>
        </w:r>
        <w:r>
          <w:t>distper</w:t>
        </w:r>
        <w:proofErr w:type="spellEnd"/>
        <w:r>
          <w:rPr>
            <w:rFonts w:hint="eastAsia"/>
          </w:rPr>
          <w:t xml:space="preserve"> 20</w:t>
        </w:r>
      </w:ins>
    </w:p>
    <w:p w14:paraId="424079EF" w14:textId="0E79623E" w:rsidR="00E14D94" w:rsidRDefault="00E14D94" w:rsidP="00E14D94">
      <w:pPr>
        <w:numPr>
          <w:ilvl w:val="0"/>
          <w:numId w:val="52"/>
        </w:numPr>
        <w:rPr>
          <w:ins w:id="1718" w:author="Yamaguchi Koichiro (山口 晃一郎)" w:date="2022-08-02T17:28:00Z"/>
        </w:rPr>
      </w:pPr>
      <w:ins w:id="1719" w:author="Yamaguchi Koichiro (山口 晃一郎)" w:date="2022-08-02T17:28:00Z">
        <w:r>
          <w:rPr>
            <w:rFonts w:hint="eastAsia"/>
          </w:rPr>
          <w:t>-</w:t>
        </w:r>
        <w:proofErr w:type="spellStart"/>
        <w:r>
          <w:t>avedistnum</w:t>
        </w:r>
        <w:proofErr w:type="spellEnd"/>
        <w:r>
          <w:br/>
        </w:r>
        <w:r>
          <w:rPr>
            <w:rFonts w:hint="eastAsia"/>
          </w:rPr>
          <w:t>各車両の配送距離を平均化するために指定。許容する配送距離の差を指定、</w:t>
        </w:r>
      </w:ins>
      <w:ins w:id="1720" w:author="Yamaguchi Koichiro (山口 晃一郎)" w:date="2022-11-02T13:46:00Z">
        <w:r w:rsidR="007D0C99">
          <w:rPr>
            <w:rFonts w:hint="eastAsia"/>
          </w:rPr>
          <w:t>0</w:t>
        </w:r>
        <w:r w:rsidR="007D0C99">
          <w:rPr>
            <w:rFonts w:hint="eastAsia"/>
          </w:rPr>
          <w:t>以上の</w:t>
        </w:r>
      </w:ins>
      <w:ins w:id="1721" w:author="Yamaguchi Koichiro (山口 晃一郎)" w:date="2022-08-02T17:28:00Z">
        <w:r>
          <w:rPr>
            <w:rFonts w:hint="eastAsia"/>
          </w:rPr>
          <w:t>実数を指定すること。省略可。</w:t>
        </w:r>
      </w:ins>
      <w:ins w:id="1722" w:author="Yamaguchi Koichiro (山口 晃一郎)" w:date="2023-03-31T17:32:00Z">
        <w:r w:rsidR="00642171">
          <w:rPr>
            <w:rFonts w:hint="eastAsia"/>
          </w:rPr>
          <w:t>ずれ度合が最大の</w:t>
        </w:r>
      </w:ins>
      <w:ins w:id="1723" w:author="Yamaguchi Koichiro (山口 晃一郎)" w:date="2022-08-02T17:28:00Z">
        <w:r>
          <w:rPr>
            <w:rFonts w:hint="eastAsia"/>
          </w:rPr>
          <w:t>各車両の配送</w:t>
        </w:r>
      </w:ins>
      <w:ins w:id="1724" w:author="Yamaguchi Koichiro (山口 晃一郎)" w:date="2022-08-02T17:29:00Z">
        <w:r>
          <w:rPr>
            <w:rFonts w:hint="eastAsia"/>
          </w:rPr>
          <w:t>距離</w:t>
        </w:r>
      </w:ins>
      <w:ins w:id="1725" w:author="Yamaguchi Koichiro (山口 晃一郎)" w:date="2022-08-02T17:28:00Z">
        <w:r>
          <w:rPr>
            <w:rFonts w:hint="eastAsia"/>
          </w:rPr>
          <w:t>を「指定された値」の差に納まる範囲で改善解を出そうとする。</w:t>
        </w:r>
        <w:r>
          <w:rPr>
            <w:rFonts w:hint="eastAsia"/>
          </w:rPr>
          <w:t>-</w:t>
        </w:r>
        <w:proofErr w:type="spellStart"/>
        <w:r>
          <w:t>ave</w:t>
        </w:r>
      </w:ins>
      <w:ins w:id="1726" w:author="Yamaguchi Koichiro (山口 晃一郎)" w:date="2022-08-02T17:29:00Z">
        <w:r>
          <w:t>distper</w:t>
        </w:r>
      </w:ins>
      <w:proofErr w:type="spellEnd"/>
      <w:ins w:id="1727" w:author="Yamaguchi Koichiro (山口 晃一郎)" w:date="2022-08-02T17:28:00Z">
        <w:r>
          <w:rPr>
            <w:rFonts w:hint="eastAsia"/>
          </w:rPr>
          <w:t>との併用不可。</w:t>
        </w:r>
        <w:r>
          <w:br/>
        </w:r>
        <w:r>
          <w:rPr>
            <w:rFonts w:hint="eastAsia"/>
          </w:rPr>
          <w:t>例：</w:t>
        </w:r>
        <w:r>
          <w:rPr>
            <w:rFonts w:hint="eastAsia"/>
          </w:rPr>
          <w:t>-</w:t>
        </w:r>
        <w:proofErr w:type="spellStart"/>
        <w:r>
          <w:rPr>
            <w:rFonts w:hint="eastAsia"/>
          </w:rPr>
          <w:t>ave</w:t>
        </w:r>
      </w:ins>
      <w:ins w:id="1728" w:author="Yamaguchi Koichiro (山口 晃一郎)" w:date="2022-08-02T17:29:00Z">
        <w:r>
          <w:t>distnum</w:t>
        </w:r>
        <w:proofErr w:type="spellEnd"/>
        <w:r>
          <w:t xml:space="preserve"> 1000</w:t>
        </w:r>
      </w:ins>
    </w:p>
    <w:p w14:paraId="3E928C08" w14:textId="77777777" w:rsidR="00E14D94" w:rsidRDefault="00E14D94" w:rsidP="00E14D94">
      <w:pPr>
        <w:numPr>
          <w:ilvl w:val="0"/>
          <w:numId w:val="52"/>
        </w:numPr>
        <w:jc w:val="left"/>
        <w:rPr>
          <w:ins w:id="1729" w:author="Yamaguchi Koichiro (山口 晃一郎)" w:date="2022-08-02T17:29:00Z"/>
        </w:rPr>
      </w:pPr>
      <w:ins w:id="1730" w:author="Yamaguchi Koichiro (山口 晃一郎)" w:date="2022-08-02T17:29:00Z">
        <w:r>
          <w:rPr>
            <w:rFonts w:hint="eastAsia"/>
          </w:rPr>
          <w:t>-</w:t>
        </w:r>
        <w:proofErr w:type="spellStart"/>
        <w:r>
          <w:t>dlpt</w:t>
        </w:r>
        <w:proofErr w:type="spellEnd"/>
        <w:r>
          <w:br/>
        </w:r>
        <w:r w:rsidRPr="00F72FD0">
          <w:rPr>
            <w:rFonts w:hint="eastAsia"/>
          </w:rPr>
          <w:t>配送</w:t>
        </w:r>
        <w:r>
          <w:rPr>
            <w:rFonts w:hint="eastAsia"/>
          </w:rPr>
          <w:t>距離</w:t>
        </w:r>
        <w:r w:rsidRPr="00F72FD0">
          <w:rPr>
            <w:rFonts w:hint="eastAsia"/>
          </w:rPr>
          <w:t>のばらつき度合</w:t>
        </w:r>
        <w:r w:rsidRPr="00BF5FE5">
          <w:rPr>
            <w:rFonts w:hint="eastAsia"/>
          </w:rPr>
          <w:t>の制約タイプを</w:t>
        </w:r>
        <w:r>
          <w:rPr>
            <w:rFonts w:hint="eastAsia"/>
          </w:rPr>
          <w:t>s</w:t>
        </w:r>
        <w:r>
          <w:t>oft</w:t>
        </w:r>
        <w:r>
          <w:rPr>
            <w:rFonts w:hint="eastAsia"/>
          </w:rPr>
          <w:t>もしくは</w:t>
        </w:r>
        <w:r>
          <w:t>hard</w:t>
        </w:r>
        <w:r>
          <w:rPr>
            <w:rFonts w:hint="eastAsia"/>
          </w:rPr>
          <w:t>で</w:t>
        </w:r>
        <w:r w:rsidRPr="00BF5FE5">
          <w:rPr>
            <w:rFonts w:hint="eastAsia"/>
          </w:rPr>
          <w:t>指定</w:t>
        </w:r>
        <w:r>
          <w:rPr>
            <w:rFonts w:hint="eastAsia"/>
          </w:rPr>
          <w:t>。省略可。省略された場合、</w:t>
        </w:r>
        <w:r>
          <w:rPr>
            <w:rFonts w:hint="eastAsia"/>
          </w:rPr>
          <w:t>s</w:t>
        </w:r>
        <w:r>
          <w:t>oft</w:t>
        </w:r>
        <w:r>
          <w:rPr>
            <w:rFonts w:hint="eastAsia"/>
          </w:rPr>
          <w:t>が指定されたものとする。</w:t>
        </w:r>
        <w:r>
          <w:t>hard</w:t>
        </w:r>
        <w:r>
          <w:rPr>
            <w:rFonts w:hint="eastAsia"/>
          </w:rPr>
          <w:t>が指定され、制約違反の解になる場合、エラー終了する。</w:t>
        </w:r>
        <w:r>
          <w:br/>
        </w:r>
        <w:r>
          <w:rPr>
            <w:rFonts w:hint="eastAsia"/>
          </w:rPr>
          <w:t>例：</w:t>
        </w:r>
        <w:r>
          <w:rPr>
            <w:rFonts w:hint="eastAsia"/>
          </w:rPr>
          <w:t>-</w:t>
        </w:r>
      </w:ins>
      <w:proofErr w:type="spellStart"/>
      <w:ins w:id="1731" w:author="Yamaguchi Koichiro (山口 晃一郎)" w:date="2022-08-02T17:30:00Z">
        <w:r>
          <w:t>d</w:t>
        </w:r>
      </w:ins>
      <w:ins w:id="1732" w:author="Yamaguchi Koichiro (山口 晃一郎)" w:date="2022-08-02T17:29:00Z">
        <w:r>
          <w:t>lpt</w:t>
        </w:r>
        <w:proofErr w:type="spellEnd"/>
        <w:r>
          <w:t xml:space="preserve"> hard</w:t>
        </w:r>
      </w:ins>
    </w:p>
    <w:p w14:paraId="1712F051" w14:textId="0F33C510" w:rsidR="00E14D94" w:rsidRDefault="00E14D94" w:rsidP="00E14D94">
      <w:pPr>
        <w:numPr>
          <w:ilvl w:val="0"/>
          <w:numId w:val="52"/>
        </w:numPr>
        <w:jc w:val="left"/>
        <w:rPr>
          <w:ins w:id="1733" w:author="Yamaguchi Koichiro (山口 晃一郎)" w:date="2022-08-02T17:30:00Z"/>
        </w:rPr>
      </w:pPr>
      <w:ins w:id="1734" w:author="Yamaguchi Koichiro (山口 晃一郎)" w:date="2022-08-02T17:30:00Z">
        <w:r>
          <w:rPr>
            <w:rFonts w:hint="eastAsia"/>
          </w:rPr>
          <w:t>-</w:t>
        </w:r>
        <w:proofErr w:type="spellStart"/>
        <w:r>
          <w:t>dlpw</w:t>
        </w:r>
        <w:proofErr w:type="spellEnd"/>
        <w:r>
          <w:br/>
        </w:r>
        <w:r w:rsidRPr="00F72FD0">
          <w:rPr>
            <w:rFonts w:hint="eastAsia"/>
          </w:rPr>
          <w:t>配送</w:t>
        </w:r>
        <w:r>
          <w:rPr>
            <w:rFonts w:hint="eastAsia"/>
          </w:rPr>
          <w:t>距離</w:t>
        </w:r>
        <w:r w:rsidRPr="00F72FD0">
          <w:rPr>
            <w:rFonts w:hint="eastAsia"/>
          </w:rPr>
          <w:t>のばらつき度合</w:t>
        </w:r>
        <w:r>
          <w:rPr>
            <w:rFonts w:hint="eastAsia"/>
          </w:rPr>
          <w:t>の違反重み</w:t>
        </w:r>
        <w:r w:rsidRPr="00F72FD0">
          <w:rPr>
            <w:rFonts w:hint="eastAsia"/>
          </w:rPr>
          <w:t>を指定</w:t>
        </w:r>
        <w:r>
          <w:rPr>
            <w:rFonts w:hint="eastAsia"/>
          </w:rPr>
          <w:t>。省略可。</w:t>
        </w:r>
        <w:proofErr w:type="spellStart"/>
        <w:r>
          <w:t>dlpt</w:t>
        </w:r>
        <w:proofErr w:type="spellEnd"/>
        <w:r w:rsidRPr="00F35DFD">
          <w:rPr>
            <w:rFonts w:hint="eastAsia"/>
          </w:rPr>
          <w:t>が</w:t>
        </w:r>
        <w:r>
          <w:rPr>
            <w:rFonts w:hint="eastAsia"/>
          </w:rPr>
          <w:t>hard</w:t>
        </w:r>
        <w:r w:rsidRPr="00F35DFD">
          <w:rPr>
            <w:rFonts w:hint="eastAsia"/>
          </w:rPr>
          <w:t>の場合、指定された値は無視される</w:t>
        </w:r>
        <w:r>
          <w:rPr>
            <w:rFonts w:hint="eastAsia"/>
          </w:rPr>
          <w:t>。</w:t>
        </w:r>
        <w:r>
          <w:rPr>
            <w:rFonts w:hint="eastAsia"/>
          </w:rPr>
          <w:t>0</w:t>
        </w:r>
        <w:r>
          <w:rPr>
            <w:rFonts w:hint="eastAsia"/>
          </w:rPr>
          <w:t>以上</w:t>
        </w:r>
        <w:r w:rsidRPr="00F72FD0">
          <w:t>1000000000</w:t>
        </w:r>
        <w:r>
          <w:rPr>
            <w:rFonts w:hint="eastAsia"/>
          </w:rPr>
          <w:t>以下</w:t>
        </w:r>
      </w:ins>
      <w:ins w:id="1735" w:author="Yamaguchi Koichiro (山口 晃一郎)" w:date="2022-11-02T13:47:00Z">
        <w:r w:rsidR="007D0C99">
          <w:rPr>
            <w:rFonts w:hint="eastAsia"/>
          </w:rPr>
          <w:t>の実数</w:t>
        </w:r>
      </w:ins>
      <w:ins w:id="1736" w:author="Yamaguchi Koichiro (山口 晃一郎)" w:date="2022-08-02T17:30:00Z">
        <w:r>
          <w:rPr>
            <w:rFonts w:hint="eastAsia"/>
          </w:rPr>
          <w:t>を指定すること。</w:t>
        </w:r>
        <w:r>
          <w:br/>
        </w:r>
        <w:r>
          <w:rPr>
            <w:rFonts w:hint="eastAsia"/>
          </w:rPr>
          <w:t>例：</w:t>
        </w:r>
        <w:r>
          <w:rPr>
            <w:rFonts w:hint="eastAsia"/>
          </w:rPr>
          <w:t>-</w:t>
        </w:r>
        <w:proofErr w:type="spellStart"/>
        <w:r>
          <w:t>dlpw</w:t>
        </w:r>
        <w:proofErr w:type="spellEnd"/>
        <w:r>
          <w:t xml:space="preserve"> </w:t>
        </w:r>
        <w:r w:rsidRPr="00F72FD0">
          <w:t>1000000000</w:t>
        </w:r>
      </w:ins>
    </w:p>
    <w:p w14:paraId="4C9A0BFF" w14:textId="77777777" w:rsidR="00F1376A" w:rsidRPr="00C44089" w:rsidRDefault="00F1376A" w:rsidP="00F1376A">
      <w:pPr>
        <w:numPr>
          <w:ilvl w:val="0"/>
          <w:numId w:val="52"/>
        </w:numPr>
        <w:rPr>
          <w:ins w:id="1737" w:author="Yamaguchi Koichiro (山口 晃一郎)" w:date="2022-08-03T11:10:00Z"/>
        </w:rPr>
      </w:pPr>
      <w:ins w:id="1738" w:author="Yamaguchi Koichiro (山口 晃一郎)" w:date="2022-08-03T11:10:00Z">
        <w:r>
          <w:rPr>
            <w:rFonts w:hint="eastAsia"/>
          </w:rPr>
          <w:t>-</w:t>
        </w:r>
        <w:proofErr w:type="spellStart"/>
        <w:r>
          <w:rPr>
            <w:rFonts w:hint="eastAsia"/>
          </w:rPr>
          <w:t>a</w:t>
        </w:r>
      </w:ins>
      <w:ins w:id="1739" w:author="Yamaguchi Koichiro (山口 晃一郎)" w:date="2022-08-04T17:42:00Z">
        <w:r w:rsidR="00104D85">
          <w:t>fix</w:t>
        </w:r>
      </w:ins>
      <w:proofErr w:type="spellEnd"/>
      <w:ins w:id="1740" w:author="Yamaguchi Koichiro (山口 晃一郎)" w:date="2022-08-03T11:10:00Z">
        <w:r>
          <w:rPr>
            <w:rFonts w:hint="eastAsia"/>
          </w:rPr>
          <w:br/>
        </w:r>
      </w:ins>
      <w:ins w:id="1741" w:author="Yamaguchi Koichiro (山口 晃一郎)" w:date="2022-08-04T17:39:00Z">
        <w:r w:rsidR="00104D85">
          <w:rPr>
            <w:rFonts w:hint="eastAsia"/>
          </w:rPr>
          <w:t>初期解の配送先</w:t>
        </w:r>
      </w:ins>
      <w:ins w:id="1742" w:author="Yamaguchi Koichiro (山口 晃一郎)" w:date="2022-09-07T11:02:00Z">
        <w:r w:rsidR="0056498C">
          <w:rPr>
            <w:rFonts w:hint="eastAsia"/>
          </w:rPr>
          <w:t>全て</w:t>
        </w:r>
      </w:ins>
      <w:ins w:id="1743" w:author="Yamaguchi Koichiro (山口 晃一郎)" w:date="2022-09-07T11:03:00Z">
        <w:r w:rsidR="0056498C">
          <w:rPr>
            <w:rFonts w:hint="eastAsia"/>
          </w:rPr>
          <w:t>について</w:t>
        </w:r>
      </w:ins>
      <w:ins w:id="1744" w:author="Yamaguchi Koichiro (山口 晃一郎)" w:date="2022-09-07T11:02:00Z">
        <w:r w:rsidR="0056498C">
          <w:rPr>
            <w:rFonts w:hint="eastAsia"/>
          </w:rPr>
          <w:t>変更を制約する場合</w:t>
        </w:r>
      </w:ins>
      <w:ins w:id="1745" w:author="Yamaguchi Koichiro (山口 晃一郎)" w:date="2022-08-04T17:40:00Z">
        <w:r w:rsidR="00104D85">
          <w:rPr>
            <w:rFonts w:hint="eastAsia"/>
          </w:rPr>
          <w:t>に</w:t>
        </w:r>
      </w:ins>
      <w:ins w:id="1746" w:author="Yamaguchi Koichiro (山口 晃一郎)" w:date="2022-08-03T11:10:00Z">
        <w:r>
          <w:rPr>
            <w:rFonts w:hint="eastAsia"/>
          </w:rPr>
          <w:t>指定。</w:t>
        </w:r>
      </w:ins>
      <w:ins w:id="1747" w:author="Yamaguchi Koichiro (山口 晃一郎)" w:date="2022-09-07T11:03:00Z">
        <w:r w:rsidR="0056498C">
          <w:rPr>
            <w:rFonts w:hint="eastAsia"/>
          </w:rPr>
          <w:t>制約内容は、他便へ</w:t>
        </w:r>
        <w:r w:rsidR="0056498C" w:rsidRPr="0056498C">
          <w:rPr>
            <w:rFonts w:hint="eastAsia"/>
          </w:rPr>
          <w:t>移管不可、選択的配送の別候補への変更不可、便番号変更不可、前後関係変更不可、分割可、</w:t>
        </w:r>
      </w:ins>
      <w:ins w:id="1748" w:author="Yamaguchi Koichiro (山口 晃一郎)" w:date="2022-09-07T11:06:00Z">
        <w:r w:rsidR="000E403C">
          <w:rPr>
            <w:rFonts w:hint="eastAsia"/>
          </w:rPr>
          <w:t>他便</w:t>
        </w:r>
      </w:ins>
      <w:ins w:id="1749" w:author="Yamaguchi Koichiro (山口 晃一郎)" w:date="2022-09-07T11:07:00Z">
        <w:r w:rsidR="000E403C">
          <w:rPr>
            <w:rFonts w:hint="eastAsia"/>
          </w:rPr>
          <w:t>荷物の</w:t>
        </w:r>
      </w:ins>
      <w:ins w:id="1750" w:author="Yamaguchi Koichiro (山口 晃一郎)" w:date="2022-09-07T11:03:00Z">
        <w:r w:rsidR="0056498C" w:rsidRPr="0056498C">
          <w:rPr>
            <w:rFonts w:hint="eastAsia"/>
          </w:rPr>
          <w:t>結合可、</w:t>
        </w:r>
      </w:ins>
      <w:ins w:id="1751" w:author="Yamaguchi Koichiro (山口 晃一郎)" w:date="2022-09-07T11:04:00Z">
        <w:r w:rsidR="0056498C" w:rsidRPr="0056498C">
          <w:rPr>
            <w:rFonts w:hint="eastAsia"/>
          </w:rPr>
          <w:t>時間変更可</w:t>
        </w:r>
        <w:r w:rsidR="0056498C">
          <w:rPr>
            <w:rFonts w:hint="eastAsia"/>
          </w:rPr>
          <w:t>、当該便へ</w:t>
        </w:r>
      </w:ins>
      <w:ins w:id="1752" w:author="Yamaguchi Koichiro (山口 晃一郎)" w:date="2022-09-07T11:03:00Z">
        <w:r w:rsidR="0056498C" w:rsidRPr="0056498C">
          <w:rPr>
            <w:rFonts w:hint="eastAsia"/>
          </w:rPr>
          <w:t>未割当荷物追加可</w:t>
        </w:r>
      </w:ins>
      <w:ins w:id="1753" w:author="Yamaguchi Koichiro (山口 晃一郎)" w:date="2022-09-07T11:04:00Z">
        <w:r w:rsidR="0056498C">
          <w:rPr>
            <w:rFonts w:hint="eastAsia"/>
          </w:rPr>
          <w:t>、</w:t>
        </w:r>
      </w:ins>
      <w:ins w:id="1754" w:author="Yamaguchi Koichiro (山口 晃一郎)" w:date="2022-09-07T11:05:00Z">
        <w:r w:rsidR="000E403C">
          <w:rPr>
            <w:rFonts w:hint="eastAsia"/>
          </w:rPr>
          <w:t>である</w:t>
        </w:r>
      </w:ins>
      <w:ins w:id="1755" w:author="Yamaguchi Koichiro (山口 晃一郎)" w:date="2022-09-07T11:03:00Z">
        <w:r w:rsidR="0056498C" w:rsidRPr="0056498C">
          <w:rPr>
            <w:rFonts w:hint="eastAsia"/>
          </w:rPr>
          <w:t>。</w:t>
        </w:r>
      </w:ins>
      <w:ins w:id="1756" w:author="Yamaguchi Koichiro (山口 晃一郎)" w:date="2022-09-07T11:05:00Z">
        <w:r w:rsidR="000E403C">
          <w:rPr>
            <w:rFonts w:hint="eastAsia"/>
          </w:rPr>
          <w:t>本指定がされても</w:t>
        </w:r>
      </w:ins>
      <w:ins w:id="1757" w:author="Yamaguchi Koichiro (山口 晃一郎)" w:date="2022-09-07T11:20:00Z">
        <w:r w:rsidR="002737A7">
          <w:rPr>
            <w:rFonts w:hint="eastAsia"/>
          </w:rPr>
          <w:t>、</w:t>
        </w:r>
      </w:ins>
      <w:ins w:id="1758" w:author="Yamaguchi Koichiro (山口 晃一郎)" w:date="2022-09-07T11:09:00Z">
        <w:r w:rsidR="000E403C">
          <w:rPr>
            <w:rFonts w:hint="eastAsia"/>
          </w:rPr>
          <w:t>初期解に含まれない</w:t>
        </w:r>
      </w:ins>
      <w:ins w:id="1759" w:author="Yamaguchi Koichiro (山口 晃一郎)" w:date="2022-09-07T11:05:00Z">
        <w:r w:rsidR="000E403C">
          <w:rPr>
            <w:rFonts w:hint="eastAsia"/>
          </w:rPr>
          <w:t>未割当荷物については、本変更の制約は適用されず</w:t>
        </w:r>
      </w:ins>
      <w:ins w:id="1760" w:author="Yamaguchi Koichiro (山口 晃一郎)" w:date="2022-09-07T11:06:00Z">
        <w:r w:rsidR="000E403C">
          <w:rPr>
            <w:rFonts w:hint="eastAsia"/>
          </w:rPr>
          <w:t>自由</w:t>
        </w:r>
      </w:ins>
      <w:ins w:id="1761" w:author="Yamaguchi Koichiro (山口 晃一郎)" w:date="2022-09-07T11:05:00Z">
        <w:r w:rsidR="000E403C">
          <w:rPr>
            <w:rFonts w:hint="eastAsia"/>
          </w:rPr>
          <w:t>に変更可となる。</w:t>
        </w:r>
      </w:ins>
      <w:ins w:id="1762" w:author="Yamaguchi Koichiro (山口 晃一郎)" w:date="2022-08-03T11:10:00Z">
        <w:r>
          <w:rPr>
            <w:rFonts w:hint="eastAsia"/>
          </w:rPr>
          <w:t>初期解ファイル（</w:t>
        </w:r>
        <w:r>
          <w:rPr>
            <w:rFonts w:hint="eastAsia"/>
          </w:rPr>
          <w:t>-</w:t>
        </w:r>
        <w:r>
          <w:t xml:space="preserve">a </w:t>
        </w:r>
        <w:r>
          <w:rPr>
            <w:rFonts w:hint="eastAsia"/>
          </w:rPr>
          <w:t>指定）</w:t>
        </w:r>
      </w:ins>
      <w:ins w:id="1763" w:author="Yamaguchi Koichiro (山口 晃一郎)" w:date="2022-08-03T11:11:00Z">
        <w:r w:rsidR="009E4758">
          <w:rPr>
            <w:rFonts w:hint="eastAsia"/>
          </w:rPr>
          <w:t>、もしくは、荷物分割初期解ファイル（</w:t>
        </w:r>
        <w:r w:rsidR="009E4758">
          <w:rPr>
            <w:rFonts w:hint="eastAsia"/>
          </w:rPr>
          <w:t>-</w:t>
        </w:r>
        <w:r w:rsidR="009E4758">
          <w:t xml:space="preserve">a2 </w:t>
        </w:r>
        <w:r w:rsidR="009E4758">
          <w:rPr>
            <w:rFonts w:hint="eastAsia"/>
          </w:rPr>
          <w:t>指定）のどちらか</w:t>
        </w:r>
      </w:ins>
      <w:ins w:id="1764" w:author="Yamaguchi Koichiro (山口 晃一郎)" w:date="2022-08-03T11:14:00Z">
        <w:r w:rsidR="009E4758">
          <w:rPr>
            <w:rFonts w:hint="eastAsia"/>
          </w:rPr>
          <w:t>の</w:t>
        </w:r>
      </w:ins>
      <w:ins w:id="1765" w:author="Yamaguchi Koichiro (山口 晃一郎)" w:date="2022-08-03T11:10:00Z">
        <w:r>
          <w:rPr>
            <w:rFonts w:hint="eastAsia"/>
          </w:rPr>
          <w:t>指定</w:t>
        </w:r>
      </w:ins>
      <w:ins w:id="1766" w:author="Yamaguchi Koichiro (山口 晃一郎)" w:date="2022-08-03T11:12:00Z">
        <w:r w:rsidR="009E4758">
          <w:rPr>
            <w:rFonts w:hint="eastAsia"/>
          </w:rPr>
          <w:t>が</w:t>
        </w:r>
      </w:ins>
      <w:ins w:id="1767" w:author="Yamaguchi Koichiro (山口 晃一郎)" w:date="2022-08-03T11:14:00Z">
        <w:r w:rsidR="009E4758">
          <w:rPr>
            <w:rFonts w:hint="eastAsia"/>
          </w:rPr>
          <w:t>されていなければならない</w:t>
        </w:r>
      </w:ins>
      <w:ins w:id="1768" w:author="Yamaguchi Koichiro (山口 晃一郎)" w:date="2022-08-03T11:10:00Z">
        <w:r>
          <w:rPr>
            <w:rFonts w:hint="eastAsia"/>
          </w:rPr>
          <w:t>。</w:t>
        </w:r>
      </w:ins>
      <w:ins w:id="1769" w:author="Yamaguchi Koichiro (山口 晃一郎)" w:date="2022-09-07T11:10:00Z">
        <w:r w:rsidR="004B71BF">
          <w:rPr>
            <w:rFonts w:hint="eastAsia"/>
          </w:rPr>
          <w:t>-</w:t>
        </w:r>
        <w:proofErr w:type="spellStart"/>
        <w:r w:rsidR="004B71BF">
          <w:t>evplan</w:t>
        </w:r>
        <w:proofErr w:type="spellEnd"/>
        <w:r w:rsidR="004B71BF">
          <w:rPr>
            <w:rFonts w:hint="eastAsia"/>
          </w:rPr>
          <w:t>との併用不可</w:t>
        </w:r>
      </w:ins>
      <w:ins w:id="1770" w:author="Yamaguchi Koichiro (山口 晃一郎)" w:date="2022-09-07T11:11:00Z">
        <w:r w:rsidR="004B71BF">
          <w:rPr>
            <w:rFonts w:hint="eastAsia"/>
          </w:rPr>
          <w:t>。</w:t>
        </w:r>
      </w:ins>
      <w:ins w:id="1771" w:author="Yamaguchi Koichiro (山口 晃一郎)" w:date="2022-08-03T11:10:00Z">
        <w:r>
          <w:br/>
        </w:r>
        <w:r>
          <w:rPr>
            <w:rFonts w:hint="eastAsia"/>
          </w:rPr>
          <w:t>例：</w:t>
        </w:r>
        <w:r>
          <w:rPr>
            <w:rFonts w:hint="eastAsia"/>
          </w:rPr>
          <w:t>-</w:t>
        </w:r>
        <w:proofErr w:type="spellStart"/>
        <w:r>
          <w:rPr>
            <w:rFonts w:hint="eastAsia"/>
          </w:rPr>
          <w:t>a</w:t>
        </w:r>
      </w:ins>
      <w:ins w:id="1772" w:author="Yamaguchi Koichiro (山口 晃一郎)" w:date="2022-08-04T17:42:00Z">
        <w:r w:rsidR="00104D85">
          <w:t>fix</w:t>
        </w:r>
      </w:ins>
      <w:proofErr w:type="spellEnd"/>
    </w:p>
    <w:p w14:paraId="52AB231A" w14:textId="01A0B1D1" w:rsidR="007D5FE8" w:rsidRDefault="007D5FE8" w:rsidP="007D5FE8">
      <w:pPr>
        <w:numPr>
          <w:ilvl w:val="0"/>
          <w:numId w:val="52"/>
        </w:numPr>
        <w:jc w:val="left"/>
        <w:rPr>
          <w:ins w:id="1773" w:author="Yamaguchi Koichiro (山口 晃一郎)" w:date="2022-11-02T16:39:00Z"/>
        </w:rPr>
      </w:pPr>
      <w:ins w:id="1774" w:author="Yamaguchi Koichiro (山口 晃一郎)" w:date="2022-11-02T16:39:00Z">
        <w:r>
          <w:rPr>
            <w:rFonts w:hint="eastAsia"/>
          </w:rPr>
          <w:t>-</w:t>
        </w:r>
        <w:proofErr w:type="spellStart"/>
        <w:r>
          <w:t>br</w:t>
        </w:r>
        <w:proofErr w:type="spellEnd"/>
        <w:r>
          <w:br/>
        </w:r>
        <w:r>
          <w:rPr>
            <w:rFonts w:hint="eastAsia"/>
          </w:rPr>
          <w:t>休憩定義ファイル</w:t>
        </w:r>
        <w:r w:rsidRPr="00CD51DB">
          <w:rPr>
            <w:rFonts w:hint="eastAsia"/>
          </w:rPr>
          <w:t>をフルパスで指定。ファイルフォーマットは別途説明。省略可。</w:t>
        </w:r>
        <w:r>
          <w:rPr>
            <w:rFonts w:hint="eastAsia"/>
          </w:rPr>
          <w:t>休憩設定が不要の場合、省略するか、ファイルの中身を空にする。</w:t>
        </w:r>
        <w:r>
          <w:rPr>
            <w:rFonts w:hint="eastAsia"/>
          </w:rPr>
          <w:t>-</w:t>
        </w:r>
        <w:proofErr w:type="spellStart"/>
        <w:r>
          <w:t>evp</w:t>
        </w:r>
      </w:ins>
      <w:ins w:id="1775" w:author="Yamaguchi Koichiro (山口 晃一郎)" w:date="2022-11-02T16:40:00Z">
        <w:r>
          <w:t>lan</w:t>
        </w:r>
        <w:proofErr w:type="spellEnd"/>
        <w:r>
          <w:rPr>
            <w:rFonts w:hint="eastAsia"/>
          </w:rPr>
          <w:t>との併用不可。</w:t>
        </w:r>
      </w:ins>
      <w:ins w:id="1776" w:author="Yamaguchi Koichiro (山口 晃一郎)" w:date="2022-11-02T16:39:00Z">
        <w:r>
          <w:br/>
        </w:r>
        <w:r w:rsidRPr="00CD51DB">
          <w:rPr>
            <w:rFonts w:hint="eastAsia"/>
          </w:rPr>
          <w:t>例：</w:t>
        </w:r>
        <w:r>
          <w:rPr>
            <w:rFonts w:hint="eastAsia"/>
          </w:rPr>
          <w:t>-</w:t>
        </w:r>
        <w:proofErr w:type="spellStart"/>
        <w:r>
          <w:t>br</w:t>
        </w:r>
        <w:proofErr w:type="spellEnd"/>
        <w:r w:rsidRPr="00CD51DB">
          <w:rPr>
            <w:rFonts w:hint="eastAsia"/>
          </w:rPr>
          <w:t xml:space="preserve"> c:\input\</w:t>
        </w:r>
        <w:r>
          <w:t>break.</w:t>
        </w:r>
        <w:r w:rsidRPr="00CD51DB">
          <w:rPr>
            <w:rFonts w:hint="eastAsia"/>
          </w:rPr>
          <w:t>csv</w:t>
        </w:r>
      </w:ins>
    </w:p>
    <w:p w14:paraId="0A6E73E4" w14:textId="518FA986" w:rsidR="007D5FE8" w:rsidRDefault="007D5FE8" w:rsidP="007D5FE8">
      <w:pPr>
        <w:numPr>
          <w:ilvl w:val="0"/>
          <w:numId w:val="52"/>
        </w:numPr>
        <w:jc w:val="left"/>
        <w:rPr>
          <w:ins w:id="1777" w:author="Yamaguchi Koichiro (山口 晃一郎)" w:date="2022-11-02T16:39:00Z"/>
        </w:rPr>
      </w:pPr>
      <w:ins w:id="1778" w:author="Yamaguchi Koichiro (山口 晃一郎)" w:date="2022-11-02T16:39:00Z">
        <w:r>
          <w:rPr>
            <w:rFonts w:hint="eastAsia"/>
          </w:rPr>
          <w:t>-</w:t>
        </w:r>
        <w:proofErr w:type="spellStart"/>
        <w:r>
          <w:t>add</w:t>
        </w:r>
        <w:r>
          <w:rPr>
            <w:rFonts w:hint="eastAsia"/>
          </w:rPr>
          <w:t>brs</w:t>
        </w:r>
        <w:r>
          <w:t>pot</w:t>
        </w:r>
        <w:proofErr w:type="spellEnd"/>
        <w:r>
          <w:br/>
        </w:r>
        <w:r>
          <w:rPr>
            <w:rFonts w:hint="eastAsia"/>
          </w:rPr>
          <w:t>追加休憩枠場所ファイル</w:t>
        </w:r>
        <w:r w:rsidRPr="00CD51DB">
          <w:rPr>
            <w:rFonts w:hint="eastAsia"/>
          </w:rPr>
          <w:t>をフルパスで指定。ファイルフォーマットは別途説明。省略可。</w:t>
        </w:r>
      </w:ins>
      <w:ins w:id="1779" w:author="Yamaguchi Koichiro (山口 晃一郎)" w:date="2022-11-02T16:40:00Z">
        <w:r>
          <w:rPr>
            <w:rFonts w:hint="eastAsia"/>
          </w:rPr>
          <w:t>-</w:t>
        </w:r>
        <w:proofErr w:type="spellStart"/>
        <w:r>
          <w:t>evplan</w:t>
        </w:r>
        <w:proofErr w:type="spellEnd"/>
        <w:r>
          <w:rPr>
            <w:rFonts w:hint="eastAsia"/>
          </w:rPr>
          <w:t>との併用不可。</w:t>
        </w:r>
      </w:ins>
      <w:ins w:id="1780" w:author="Yamaguchi Koichiro (山口 晃一郎)" w:date="2022-11-02T16:39:00Z">
        <w:r>
          <w:br/>
        </w:r>
        <w:r w:rsidRPr="00CD51DB">
          <w:rPr>
            <w:rFonts w:hint="eastAsia"/>
          </w:rPr>
          <w:t>例：</w:t>
        </w:r>
        <w:r>
          <w:rPr>
            <w:rFonts w:hint="eastAsia"/>
          </w:rPr>
          <w:t>-</w:t>
        </w:r>
        <w:proofErr w:type="spellStart"/>
        <w:r>
          <w:t>add</w:t>
        </w:r>
        <w:r>
          <w:rPr>
            <w:rFonts w:hint="eastAsia"/>
          </w:rPr>
          <w:t>br</w:t>
        </w:r>
        <w:r>
          <w:t>spot</w:t>
        </w:r>
        <w:proofErr w:type="spellEnd"/>
        <w:r w:rsidRPr="00CD51DB">
          <w:rPr>
            <w:rFonts w:hint="eastAsia"/>
          </w:rPr>
          <w:t xml:space="preserve"> c:\input\</w:t>
        </w:r>
        <w:r>
          <w:t>add</w:t>
        </w:r>
        <w:r>
          <w:rPr>
            <w:rFonts w:hint="eastAsia"/>
          </w:rPr>
          <w:t>br</w:t>
        </w:r>
        <w:r>
          <w:t>spot.</w:t>
        </w:r>
        <w:r w:rsidRPr="00CD51DB">
          <w:rPr>
            <w:rFonts w:hint="eastAsia"/>
          </w:rPr>
          <w:t>csv</w:t>
        </w:r>
      </w:ins>
    </w:p>
    <w:p w14:paraId="4A60A454" w14:textId="4EC481D5" w:rsidR="007D5FE8" w:rsidRPr="00C44089" w:rsidRDefault="007D5FE8" w:rsidP="007D5FE8">
      <w:pPr>
        <w:numPr>
          <w:ilvl w:val="0"/>
          <w:numId w:val="52"/>
        </w:numPr>
        <w:rPr>
          <w:ins w:id="1781" w:author="Yamaguchi Koichiro (山口 晃一郎)" w:date="2022-11-02T16:39:00Z"/>
        </w:rPr>
      </w:pPr>
      <w:ins w:id="1782" w:author="Yamaguchi Koichiro (山口 晃一郎)" w:date="2022-11-02T16:39:00Z">
        <w:r>
          <w:rPr>
            <w:rFonts w:hint="eastAsia"/>
          </w:rPr>
          <w:t>-</w:t>
        </w:r>
        <w:proofErr w:type="spellStart"/>
        <w:r>
          <w:t>br_int</w:t>
        </w:r>
        <w:proofErr w:type="spellEnd"/>
        <w:r>
          <w:rPr>
            <w:rFonts w:hint="eastAsia"/>
          </w:rPr>
          <w:br/>
        </w:r>
        <w:r w:rsidRPr="00371167">
          <w:rPr>
            <w:rFonts w:hint="eastAsia"/>
          </w:rPr>
          <w:t>休憩を取る間隔を指定</w:t>
        </w:r>
        <w:r>
          <w:rPr>
            <w:rFonts w:hint="eastAsia"/>
          </w:rPr>
          <w:t>。省略可。</w:t>
        </w:r>
        <w:r>
          <w:rPr>
            <w:rFonts w:hint="eastAsia"/>
          </w:rPr>
          <w:t>0</w:t>
        </w:r>
        <w:r>
          <w:rPr>
            <w:rFonts w:hint="eastAsia"/>
          </w:rPr>
          <w:t>より大きい実数を指定</w:t>
        </w:r>
        <w:r>
          <w:rPr>
            <w:rFonts w:hint="eastAsia"/>
          </w:rPr>
          <w:t>(</w:t>
        </w:r>
        <w:r>
          <w:rPr>
            <w:rFonts w:hint="eastAsia"/>
          </w:rPr>
          <w:t>単位は分</w:t>
        </w:r>
        <w:r>
          <w:rPr>
            <w:rFonts w:hint="eastAsia"/>
          </w:rPr>
          <w:t>)</w:t>
        </w:r>
        <w:r>
          <w:rPr>
            <w:rFonts w:hint="eastAsia"/>
          </w:rPr>
          <w:t>。休憩設定が不要の場合、省略するか、</w:t>
        </w:r>
        <w:r>
          <w:rPr>
            <w:rFonts w:hint="eastAsia"/>
          </w:rPr>
          <w:t>0</w:t>
        </w:r>
        <w:r>
          <w:rPr>
            <w:rFonts w:hint="eastAsia"/>
          </w:rPr>
          <w:t>を指定。</w:t>
        </w:r>
      </w:ins>
      <w:ins w:id="1783" w:author="Yamaguchi Koichiro (山口 晃一郎)" w:date="2022-11-02T16:40:00Z">
        <w:r>
          <w:rPr>
            <w:rFonts w:hint="eastAsia"/>
          </w:rPr>
          <w:t>-</w:t>
        </w:r>
        <w:proofErr w:type="spellStart"/>
        <w:r>
          <w:t>evplan</w:t>
        </w:r>
        <w:proofErr w:type="spellEnd"/>
        <w:r>
          <w:rPr>
            <w:rFonts w:hint="eastAsia"/>
          </w:rPr>
          <w:t>との併用不可。</w:t>
        </w:r>
      </w:ins>
      <w:ins w:id="1784" w:author="Yamaguchi Koichiro (山口 晃一郎)" w:date="2022-11-02T16:39:00Z">
        <w:r>
          <w:br/>
        </w:r>
        <w:r>
          <w:rPr>
            <w:rFonts w:hint="eastAsia"/>
          </w:rPr>
          <w:t>例：</w:t>
        </w:r>
        <w:r>
          <w:rPr>
            <w:rFonts w:hint="eastAsia"/>
          </w:rPr>
          <w:t>-</w:t>
        </w:r>
        <w:proofErr w:type="spellStart"/>
        <w:r>
          <w:t>br_int</w:t>
        </w:r>
        <w:proofErr w:type="spellEnd"/>
        <w:r>
          <w:t xml:space="preserve"> 240</w:t>
        </w:r>
      </w:ins>
    </w:p>
    <w:p w14:paraId="788D14B0" w14:textId="4E8D46A0" w:rsidR="007D5FE8" w:rsidRDefault="007D5FE8" w:rsidP="007D5FE8">
      <w:pPr>
        <w:numPr>
          <w:ilvl w:val="0"/>
          <w:numId w:val="52"/>
        </w:numPr>
        <w:rPr>
          <w:ins w:id="1785" w:author="Yamaguchi Koichiro (山口 晃一郎)" w:date="2022-12-02T13:37:00Z"/>
        </w:rPr>
      </w:pPr>
      <w:ins w:id="1786" w:author="Yamaguchi Koichiro (山口 晃一郎)" w:date="2022-11-02T16:39:00Z">
        <w:r>
          <w:rPr>
            <w:rFonts w:hint="eastAsia"/>
          </w:rPr>
          <w:t>-</w:t>
        </w:r>
        <w:proofErr w:type="spellStart"/>
        <w:r>
          <w:t>br_time</w:t>
        </w:r>
        <w:proofErr w:type="spellEnd"/>
        <w:r>
          <w:rPr>
            <w:rFonts w:hint="eastAsia"/>
          </w:rPr>
          <w:br/>
        </w:r>
        <w:r w:rsidRPr="00D51B47">
          <w:rPr>
            <w:rFonts w:hint="eastAsia"/>
          </w:rPr>
          <w:t>休憩を取る際の時間</w:t>
        </w:r>
        <w:r w:rsidRPr="00D51B47">
          <w:rPr>
            <w:rFonts w:hint="eastAsia"/>
          </w:rPr>
          <w:t>(</w:t>
        </w:r>
        <w:r w:rsidRPr="00D51B47">
          <w:rPr>
            <w:rFonts w:hint="eastAsia"/>
          </w:rPr>
          <w:t>休憩開始から終了までの時間の長さ</w:t>
        </w:r>
        <w:r w:rsidRPr="00D51B47">
          <w:rPr>
            <w:rFonts w:hint="eastAsia"/>
          </w:rPr>
          <w:t>)</w:t>
        </w:r>
        <w:r w:rsidRPr="00D51B47">
          <w:rPr>
            <w:rFonts w:hint="eastAsia"/>
          </w:rPr>
          <w:t>を指定</w:t>
        </w:r>
        <w:r>
          <w:rPr>
            <w:rFonts w:hint="eastAsia"/>
          </w:rPr>
          <w:t>。</w:t>
        </w:r>
        <w:r>
          <w:rPr>
            <w:rFonts w:hint="eastAsia"/>
          </w:rPr>
          <w:t>0</w:t>
        </w:r>
        <w:r>
          <w:rPr>
            <w:rFonts w:hint="eastAsia"/>
          </w:rPr>
          <w:t>より大きい実数を指定</w:t>
        </w:r>
        <w:r>
          <w:rPr>
            <w:rFonts w:hint="eastAsia"/>
          </w:rPr>
          <w:t>(</w:t>
        </w:r>
        <w:r>
          <w:rPr>
            <w:rFonts w:hint="eastAsia"/>
          </w:rPr>
          <w:t>単位は分</w:t>
        </w:r>
        <w:r>
          <w:rPr>
            <w:rFonts w:hint="eastAsia"/>
          </w:rPr>
          <w:t>)</w:t>
        </w:r>
        <w:r>
          <w:rPr>
            <w:rFonts w:hint="eastAsia"/>
          </w:rPr>
          <w:t>。休憩設定が不要の場合、省略するか、</w:t>
        </w:r>
        <w:r>
          <w:rPr>
            <w:rFonts w:hint="eastAsia"/>
          </w:rPr>
          <w:t>0</w:t>
        </w:r>
        <w:r>
          <w:rPr>
            <w:rFonts w:hint="eastAsia"/>
          </w:rPr>
          <w:t>を指定。</w:t>
        </w:r>
      </w:ins>
      <w:ins w:id="1787" w:author="Yamaguchi Koichiro (山口 晃一郎)" w:date="2022-11-02T16:40:00Z">
        <w:r>
          <w:rPr>
            <w:rFonts w:hint="eastAsia"/>
          </w:rPr>
          <w:t>-</w:t>
        </w:r>
        <w:proofErr w:type="spellStart"/>
        <w:r>
          <w:t>evplan</w:t>
        </w:r>
        <w:proofErr w:type="spellEnd"/>
        <w:r>
          <w:rPr>
            <w:rFonts w:hint="eastAsia"/>
          </w:rPr>
          <w:t>との併用不可。</w:t>
        </w:r>
      </w:ins>
      <w:ins w:id="1788" w:author="Yamaguchi Koichiro (山口 晃一郎)" w:date="2022-11-02T16:39:00Z">
        <w:r>
          <w:br/>
        </w:r>
        <w:r>
          <w:rPr>
            <w:rFonts w:hint="eastAsia"/>
          </w:rPr>
          <w:t>例：</w:t>
        </w:r>
        <w:r>
          <w:rPr>
            <w:rFonts w:hint="eastAsia"/>
          </w:rPr>
          <w:t>-</w:t>
        </w:r>
        <w:proofErr w:type="spellStart"/>
        <w:r>
          <w:t>br_time</w:t>
        </w:r>
        <w:proofErr w:type="spellEnd"/>
        <w:r>
          <w:t xml:space="preserve"> 30</w:t>
        </w:r>
      </w:ins>
    </w:p>
    <w:p w14:paraId="1CDB56CC" w14:textId="37063D58" w:rsidR="003F2BD8" w:rsidRPr="00C44089" w:rsidRDefault="003F2BD8" w:rsidP="007D5FE8">
      <w:pPr>
        <w:numPr>
          <w:ilvl w:val="0"/>
          <w:numId w:val="52"/>
        </w:numPr>
        <w:rPr>
          <w:ins w:id="1789" w:author="Yamaguchi Koichiro (山口 晃一郎)" w:date="2022-11-02T16:39:00Z"/>
        </w:rPr>
      </w:pPr>
      <w:ins w:id="1790" w:author="Yamaguchi Koichiro (山口 晃一郎)" w:date="2022-12-02T13:37:00Z">
        <w:r>
          <w:rPr>
            <w:rFonts w:hint="eastAsia"/>
          </w:rPr>
          <w:t>-</w:t>
        </w:r>
        <w:r>
          <w:t>unass</w:t>
        </w:r>
        <w:r>
          <w:br/>
        </w:r>
      </w:ins>
      <w:ins w:id="1791" w:author="Yamaguchi Koichiro (山口 晃一郎)" w:date="2022-12-02T13:38:00Z">
        <w:r>
          <w:rPr>
            <w:rFonts w:hint="eastAsia"/>
          </w:rPr>
          <w:t>ハード制約により、未割当て荷物が発生する場合、未割当て荷物を許容し、未割当て荷物の配送も含めた最適化計画</w:t>
        </w:r>
      </w:ins>
      <w:ins w:id="1792" w:author="Yamaguchi Koichiro (山口 晃一郎)" w:date="2022-12-02T13:39:00Z">
        <w:r>
          <w:rPr>
            <w:rFonts w:hint="eastAsia"/>
          </w:rPr>
          <w:t>作成を指定。</w:t>
        </w:r>
      </w:ins>
      <w:ins w:id="1793" w:author="Yamaguchi Koichiro (山口 晃一郎)" w:date="2022-12-02T13:40:00Z">
        <w:r>
          <w:rPr>
            <w:rFonts w:hint="eastAsia"/>
          </w:rPr>
          <w:t>省略可。</w:t>
        </w:r>
      </w:ins>
      <w:ins w:id="1794" w:author="Yamaguchi Koichiro (山口 晃一郎)" w:date="2022-12-02T13:39:00Z">
        <w:r>
          <w:rPr>
            <w:rFonts w:hint="eastAsia"/>
          </w:rPr>
          <w:t>未割当て</w:t>
        </w:r>
      </w:ins>
      <w:ins w:id="1795" w:author="Yamaguchi Koichiro (山口 晃一郎)" w:date="2022-12-02T13:40:00Z">
        <w:r>
          <w:rPr>
            <w:rFonts w:hint="eastAsia"/>
          </w:rPr>
          <w:t>荷物にしてはいけない荷物がある場合、未割当て禁止ファイルを指定。</w:t>
        </w:r>
      </w:ins>
      <w:ins w:id="1796" w:author="Yamaguchi Koichiro (山口 晃一郎)" w:date="2022-12-02T13:41:00Z">
        <w:r>
          <w:rPr>
            <w:rFonts w:hint="eastAsia"/>
          </w:rPr>
          <w:t>未割当て禁止ファイルが省略された場合、全ての荷物が未割当て可能となる。</w:t>
        </w:r>
        <w:r>
          <w:br/>
        </w:r>
        <w:r>
          <w:rPr>
            <w:rFonts w:hint="eastAsia"/>
          </w:rPr>
          <w:t>例：</w:t>
        </w:r>
        <w:r>
          <w:rPr>
            <w:rFonts w:hint="eastAsia"/>
          </w:rPr>
          <w:t>-</w:t>
        </w:r>
        <w:r>
          <w:t xml:space="preserve">unass </w:t>
        </w:r>
      </w:ins>
      <w:ins w:id="1797" w:author="Yamaguchi Koichiro (山口 晃一郎)" w:date="2022-12-02T13:42:00Z">
        <w:r>
          <w:t>c:\input\</w:t>
        </w:r>
      </w:ins>
      <w:ins w:id="1798" w:author="Yamaguchi Koichiro (山口 晃一郎)" w:date="2022-12-02T13:41:00Z">
        <w:r>
          <w:t>unass_cust.csv</w:t>
        </w:r>
      </w:ins>
    </w:p>
    <w:p w14:paraId="2FA0DAF2" w14:textId="5DAC7B4A" w:rsidR="007C09E1" w:rsidRPr="00C44089" w:rsidRDefault="007C09E1" w:rsidP="007C09E1">
      <w:pPr>
        <w:numPr>
          <w:ilvl w:val="0"/>
          <w:numId w:val="52"/>
        </w:numPr>
        <w:rPr>
          <w:ins w:id="1799" w:author="Yamaguchi Koichiro (山口 晃一郎)" w:date="2023-03-31T17:39:00Z"/>
        </w:rPr>
      </w:pPr>
      <w:ins w:id="1800" w:author="Yamaguchi Koichiro (山口 晃一郎)" w:date="2023-03-31T17:39:00Z">
        <w:r>
          <w:rPr>
            <w:rFonts w:hint="eastAsia"/>
          </w:rPr>
          <w:t>-</w:t>
        </w:r>
        <w:proofErr w:type="spellStart"/>
        <w:r>
          <w:t>reservedv</w:t>
        </w:r>
        <w:proofErr w:type="spellEnd"/>
        <w:r>
          <w:br/>
        </w:r>
      </w:ins>
      <w:ins w:id="1801" w:author="Yamaguchi Koichiro (山口 晃一郎)" w:date="2023-03-31T17:43:00Z">
        <w:r>
          <w:rPr>
            <w:rFonts w:hint="eastAsia"/>
          </w:rPr>
          <w:t>予約車両</w:t>
        </w:r>
      </w:ins>
      <w:ins w:id="1802" w:author="Yamaguchi Koichiro (山口 晃一郎)" w:date="2023-03-31T17:40:00Z">
        <w:r>
          <w:rPr>
            <w:rFonts w:hint="eastAsia"/>
          </w:rPr>
          <w:t>ファイル</w:t>
        </w:r>
        <w:r w:rsidRPr="00CD51DB">
          <w:rPr>
            <w:rFonts w:hint="eastAsia"/>
          </w:rPr>
          <w:t>をフルパスで指定。ファイルフォーマットは別途説明。省略可。</w:t>
        </w:r>
      </w:ins>
      <w:ins w:id="1803" w:author="Yamaguchi Koichiro (山口 晃一郎)" w:date="2023-03-31T17:39:00Z">
        <w:r>
          <w:br/>
        </w:r>
        <w:r>
          <w:rPr>
            <w:rFonts w:hint="eastAsia"/>
          </w:rPr>
          <w:t>例：</w:t>
        </w:r>
      </w:ins>
      <w:ins w:id="1804" w:author="Yamaguchi Koichiro (山口 晃一郎)" w:date="2023-03-31T17:44:00Z">
        <w:r w:rsidRPr="007C09E1">
          <w:rPr>
            <w:rFonts w:hint="eastAsia"/>
          </w:rPr>
          <w:t>-</w:t>
        </w:r>
        <w:proofErr w:type="spellStart"/>
        <w:r w:rsidRPr="007C09E1">
          <w:rPr>
            <w:rFonts w:hint="eastAsia"/>
          </w:rPr>
          <w:t>reservedv</w:t>
        </w:r>
        <w:proofErr w:type="spellEnd"/>
        <w:r w:rsidRPr="007C09E1">
          <w:rPr>
            <w:rFonts w:hint="eastAsia"/>
          </w:rPr>
          <w:t xml:space="preserve"> reserved_v.csv</w:t>
        </w:r>
      </w:ins>
    </w:p>
    <w:p w14:paraId="48FC5419" w14:textId="77777777" w:rsidR="007C09E1" w:rsidRPr="007C09E1" w:rsidRDefault="007C09E1" w:rsidP="007C09E1">
      <w:pPr>
        <w:rPr>
          <w:ins w:id="1805" w:author="Yamaguchi Koichiro (山口 晃一郎)" w:date="2023-03-31T17:39:00Z"/>
        </w:rPr>
      </w:pPr>
    </w:p>
    <w:p w14:paraId="4CCB14CC" w14:textId="77777777" w:rsidR="0041267F" w:rsidRPr="00B90813" w:rsidRDefault="0041267F" w:rsidP="0041267F"/>
    <w:p w14:paraId="25E9A3D0" w14:textId="77777777" w:rsidR="003513EE" w:rsidRDefault="003513EE" w:rsidP="0041267F">
      <w:r>
        <w:rPr>
          <w:rFonts w:hint="eastAsia"/>
        </w:rPr>
        <w:t xml:space="preserve">　以下実行例。</w:t>
      </w:r>
    </w:p>
    <w:p w14:paraId="0F3E23E7" w14:textId="77777777" w:rsidR="003513EE" w:rsidRDefault="003513EE" w:rsidP="0041267F">
      <w:r w:rsidRPr="003513EE">
        <w:t>&gt;main.exe -</w:t>
      </w:r>
      <w:proofErr w:type="spellStart"/>
      <w:r w:rsidRPr="003513EE">
        <w:t>i</w:t>
      </w:r>
      <w:proofErr w:type="spellEnd"/>
      <w:r w:rsidRPr="003513EE">
        <w:t xml:space="preserve"> c:\input\input.csv -d c:\table\dist.csv -t c:\table\time.csv -o c:\outpu</w:t>
      </w:r>
      <w:r>
        <w:t>t\output.csv -v 2 -s 10:00 -e 1</w:t>
      </w:r>
      <w:r>
        <w:rPr>
          <w:rFonts w:hint="eastAsia"/>
        </w:rPr>
        <w:t>3</w:t>
      </w:r>
      <w:r w:rsidRPr="003513EE">
        <w:t>:00</w:t>
      </w:r>
      <w:r w:rsidR="003813B6">
        <w:rPr>
          <w:rFonts w:hint="eastAsia"/>
        </w:rPr>
        <w:t xml:space="preserve"> -</w:t>
      </w:r>
      <w:proofErr w:type="spellStart"/>
      <w:r w:rsidR="003813B6">
        <w:rPr>
          <w:rFonts w:hint="eastAsia"/>
        </w:rPr>
        <w:t>ltime</w:t>
      </w:r>
      <w:proofErr w:type="spellEnd"/>
      <w:r w:rsidR="003813B6">
        <w:rPr>
          <w:rFonts w:hint="eastAsia"/>
        </w:rPr>
        <w:t xml:space="preserve"> 0.5 -</w:t>
      </w:r>
      <w:proofErr w:type="spellStart"/>
      <w:r w:rsidR="003813B6">
        <w:rPr>
          <w:rFonts w:hint="eastAsia"/>
        </w:rPr>
        <w:t>utime</w:t>
      </w:r>
      <w:proofErr w:type="spellEnd"/>
      <w:r w:rsidR="003813B6">
        <w:rPr>
          <w:rFonts w:hint="eastAsia"/>
        </w:rPr>
        <w:t xml:space="preserve"> 1.5</w:t>
      </w:r>
    </w:p>
    <w:p w14:paraId="5DF41761" w14:textId="77777777" w:rsidR="00CD51DB" w:rsidRDefault="00CD51DB" w:rsidP="00CD51DB">
      <w:pPr>
        <w:rPr>
          <w:ins w:id="1806" w:author="山口 晃一郎&lt;yamaguchi.koichiro@jp.panasonic.com&gt;" w:date="2020-07-08T18:21:00Z"/>
        </w:rPr>
      </w:pPr>
      <w:ins w:id="1807" w:author="山口 晃一郎&lt;yamaguchi.koichiro@jp.panasonic.com&gt;" w:date="2020-07-08T18:21:00Z">
        <w:r w:rsidRPr="003513EE">
          <w:t>&gt;main.exe -</w:t>
        </w:r>
        <w:proofErr w:type="spellStart"/>
        <w:r w:rsidRPr="003513EE">
          <w:t>i</w:t>
        </w:r>
        <w:proofErr w:type="spellEnd"/>
        <w:r w:rsidRPr="003513EE">
          <w:t xml:space="preserve"> c:\input\input.csv -d c:\table\dist.csv -t c:\table\time.csv -o c:\outpu</w:t>
        </w:r>
        <w:r>
          <w:t>t\output.csv -v 2 -s 10:00 -e 1</w:t>
        </w:r>
        <w:r>
          <w:rPr>
            <w:rFonts w:hint="eastAsia"/>
          </w:rPr>
          <w:t>3</w:t>
        </w:r>
        <w:r w:rsidRPr="003513EE">
          <w:t>:00</w:t>
        </w:r>
        <w:r w:rsidR="006F22FB">
          <w:rPr>
            <w:rFonts w:hint="eastAsia"/>
          </w:rPr>
          <w:t xml:space="preserve"> </w:t>
        </w:r>
      </w:ins>
      <w:ins w:id="1808" w:author="山口 晃一郎&lt;yamaguchi.koichiro@jp.panasonic.com&gt;" w:date="2020-07-08T18:31:00Z">
        <w:r w:rsidR="006F22FB">
          <w:t>–</w:t>
        </w:r>
        <w:proofErr w:type="spellStart"/>
        <w:r w:rsidR="006F22FB">
          <w:t>evplan</w:t>
        </w:r>
        <w:proofErr w:type="spellEnd"/>
        <w:r w:rsidR="006F22FB">
          <w:t xml:space="preserve"> -</w:t>
        </w:r>
      </w:ins>
      <w:proofErr w:type="spellStart"/>
      <w:ins w:id="1809" w:author="山口 晃一郎&lt;yamaguchi.koichiro@jp.panasonic.com&gt;" w:date="2020-07-08T18:32:00Z">
        <w:r w:rsidR="006F22FB">
          <w:rPr>
            <w:rFonts w:hint="eastAsia"/>
          </w:rPr>
          <w:t>ev</w:t>
        </w:r>
        <w:proofErr w:type="spellEnd"/>
        <w:r w:rsidR="006F22FB" w:rsidRPr="00CD51DB">
          <w:rPr>
            <w:rFonts w:hint="eastAsia"/>
          </w:rPr>
          <w:t xml:space="preserve"> c:\input\e-vehicle.csv</w:t>
        </w:r>
        <w:r w:rsidR="006F22FB">
          <w:t xml:space="preserve"> </w:t>
        </w:r>
        <w:r w:rsidR="006F22FB" w:rsidRPr="00CD51DB">
          <w:rPr>
            <w:rFonts w:hint="eastAsia"/>
          </w:rPr>
          <w:t>-e</w:t>
        </w:r>
        <w:r w:rsidR="006F22FB">
          <w:t>s</w:t>
        </w:r>
        <w:r w:rsidR="006F22FB" w:rsidRPr="00CD51DB">
          <w:rPr>
            <w:rFonts w:hint="eastAsia"/>
          </w:rPr>
          <w:t xml:space="preserve"> c:\input\e-spot.csv</w:t>
        </w:r>
      </w:ins>
    </w:p>
    <w:p w14:paraId="7831C27F" w14:textId="77777777" w:rsidR="003513EE" w:rsidRPr="00E36F97" w:rsidRDefault="003513EE" w:rsidP="0041267F"/>
    <w:p w14:paraId="27FF6F4F" w14:textId="77777777" w:rsidR="006C7E2B" w:rsidRDefault="006C7E2B">
      <w:pPr>
        <w:pStyle w:val="2"/>
        <w:pPrChange w:id="1810" w:author="Yamaguchi Koichiro (山口 晃一郎)" w:date="2022-11-02T12:30:00Z">
          <w:pPr>
            <w:pStyle w:val="2"/>
            <w:numPr>
              <w:numId w:val="53"/>
            </w:numPr>
          </w:pPr>
        </w:pPrChange>
      </w:pPr>
      <w:bookmarkStart w:id="1811" w:name="_Toc120881794"/>
      <w:r>
        <w:rPr>
          <w:rFonts w:hint="eastAsia"/>
        </w:rPr>
        <w:t>出力仕様</w:t>
      </w:r>
      <w:bookmarkEnd w:id="1811"/>
    </w:p>
    <w:p w14:paraId="0D5DF634" w14:textId="77777777" w:rsidR="006C7E2B" w:rsidDel="00A7780C" w:rsidRDefault="006C7E2B" w:rsidP="00A7780C">
      <w:pPr>
        <w:rPr>
          <w:del w:id="1812" w:author="全社標準ＰＣ" w:date="2019-02-13T17:47:00Z"/>
        </w:rPr>
      </w:pPr>
      <w:r>
        <w:rPr>
          <w:rFonts w:hint="eastAsia"/>
        </w:rPr>
        <w:t xml:space="preserve">　</w:t>
      </w:r>
      <w:r>
        <w:rPr>
          <w:rFonts w:hint="eastAsia"/>
        </w:rPr>
        <w:t xml:space="preserve">-o </w:t>
      </w:r>
      <w:r>
        <w:rPr>
          <w:rFonts w:hint="eastAsia"/>
        </w:rPr>
        <w:t>オプションで指定された出力ファイルに、総走行距離</w:t>
      </w:r>
      <w:ins w:id="1813" w:author="山口 晃一郎&lt;yamaguchi.koichiro@jp.panasonic.com&gt;" w:date="2020-11-02T13:58:00Z">
        <w:r w:rsidR="00863AFC">
          <w:rPr>
            <w:rFonts w:hint="eastAsia"/>
          </w:rPr>
          <w:t>、もしくは、総走行時間、もしくは、総消費電力</w:t>
        </w:r>
      </w:ins>
      <w:ins w:id="1814" w:author="山口 晃一郎&lt;yamaguchi.koichiro@jp.panasonic.com&gt;" w:date="2021-02-22T10:50:00Z">
        <w:r w:rsidR="00F5698C">
          <w:rPr>
            <w:rFonts w:hint="eastAsia"/>
          </w:rPr>
          <w:t>、もしくは、総</w:t>
        </w:r>
      </w:ins>
      <w:ins w:id="1815" w:author="山口 晃一郎&lt;yamaguchi.koichiro@jp.panasonic.com&gt;" w:date="2021-02-22T10:51:00Z">
        <w:r w:rsidR="00F5698C">
          <w:rPr>
            <w:rFonts w:hint="eastAsia"/>
          </w:rPr>
          <w:t>経験コスト</w:t>
        </w:r>
      </w:ins>
      <w:r>
        <w:rPr>
          <w:rFonts w:hint="eastAsia"/>
        </w:rPr>
        <w:t>が最短の配送計画を記述する。</w:t>
      </w:r>
      <w:ins w:id="1816" w:author="全社標準ＰＣ" w:date="2019-02-13T17:46:00Z">
        <w:r w:rsidR="00A7780C">
          <w:rPr>
            <w:rFonts w:hint="eastAsia"/>
          </w:rPr>
          <w:t>また、</w:t>
        </w:r>
      </w:ins>
      <w:ins w:id="1817" w:author="全社標準ＰＣ" w:date="2019-02-13T17:47:00Z">
        <w:r w:rsidR="00A7780C">
          <w:rPr>
            <w:rFonts w:hint="eastAsia"/>
          </w:rPr>
          <w:t>同フォルダに詳細な配送計画を記述した</w:t>
        </w:r>
      </w:ins>
      <w:ins w:id="1818" w:author="全社標準ＰＣ" w:date="2019-02-13T17:48:00Z">
        <w:r w:rsidR="00A7780C">
          <w:rPr>
            <w:rFonts w:hint="eastAsia"/>
          </w:rPr>
          <w:t>詳細出力</w:t>
        </w:r>
      </w:ins>
      <w:ins w:id="1819" w:author="全社標準ＰＣ" w:date="2019-02-13T17:47:00Z">
        <w:r w:rsidR="00A7780C">
          <w:rPr>
            <w:rFonts w:hint="eastAsia"/>
          </w:rPr>
          <w:t>ファイルも出力する。</w:t>
        </w:r>
      </w:ins>
      <w:r>
        <w:rPr>
          <w:rFonts w:hint="eastAsia"/>
        </w:rPr>
        <w:t>ファイルフォーマットは別途説明。</w:t>
      </w:r>
    </w:p>
    <w:p w14:paraId="68BAEDD3" w14:textId="77777777" w:rsidR="006C7E2B" w:rsidRPr="006C7E2B" w:rsidRDefault="006C7E2B" w:rsidP="00F56C35">
      <w:del w:id="1820" w:author="全社標準ＰＣ" w:date="2019-02-13T17:47:00Z">
        <w:r w:rsidDel="00A7780C">
          <w:rPr>
            <w:rFonts w:hint="eastAsia"/>
          </w:rPr>
          <w:delText xml:space="preserve">　また、</w:delText>
        </w:r>
        <w:r w:rsidDel="00A7780C">
          <w:rPr>
            <w:rFonts w:hint="eastAsia"/>
          </w:rPr>
          <w:delText xml:space="preserve">-o </w:delText>
        </w:r>
        <w:r w:rsidDel="00A7780C">
          <w:rPr>
            <w:rFonts w:hint="eastAsia"/>
          </w:rPr>
          <w:delText>オプションで指定された出力ファイルの格納ディレクトリに、総走行距離最短</w:delText>
        </w:r>
        <w:r w:rsidDel="00A7780C">
          <w:rPr>
            <w:rFonts w:hint="eastAsia"/>
          </w:rPr>
          <w:delText>Best10</w:delText>
        </w:r>
        <w:r w:rsidDel="00A7780C">
          <w:rPr>
            <w:rFonts w:hint="eastAsia"/>
          </w:rPr>
          <w:delText>までの配送計画をそれぞれファイルに出力する。</w:delText>
        </w:r>
      </w:del>
    </w:p>
    <w:p w14:paraId="664295AF" w14:textId="77777777" w:rsidR="0041267F" w:rsidRPr="0041267F" w:rsidRDefault="0041267F" w:rsidP="0041267F"/>
    <w:p w14:paraId="23755935" w14:textId="77777777" w:rsidR="006C7E2B" w:rsidRDefault="006C7E2B" w:rsidP="006C7E2B">
      <w:pPr>
        <w:pStyle w:val="1"/>
      </w:pPr>
      <w:bookmarkStart w:id="1821" w:name="_Toc120881795"/>
      <w:r>
        <w:rPr>
          <w:rFonts w:hint="eastAsia"/>
        </w:rPr>
        <w:t>動作概要</w:t>
      </w:r>
      <w:bookmarkEnd w:id="1821"/>
    </w:p>
    <w:p w14:paraId="67EBF8AE" w14:textId="77777777" w:rsidR="006C7E2B" w:rsidRDefault="006C7E2B" w:rsidP="006C7E2B"/>
    <w:p w14:paraId="62B00E6A" w14:textId="77777777" w:rsidR="006C7E2B" w:rsidRDefault="00D4739E" w:rsidP="00D4739E">
      <w:pPr>
        <w:numPr>
          <w:ilvl w:val="0"/>
          <w:numId w:val="54"/>
        </w:numPr>
      </w:pPr>
      <w:r>
        <w:rPr>
          <w:rFonts w:hint="eastAsia"/>
        </w:rPr>
        <w:t>近傍探索で最短距離</w:t>
      </w:r>
      <w:ins w:id="1822" w:author="山口 晃一郎&lt;yamaguchi.koichiro@jp.panasonic.com&gt;" w:date="2020-11-02T14:04:00Z">
        <w:r w:rsidR="00470591">
          <w:rPr>
            <w:rFonts w:hint="eastAsia"/>
          </w:rPr>
          <w:t>、もしくは、最短時間、もしくは、最小電力</w:t>
        </w:r>
      </w:ins>
      <w:r>
        <w:rPr>
          <w:rFonts w:hint="eastAsia"/>
        </w:rPr>
        <w:t>の解を探索していくが、全組み合わせの中で最短の距離を出すことを保障するものではない。</w:t>
      </w:r>
    </w:p>
    <w:p w14:paraId="1725E53B" w14:textId="77777777" w:rsidR="00D4739E" w:rsidRDefault="00863AFC" w:rsidP="00D4739E">
      <w:pPr>
        <w:numPr>
          <w:ilvl w:val="0"/>
          <w:numId w:val="54"/>
        </w:numPr>
      </w:pPr>
      <w:ins w:id="1823" w:author="山口 晃一郎&lt;yamaguchi.koichiro@jp.panasonic.com&gt;" w:date="2020-11-02T13:59:00Z">
        <w:r>
          <w:rPr>
            <w:rFonts w:hint="eastAsia"/>
          </w:rPr>
          <w:t>-v</w:t>
        </w:r>
        <w:r>
          <w:rPr>
            <w:rFonts w:hint="eastAsia"/>
          </w:rPr>
          <w:t>にて</w:t>
        </w:r>
      </w:ins>
      <w:r w:rsidR="00D4739E">
        <w:rPr>
          <w:rFonts w:hint="eastAsia"/>
        </w:rPr>
        <w:t>指定された台数より少ない台数での解は出さない。</w:t>
      </w:r>
      <w:ins w:id="1824" w:author="山口 晃一郎&lt;yamaguchi.koichiro@jp.panasonic.com&gt;" w:date="2020-11-02T13:59:00Z">
        <w:r>
          <w:rPr>
            <w:rFonts w:hint="eastAsia"/>
          </w:rPr>
          <w:t>ただし、指定</w:t>
        </w:r>
      </w:ins>
      <w:ins w:id="1825" w:author="山口 晃一郎&lt;yamaguchi.koichiro@jp.panasonic.com&gt;" w:date="2020-11-02T14:01:00Z">
        <w:r>
          <w:rPr>
            <w:rFonts w:hint="eastAsia"/>
          </w:rPr>
          <w:t>台数より少ない配送件数</w:t>
        </w:r>
      </w:ins>
      <w:ins w:id="1826" w:author="山口 晃一郎&lt;yamaguchi.koichiro@jp.panasonic.com&gt;" w:date="2020-11-02T13:59:00Z">
        <w:r>
          <w:rPr>
            <w:rFonts w:hint="eastAsia"/>
          </w:rPr>
          <w:t>の場合、</w:t>
        </w:r>
      </w:ins>
      <w:ins w:id="1827" w:author="山口 晃一郎&lt;yamaguchi.koichiro@jp.panasonic.com&gt;" w:date="2020-11-02T14:00:00Z">
        <w:r>
          <w:rPr>
            <w:rFonts w:hint="eastAsia"/>
          </w:rPr>
          <w:t>少ない台数の解となる。</w:t>
        </w:r>
      </w:ins>
    </w:p>
    <w:p w14:paraId="23D7D16A" w14:textId="77777777" w:rsidR="00D4739E" w:rsidRDefault="00C5054E" w:rsidP="00440881">
      <w:pPr>
        <w:numPr>
          <w:ilvl w:val="0"/>
          <w:numId w:val="54"/>
        </w:numPr>
      </w:pPr>
      <w:del w:id="1828" w:author="山口 晃一郎&lt;yamaguchi.koichiro@jp.panasonic.com&gt;" w:date="2020-11-02T14:05:00Z">
        <w:r w:rsidDel="00470591">
          <w:rPr>
            <w:rFonts w:hint="eastAsia"/>
          </w:rPr>
          <w:delText>距離</w:delText>
        </w:r>
      </w:del>
      <w:ins w:id="1829" w:author="山口 晃一郎&lt;yamaguchi.koichiro@jp.panasonic.com&gt;" w:date="2020-11-02T14:05:00Z">
        <w:r w:rsidR="00470591">
          <w:rPr>
            <w:rFonts w:hint="eastAsia"/>
          </w:rPr>
          <w:t>最短、最小の</w:t>
        </w:r>
      </w:ins>
      <w:r>
        <w:rPr>
          <w:rFonts w:hint="eastAsia"/>
        </w:rPr>
        <w:t>計算は、拠点を出発し最後の配送先での配送を終えて</w:t>
      </w:r>
      <w:r w:rsidR="00D4739E">
        <w:rPr>
          <w:rFonts w:hint="eastAsia"/>
        </w:rPr>
        <w:t>拠点に戻るまで、と</w:t>
      </w:r>
      <w:r w:rsidR="002E5FFA">
        <w:rPr>
          <w:rFonts w:hint="eastAsia"/>
        </w:rPr>
        <w:t>拠点を出発し最後の配送先まで、と</w:t>
      </w:r>
      <w:r w:rsidR="00440881">
        <w:rPr>
          <w:rFonts w:hint="eastAsia"/>
        </w:rPr>
        <w:t>を</w:t>
      </w:r>
      <w:r w:rsidR="002E5FFA">
        <w:rPr>
          <w:rFonts w:hint="eastAsia"/>
        </w:rPr>
        <w:t>切り替え</w:t>
      </w:r>
      <w:r w:rsidR="00440881">
        <w:rPr>
          <w:rFonts w:hint="eastAsia"/>
        </w:rPr>
        <w:t>できる。</w:t>
      </w:r>
    </w:p>
    <w:p w14:paraId="2989A634" w14:textId="77777777" w:rsidR="00D4739E" w:rsidDel="00B57BAC" w:rsidRDefault="00D4739E" w:rsidP="00D4739E">
      <w:pPr>
        <w:numPr>
          <w:ilvl w:val="0"/>
          <w:numId w:val="54"/>
        </w:numPr>
        <w:rPr>
          <w:del w:id="1830" w:author="Yamaguchi Koichiro (山口 晃一郎)" w:date="2022-06-27T10:48:00Z"/>
        </w:rPr>
      </w:pPr>
      <w:del w:id="1831" w:author="Yamaguchi Koichiro (山口 晃一郎)" w:date="2022-06-27T10:48:00Z">
        <w:r w:rsidDel="00B57BAC">
          <w:rPr>
            <w:rFonts w:hint="eastAsia"/>
          </w:rPr>
          <w:delText>時間計算</w:delText>
        </w:r>
      </w:del>
      <w:ins w:id="1832" w:author="山口 晃一郎&lt;yamaguchi.koichiro@jp.panasonic.com&gt;" w:date="2020-11-02T14:05:00Z">
        <w:del w:id="1833" w:author="Yamaguchi Koichiro (山口 晃一郎)" w:date="2022-06-27T10:48:00Z">
          <w:r w:rsidR="00470591" w:rsidDel="00B57BAC">
            <w:rPr>
              <w:rFonts w:hint="eastAsia"/>
            </w:rPr>
            <w:delText>制約</w:delText>
          </w:r>
        </w:del>
      </w:ins>
      <w:del w:id="1834" w:author="Yamaguchi Koichiro (山口 晃一郎)" w:date="2022-06-27T10:48:00Z">
        <w:r w:rsidDel="00B57BAC">
          <w:rPr>
            <w:rFonts w:hint="eastAsia"/>
          </w:rPr>
          <w:delText>は、拠点を出発し最後の配送先で配送を終えるまで、</w:delText>
        </w:r>
      </w:del>
      <w:ins w:id="1835" w:author="山口 晃一郎&lt;yamaguchi.koichiro@jp.panasonic.com&gt;" w:date="2020-11-02T14:05:00Z">
        <w:del w:id="1836" w:author="Yamaguchi Koichiro (山口 晃一郎)" w:date="2022-06-27T10:48:00Z">
          <w:r w:rsidR="00470591" w:rsidDel="00B57BAC">
            <w:rPr>
              <w:rFonts w:hint="eastAsia"/>
            </w:rPr>
            <w:delText>を</w:delText>
          </w:r>
        </w:del>
      </w:ins>
      <w:ins w:id="1837" w:author="山口 晃一郎&lt;yamaguchi.koichiro@jp.panasonic.com&gt;" w:date="2020-11-02T14:06:00Z">
        <w:del w:id="1838" w:author="Yamaguchi Koichiro (山口 晃一郎)" w:date="2022-06-27T10:48:00Z">
          <w:r w:rsidR="00470591" w:rsidDel="00B57BAC">
            <w:rPr>
              <w:rFonts w:hint="eastAsia"/>
            </w:rPr>
            <w:delText>対象</w:delText>
          </w:r>
        </w:del>
      </w:ins>
      <w:del w:id="1839" w:author="Yamaguchi Koichiro (山口 晃一郎)" w:date="2022-06-27T10:48:00Z">
        <w:r w:rsidDel="00B57BAC">
          <w:rPr>
            <w:rFonts w:hint="eastAsia"/>
          </w:rPr>
          <w:delText>とする。</w:delText>
        </w:r>
      </w:del>
    </w:p>
    <w:p w14:paraId="20B9D270" w14:textId="77777777" w:rsidR="00D4739E" w:rsidRDefault="00D4739E" w:rsidP="00D4739E">
      <w:pPr>
        <w:numPr>
          <w:ilvl w:val="0"/>
          <w:numId w:val="54"/>
        </w:numPr>
      </w:pPr>
      <w:r>
        <w:rPr>
          <w:rFonts w:hint="eastAsia"/>
        </w:rPr>
        <w:t>初期解が無い場合、初期解を内部で生成する。</w:t>
      </w:r>
    </w:p>
    <w:p w14:paraId="13CAD959" w14:textId="77777777" w:rsidR="00F806A9" w:rsidRDefault="00F806A9" w:rsidP="00D4739E">
      <w:pPr>
        <w:numPr>
          <w:ilvl w:val="0"/>
          <w:numId w:val="54"/>
        </w:numPr>
      </w:pPr>
      <w:r>
        <w:rPr>
          <w:rFonts w:hint="eastAsia"/>
        </w:rPr>
        <w:t>並列実行する場合、それぞれの出力ファイルフォルダを別フォルダにすること。</w:t>
      </w:r>
    </w:p>
    <w:p w14:paraId="6800E9D2" w14:textId="77777777" w:rsidR="0073388D" w:rsidRDefault="004C2B7E" w:rsidP="00D4739E">
      <w:pPr>
        <w:numPr>
          <w:ilvl w:val="0"/>
          <w:numId w:val="54"/>
        </w:numPr>
      </w:pPr>
      <w:proofErr w:type="spellStart"/>
      <w:r>
        <w:rPr>
          <w:rFonts w:hint="eastAsia"/>
        </w:rPr>
        <w:t>ltime,u</w:t>
      </w:r>
      <w:r w:rsidR="003813B6">
        <w:rPr>
          <w:rFonts w:hint="eastAsia"/>
        </w:rPr>
        <w:t>time</w:t>
      </w:r>
      <w:proofErr w:type="spellEnd"/>
      <w:r w:rsidR="0073388D">
        <w:rPr>
          <w:rFonts w:hint="eastAsia"/>
        </w:rPr>
        <w:t>設定時</w:t>
      </w:r>
      <w:r w:rsidR="003813B6">
        <w:rPr>
          <w:rFonts w:hint="eastAsia"/>
        </w:rPr>
        <w:t>の動作仕様を以下に示す。</w:t>
      </w:r>
    </w:p>
    <w:p w14:paraId="061709DD" w14:textId="77777777" w:rsidR="003813B6" w:rsidRPr="001B5494" w:rsidRDefault="004E13B3" w:rsidP="00EE55A8">
      <w:pPr>
        <w:numPr>
          <w:ilvl w:val="1"/>
          <w:numId w:val="54"/>
        </w:numPr>
      </w:pPr>
      <w:r>
        <w:rPr>
          <w:rFonts w:hint="eastAsia"/>
        </w:rPr>
        <w:t>1</w:t>
      </w:r>
      <w:r>
        <w:rPr>
          <w:rFonts w:hint="eastAsia"/>
        </w:rPr>
        <w:t>台の配送時間</w:t>
      </w:r>
      <w:r w:rsidR="0073388D">
        <w:rPr>
          <w:rFonts w:hint="eastAsia"/>
        </w:rPr>
        <w:t>、現状</w:t>
      </w:r>
      <w:r>
        <w:rPr>
          <w:rFonts w:hint="eastAsia"/>
        </w:rPr>
        <w:t>解が</w:t>
      </w:r>
      <w:proofErr w:type="spellStart"/>
      <w:r w:rsidR="0073388D">
        <w:rPr>
          <w:rFonts w:hint="eastAsia"/>
        </w:rPr>
        <w:t>l</w:t>
      </w:r>
      <w:r>
        <w:rPr>
          <w:rFonts w:hint="eastAsia"/>
        </w:rPr>
        <w:t>time</w:t>
      </w:r>
      <w:proofErr w:type="spellEnd"/>
      <w:r w:rsidR="0073388D">
        <w:rPr>
          <w:rFonts w:hint="eastAsia"/>
        </w:rPr>
        <w:t>未満</w:t>
      </w:r>
      <w:r>
        <w:rPr>
          <w:rFonts w:hint="eastAsia"/>
        </w:rPr>
        <w:t>の場合</w:t>
      </w:r>
    </w:p>
    <w:p w14:paraId="3CE21E54" w14:textId="77777777" w:rsidR="004E13B3" w:rsidRDefault="00E16A4B" w:rsidP="00C06155">
      <w:r>
        <w:rPr>
          <w:rFonts w:hint="eastAsia"/>
        </w:rPr>
        <w:t xml:space="preserve">　　開始時刻　　</w:t>
      </w:r>
      <w:r w:rsidR="0073388D">
        <w:rPr>
          <w:rFonts w:hint="eastAsia"/>
        </w:rPr>
        <w:t>現状解</w:t>
      </w:r>
      <w:r>
        <w:rPr>
          <w:rFonts w:hint="eastAsia"/>
        </w:rPr>
        <w:t xml:space="preserve">  </w:t>
      </w:r>
      <w:proofErr w:type="spellStart"/>
      <w:r w:rsidR="0073388D">
        <w:rPr>
          <w:rFonts w:hint="eastAsia"/>
        </w:rPr>
        <w:t>l</w:t>
      </w:r>
      <w:r w:rsidR="004E13B3">
        <w:rPr>
          <w:rFonts w:hint="eastAsia"/>
        </w:rPr>
        <w:t>time</w:t>
      </w:r>
      <w:proofErr w:type="spellEnd"/>
      <w:r w:rsidR="004E13B3">
        <w:rPr>
          <w:rFonts w:hint="eastAsia"/>
        </w:rPr>
        <w:t xml:space="preserve">　　　　　　　　　　　　　　</w:t>
      </w:r>
      <w:proofErr w:type="spellStart"/>
      <w:r w:rsidR="004E13B3">
        <w:rPr>
          <w:rFonts w:hint="eastAsia"/>
        </w:rPr>
        <w:t>utime</w:t>
      </w:r>
      <w:proofErr w:type="spellEnd"/>
      <w:r w:rsidR="004E13B3">
        <w:rPr>
          <w:rFonts w:hint="eastAsia"/>
        </w:rPr>
        <w:t xml:space="preserve">　　　　　　終了時刻</w:t>
      </w:r>
    </w:p>
    <w:p w14:paraId="49B25B73" w14:textId="77777777" w:rsidR="004E13B3" w:rsidRDefault="007C09E1" w:rsidP="00C06155">
      <w:r>
        <w:rPr>
          <w:noProof/>
        </w:rPr>
        <w:pict w14:anchorId="4FB61AB0">
          <v:rect id="_x0000_s2061" style="position:absolute;left:0;text-align:left;margin-left:99.6pt;margin-top:1.3pt;width:219.75pt;height:15.35pt;z-index:251654656;mso-width-relative:margin;mso-height-relative:margin" fillcolor="#c6d9f1" stroked="f">
            <v:fill r:id="rId9" o:title="右上がり対角線 (太)" type="pattern"/>
          </v:rect>
        </w:pict>
      </w:r>
      <w:r>
        <w:rPr>
          <w:noProof/>
        </w:rPr>
        <w:pict w14:anchorId="182AB598">
          <v:shapetype id="_x0000_t32" coordsize="21600,21600" o:spt="32" o:oned="t" path="m,l21600,21600e" filled="f">
            <v:path arrowok="t" fillok="f" o:connecttype="none"/>
            <o:lock v:ext="edit" shapetype="t"/>
          </v:shapetype>
          <v:shape id="_x0000_s2054" type="#_x0000_t32" style="position:absolute;left:0;text-align:left;margin-left:99.6pt;margin-top:1.3pt;width:0;height:15.35pt;z-index:251656704;mso-width-relative:margin;mso-height-relative:margin" o:connectortype="straight">
            <v:stroke dashstyle="dashDot"/>
          </v:shape>
        </w:pict>
      </w:r>
      <w:r>
        <w:rPr>
          <w:noProof/>
        </w:rPr>
        <w:pict w14:anchorId="39855206">
          <v:group id="_x0000_s2055" style="position:absolute;left:0;text-align:left;margin-left:36.65pt;margin-top:1.3pt;width:378pt;height:15.35pt;z-index:251655680" coordorigin="1813,1933" coordsize="7560,307">
            <v:rect id="_x0000_s2050" style="position:absolute;left:1813;top:1933;width:7560;height:307;mso-width-relative:margin;mso-height-relative:margin" filled="f"/>
            <v:shape id="_x0000_s2052" type="#_x0000_t32" style="position:absolute;left:3840;top:1933;width:0;height:307;mso-width-relative:margin;mso-height-relative:margin" o:connectortype="straight">
              <v:stroke dashstyle="dash"/>
            </v:shape>
            <v:shape id="_x0000_s2053" type="#_x0000_t32" style="position:absolute;left:7467;top:1933;width:0;height:307;mso-width-relative:margin;mso-height-relative:margin" o:connectortype="straight">
              <v:stroke dashstyle="dash"/>
            </v:shape>
          </v:group>
        </w:pict>
      </w:r>
    </w:p>
    <w:p w14:paraId="5A6B29EF" w14:textId="77777777" w:rsidR="004E13B3" w:rsidRDefault="004E13B3" w:rsidP="00C06155">
      <w:r>
        <w:rPr>
          <w:rFonts w:hint="eastAsia"/>
        </w:rPr>
        <w:t xml:space="preserve">　　　・</w:t>
      </w:r>
      <w:r w:rsidR="0073388D">
        <w:rPr>
          <w:rFonts w:hint="eastAsia"/>
        </w:rPr>
        <w:t>現状</w:t>
      </w:r>
      <w:r>
        <w:rPr>
          <w:rFonts w:hint="eastAsia"/>
        </w:rPr>
        <w:t>解より短くなる解は改善解として採用しない</w:t>
      </w:r>
    </w:p>
    <w:p w14:paraId="5C34A9E3" w14:textId="77777777" w:rsidR="0073388D" w:rsidRDefault="004E13B3" w:rsidP="0073388D">
      <w:r>
        <w:rPr>
          <w:rFonts w:hint="eastAsia"/>
        </w:rPr>
        <w:t xml:space="preserve">　　　・</w:t>
      </w:r>
      <w:r w:rsidR="0073388D">
        <w:rPr>
          <w:rFonts w:hint="eastAsia"/>
        </w:rPr>
        <w:t>現状</w:t>
      </w:r>
      <w:r>
        <w:rPr>
          <w:rFonts w:hint="eastAsia"/>
        </w:rPr>
        <w:t>解</w:t>
      </w:r>
      <w:r w:rsidR="004F0CCD">
        <w:rPr>
          <w:rFonts w:hint="eastAsia"/>
        </w:rPr>
        <w:t>以上か</w:t>
      </w:r>
      <w:r>
        <w:rPr>
          <w:rFonts w:hint="eastAsia"/>
        </w:rPr>
        <w:t>長くなる解</w:t>
      </w:r>
      <w:r w:rsidR="0073388D">
        <w:rPr>
          <w:rFonts w:hint="eastAsia"/>
        </w:rPr>
        <w:t>で</w:t>
      </w:r>
      <w:proofErr w:type="spellStart"/>
      <w:r w:rsidR="0073388D">
        <w:rPr>
          <w:rFonts w:hint="eastAsia"/>
        </w:rPr>
        <w:t>utime</w:t>
      </w:r>
      <w:proofErr w:type="spellEnd"/>
      <w:r w:rsidR="004F0CCD">
        <w:rPr>
          <w:rFonts w:hint="eastAsia"/>
        </w:rPr>
        <w:t>以下に</w:t>
      </w:r>
      <w:r w:rsidR="0073388D">
        <w:rPr>
          <w:rFonts w:hint="eastAsia"/>
        </w:rPr>
        <w:t>なる解は改善解として採用する</w:t>
      </w:r>
    </w:p>
    <w:p w14:paraId="6B66512A" w14:textId="77777777" w:rsidR="004E13B3" w:rsidRDefault="0073388D" w:rsidP="0073388D">
      <w:r>
        <w:rPr>
          <w:rFonts w:hint="eastAsia"/>
        </w:rPr>
        <w:t xml:space="preserve">　　　・現状</w:t>
      </w:r>
      <w:r w:rsidR="004F0CCD">
        <w:rPr>
          <w:rFonts w:hint="eastAsia"/>
        </w:rPr>
        <w:t>解以上か</w:t>
      </w:r>
      <w:r>
        <w:rPr>
          <w:rFonts w:hint="eastAsia"/>
        </w:rPr>
        <w:t>長くなる解で</w:t>
      </w:r>
      <w:proofErr w:type="spellStart"/>
      <w:r>
        <w:rPr>
          <w:rFonts w:hint="eastAsia"/>
        </w:rPr>
        <w:t>utime</w:t>
      </w:r>
      <w:proofErr w:type="spellEnd"/>
      <w:r>
        <w:rPr>
          <w:rFonts w:hint="eastAsia"/>
        </w:rPr>
        <w:t>より長くなる解は改善解として採用しない</w:t>
      </w:r>
    </w:p>
    <w:p w14:paraId="4F44A115" w14:textId="77777777" w:rsidR="0073388D" w:rsidRPr="001B5494" w:rsidRDefault="0073388D" w:rsidP="0073388D">
      <w:pPr>
        <w:numPr>
          <w:ilvl w:val="1"/>
          <w:numId w:val="54"/>
        </w:numPr>
      </w:pPr>
      <w:r>
        <w:rPr>
          <w:rFonts w:hint="eastAsia"/>
        </w:rPr>
        <w:t>1</w:t>
      </w:r>
      <w:r>
        <w:rPr>
          <w:rFonts w:hint="eastAsia"/>
        </w:rPr>
        <w:t>台の配送時間、現状解が</w:t>
      </w:r>
      <w:proofErr w:type="spellStart"/>
      <w:r>
        <w:rPr>
          <w:rFonts w:hint="eastAsia"/>
        </w:rPr>
        <w:t>ltime</w:t>
      </w:r>
      <w:proofErr w:type="spellEnd"/>
      <w:r>
        <w:rPr>
          <w:rFonts w:hint="eastAsia"/>
        </w:rPr>
        <w:t>以上、</w:t>
      </w:r>
      <w:proofErr w:type="spellStart"/>
      <w:r>
        <w:rPr>
          <w:rFonts w:hint="eastAsia"/>
        </w:rPr>
        <w:t>utime</w:t>
      </w:r>
      <w:proofErr w:type="spellEnd"/>
      <w:r>
        <w:rPr>
          <w:rFonts w:hint="eastAsia"/>
        </w:rPr>
        <w:t>以下の場合</w:t>
      </w:r>
    </w:p>
    <w:p w14:paraId="16E480F7" w14:textId="77777777" w:rsidR="0073388D" w:rsidRDefault="0073388D" w:rsidP="0073388D">
      <w:r>
        <w:rPr>
          <w:rFonts w:hint="eastAsia"/>
        </w:rPr>
        <w:t xml:space="preserve">　　開始時刻　　　　　　</w:t>
      </w:r>
      <w:proofErr w:type="spellStart"/>
      <w:r>
        <w:rPr>
          <w:rFonts w:hint="eastAsia"/>
        </w:rPr>
        <w:t>ltime</w:t>
      </w:r>
      <w:proofErr w:type="spellEnd"/>
      <w:r>
        <w:rPr>
          <w:rFonts w:hint="eastAsia"/>
        </w:rPr>
        <w:t xml:space="preserve">　現状解　　　　　　　　　　</w:t>
      </w:r>
      <w:proofErr w:type="spellStart"/>
      <w:r>
        <w:rPr>
          <w:rFonts w:hint="eastAsia"/>
        </w:rPr>
        <w:t>utime</w:t>
      </w:r>
      <w:proofErr w:type="spellEnd"/>
      <w:r>
        <w:rPr>
          <w:rFonts w:hint="eastAsia"/>
        </w:rPr>
        <w:t xml:space="preserve">　　　　　　終了時刻</w:t>
      </w:r>
    </w:p>
    <w:p w14:paraId="57345181" w14:textId="77777777" w:rsidR="0073388D" w:rsidRDefault="007C09E1" w:rsidP="0073388D">
      <w:r>
        <w:rPr>
          <w:noProof/>
        </w:rPr>
        <w:pict w14:anchorId="4AA886CC">
          <v:rect id="_x0000_s2062" style="position:absolute;left:0;text-align:left;margin-left:138pt;margin-top:1.3pt;width:181.35pt;height:15.35pt;z-index:251653632;mso-width-relative:margin;mso-height-relative:margin" fillcolor="#c6d9f1" stroked="f">
            <v:fill r:id="rId9" o:title="右上がり対角線 (太)" type="pattern"/>
          </v:rect>
        </w:pict>
      </w:r>
      <w:r>
        <w:rPr>
          <w:noProof/>
        </w:rPr>
        <w:pict w14:anchorId="3E48190D">
          <v:shape id="_x0000_s2060" type="#_x0000_t32" style="position:absolute;left:0;text-align:left;margin-left:176.95pt;margin-top:1.3pt;width:0;height:15.35pt;z-index:251658752;mso-width-relative:margin;mso-height-relative:margin" o:connectortype="straight">
            <v:stroke dashstyle="dashDot"/>
          </v:shape>
        </w:pict>
      </w:r>
      <w:r>
        <w:rPr>
          <w:noProof/>
        </w:rPr>
        <w:pict w14:anchorId="6EF5D280">
          <v:group id="_x0000_s2056" style="position:absolute;left:0;text-align:left;margin-left:36.65pt;margin-top:1.3pt;width:378pt;height:15.35pt;z-index:251657728" coordorigin="1813,1933" coordsize="7560,307">
            <v:rect id="_x0000_s2057" style="position:absolute;left:1813;top:1933;width:7560;height:307;mso-width-relative:margin;mso-height-relative:margin" filled="f"/>
            <v:shape id="_x0000_s2058" type="#_x0000_t32" style="position:absolute;left:3840;top:1933;width:0;height:307;mso-width-relative:margin;mso-height-relative:margin" o:connectortype="straight">
              <v:stroke dashstyle="dash"/>
            </v:shape>
            <v:shape id="_x0000_s2059" type="#_x0000_t32" style="position:absolute;left:7467;top:1933;width:0;height:307;mso-width-relative:margin;mso-height-relative:margin" o:connectortype="straight">
              <v:stroke dashstyle="dash"/>
            </v:shape>
          </v:group>
        </w:pict>
      </w:r>
    </w:p>
    <w:p w14:paraId="0D27B089" w14:textId="77777777" w:rsidR="0073388D" w:rsidRDefault="0073388D" w:rsidP="0073388D">
      <w:r>
        <w:rPr>
          <w:rFonts w:hint="eastAsia"/>
        </w:rPr>
        <w:t xml:space="preserve">　　　・現状解</w:t>
      </w:r>
      <w:r w:rsidR="004F0CCD">
        <w:rPr>
          <w:rFonts w:hint="eastAsia"/>
        </w:rPr>
        <w:t>より</w:t>
      </w:r>
      <w:r>
        <w:rPr>
          <w:rFonts w:hint="eastAsia"/>
        </w:rPr>
        <w:t>短くなる解で</w:t>
      </w:r>
      <w:proofErr w:type="spellStart"/>
      <w:r>
        <w:rPr>
          <w:rFonts w:hint="eastAsia"/>
        </w:rPr>
        <w:t>ltime</w:t>
      </w:r>
      <w:proofErr w:type="spellEnd"/>
      <w:r>
        <w:rPr>
          <w:rFonts w:hint="eastAsia"/>
        </w:rPr>
        <w:t>より短くなる解は改善解として採用しない</w:t>
      </w:r>
    </w:p>
    <w:p w14:paraId="46AC361C" w14:textId="77777777" w:rsidR="0073388D" w:rsidRDefault="0073388D" w:rsidP="0073388D">
      <w:r>
        <w:rPr>
          <w:rFonts w:hint="eastAsia"/>
        </w:rPr>
        <w:t xml:space="preserve">　　　・現状</w:t>
      </w:r>
      <w:r w:rsidR="004F0CCD">
        <w:rPr>
          <w:rFonts w:hint="eastAsia"/>
        </w:rPr>
        <w:t>解より</w:t>
      </w:r>
      <w:r>
        <w:rPr>
          <w:rFonts w:hint="eastAsia"/>
        </w:rPr>
        <w:t>短くなる解で</w:t>
      </w:r>
      <w:proofErr w:type="spellStart"/>
      <w:r>
        <w:rPr>
          <w:rFonts w:hint="eastAsia"/>
        </w:rPr>
        <w:t>ltime</w:t>
      </w:r>
      <w:proofErr w:type="spellEnd"/>
      <w:r w:rsidR="004F0CCD">
        <w:rPr>
          <w:rFonts w:hint="eastAsia"/>
        </w:rPr>
        <w:t>以上に</w:t>
      </w:r>
      <w:r>
        <w:rPr>
          <w:rFonts w:hint="eastAsia"/>
        </w:rPr>
        <w:t>なる解は改善解として採用する</w:t>
      </w:r>
    </w:p>
    <w:p w14:paraId="57A4AECE" w14:textId="77777777" w:rsidR="0073388D" w:rsidRDefault="0073388D" w:rsidP="0073388D">
      <w:r>
        <w:rPr>
          <w:rFonts w:hint="eastAsia"/>
        </w:rPr>
        <w:t xml:space="preserve">　　　・現状解</w:t>
      </w:r>
      <w:r w:rsidR="004F0CCD">
        <w:rPr>
          <w:rFonts w:hint="eastAsia"/>
        </w:rPr>
        <w:t>より</w:t>
      </w:r>
      <w:r>
        <w:rPr>
          <w:rFonts w:hint="eastAsia"/>
        </w:rPr>
        <w:t>長くなる解で</w:t>
      </w:r>
      <w:proofErr w:type="spellStart"/>
      <w:r>
        <w:rPr>
          <w:rFonts w:hint="eastAsia"/>
        </w:rPr>
        <w:t>utime</w:t>
      </w:r>
      <w:proofErr w:type="spellEnd"/>
      <w:r w:rsidR="004F0CCD">
        <w:rPr>
          <w:rFonts w:hint="eastAsia"/>
        </w:rPr>
        <w:t>以下に</w:t>
      </w:r>
      <w:r>
        <w:rPr>
          <w:rFonts w:hint="eastAsia"/>
        </w:rPr>
        <w:t>なる解は改善解として採用する</w:t>
      </w:r>
    </w:p>
    <w:p w14:paraId="63D2FE7C" w14:textId="77777777" w:rsidR="0073388D" w:rsidRDefault="0073388D" w:rsidP="0073388D">
      <w:r>
        <w:rPr>
          <w:rFonts w:hint="eastAsia"/>
        </w:rPr>
        <w:t xml:space="preserve">　　　・現状</w:t>
      </w:r>
      <w:r w:rsidR="004F0CCD">
        <w:rPr>
          <w:rFonts w:hint="eastAsia"/>
        </w:rPr>
        <w:t>解より</w:t>
      </w:r>
      <w:r>
        <w:rPr>
          <w:rFonts w:hint="eastAsia"/>
        </w:rPr>
        <w:t>長くなる解で</w:t>
      </w:r>
      <w:proofErr w:type="spellStart"/>
      <w:r>
        <w:rPr>
          <w:rFonts w:hint="eastAsia"/>
        </w:rPr>
        <w:t>utime</w:t>
      </w:r>
      <w:proofErr w:type="spellEnd"/>
      <w:r>
        <w:rPr>
          <w:rFonts w:hint="eastAsia"/>
        </w:rPr>
        <w:t>より長くなる解は改善解として採用しない</w:t>
      </w:r>
    </w:p>
    <w:p w14:paraId="3079B93C" w14:textId="77777777" w:rsidR="004F0CCD" w:rsidRDefault="004F0CCD" w:rsidP="0073388D">
      <w:r>
        <w:rPr>
          <w:rFonts w:hint="eastAsia"/>
        </w:rPr>
        <w:t xml:space="preserve">　　　・現状解と</w:t>
      </w:r>
      <w:r w:rsidR="00882E11">
        <w:rPr>
          <w:rFonts w:hint="eastAsia"/>
        </w:rPr>
        <w:t>同値</w:t>
      </w:r>
      <w:r>
        <w:rPr>
          <w:rFonts w:hint="eastAsia"/>
        </w:rPr>
        <w:t>の解で</w:t>
      </w:r>
      <w:proofErr w:type="spellStart"/>
      <w:r>
        <w:rPr>
          <w:rFonts w:hint="eastAsia"/>
        </w:rPr>
        <w:t>ltime</w:t>
      </w:r>
      <w:proofErr w:type="spellEnd"/>
      <w:r>
        <w:rPr>
          <w:rFonts w:hint="eastAsia"/>
        </w:rPr>
        <w:t>以上かつ</w:t>
      </w:r>
      <w:proofErr w:type="spellStart"/>
      <w:r>
        <w:rPr>
          <w:rFonts w:hint="eastAsia"/>
        </w:rPr>
        <w:t>utime</w:t>
      </w:r>
      <w:proofErr w:type="spellEnd"/>
      <w:r>
        <w:rPr>
          <w:rFonts w:hint="eastAsia"/>
        </w:rPr>
        <w:t>以下の解は改善解として採用する</w:t>
      </w:r>
    </w:p>
    <w:p w14:paraId="48C3F2A3" w14:textId="77777777" w:rsidR="0073388D" w:rsidRPr="001B5494" w:rsidRDefault="0073388D" w:rsidP="0073388D">
      <w:pPr>
        <w:numPr>
          <w:ilvl w:val="1"/>
          <w:numId w:val="54"/>
        </w:numPr>
      </w:pPr>
      <w:r>
        <w:rPr>
          <w:rFonts w:hint="eastAsia"/>
        </w:rPr>
        <w:t>1</w:t>
      </w:r>
      <w:r>
        <w:rPr>
          <w:rFonts w:hint="eastAsia"/>
        </w:rPr>
        <w:t>台の配送時間、現状解が</w:t>
      </w:r>
      <w:proofErr w:type="spellStart"/>
      <w:r>
        <w:rPr>
          <w:rFonts w:hint="eastAsia"/>
        </w:rPr>
        <w:t>utime</w:t>
      </w:r>
      <w:proofErr w:type="spellEnd"/>
      <w:r w:rsidR="00E77CEB">
        <w:rPr>
          <w:rFonts w:hint="eastAsia"/>
        </w:rPr>
        <w:t>より大きい</w:t>
      </w:r>
      <w:r>
        <w:rPr>
          <w:rFonts w:hint="eastAsia"/>
        </w:rPr>
        <w:t>場合</w:t>
      </w:r>
    </w:p>
    <w:p w14:paraId="204027C4" w14:textId="77777777" w:rsidR="0073388D" w:rsidRDefault="0073388D" w:rsidP="0073388D">
      <w:r>
        <w:rPr>
          <w:rFonts w:hint="eastAsia"/>
        </w:rPr>
        <w:t xml:space="preserve">　　開始時刻　　　　　　</w:t>
      </w:r>
      <w:proofErr w:type="spellStart"/>
      <w:r>
        <w:rPr>
          <w:rFonts w:hint="eastAsia"/>
        </w:rPr>
        <w:t>ltime</w:t>
      </w:r>
      <w:proofErr w:type="spellEnd"/>
      <w:r>
        <w:rPr>
          <w:rFonts w:hint="eastAsia"/>
        </w:rPr>
        <w:t xml:space="preserve">　　　　　　　　　　　　　　</w:t>
      </w:r>
      <w:proofErr w:type="spellStart"/>
      <w:r>
        <w:rPr>
          <w:rFonts w:hint="eastAsia"/>
        </w:rPr>
        <w:t>utime</w:t>
      </w:r>
      <w:proofErr w:type="spellEnd"/>
      <w:r>
        <w:rPr>
          <w:rFonts w:hint="eastAsia"/>
        </w:rPr>
        <w:t xml:space="preserve">　　現状解　終了時刻</w:t>
      </w:r>
    </w:p>
    <w:p w14:paraId="584247CB" w14:textId="77777777" w:rsidR="0073388D" w:rsidRDefault="007C09E1" w:rsidP="0073388D">
      <w:r>
        <w:rPr>
          <w:noProof/>
        </w:rPr>
        <w:pict w14:anchorId="67995CFA">
          <v:rect id="_x0000_s2063" style="position:absolute;left:0;text-align:left;margin-left:138pt;margin-top:1.3pt;width:223.55pt;height:15.35pt;z-index:251659776;mso-width-relative:margin;mso-height-relative:margin" fillcolor="#c6d9f1" stroked="f">
            <v:fill r:id="rId9" o:title="右上がり対角線 (太)" type="pattern"/>
          </v:rect>
        </w:pict>
      </w:r>
      <w:r>
        <w:rPr>
          <w:noProof/>
        </w:rPr>
        <w:pict w14:anchorId="0190D2FE">
          <v:shape id="_x0000_s2068" type="#_x0000_t32" style="position:absolute;left:0;text-align:left;margin-left:361.55pt;margin-top:1.3pt;width:0;height:15.35pt;z-index:251661824;mso-width-relative:margin;mso-height-relative:margin" o:connectortype="straight">
            <v:stroke dashstyle="dashDot"/>
          </v:shape>
        </w:pict>
      </w:r>
      <w:r>
        <w:rPr>
          <w:noProof/>
        </w:rPr>
        <w:pict w14:anchorId="2BFB0A87">
          <v:group id="_x0000_s2064" style="position:absolute;left:0;text-align:left;margin-left:36.65pt;margin-top:1.3pt;width:378pt;height:15.35pt;z-index:251660800" coordorigin="1813,1933" coordsize="7560,307">
            <v:rect id="_x0000_s2065" style="position:absolute;left:1813;top:1933;width:7560;height:307;mso-width-relative:margin;mso-height-relative:margin" filled="f"/>
            <v:shape id="_x0000_s2066" type="#_x0000_t32" style="position:absolute;left:3840;top:1933;width:0;height:307;mso-width-relative:margin;mso-height-relative:margin" o:connectortype="straight">
              <v:stroke dashstyle="dash"/>
            </v:shape>
            <v:shape id="_x0000_s2067" type="#_x0000_t32" style="position:absolute;left:7467;top:1933;width:0;height:307;mso-width-relative:margin;mso-height-relative:margin" o:connectortype="straight">
              <v:stroke dashstyle="dash"/>
            </v:shape>
          </v:group>
        </w:pict>
      </w:r>
    </w:p>
    <w:p w14:paraId="01C91C6E" w14:textId="77777777" w:rsidR="0073388D" w:rsidRDefault="0073388D" w:rsidP="0073388D">
      <w:r>
        <w:rPr>
          <w:rFonts w:hint="eastAsia"/>
        </w:rPr>
        <w:t xml:space="preserve">　　　・現状解</w:t>
      </w:r>
      <w:r w:rsidR="004F0CCD">
        <w:rPr>
          <w:rFonts w:hint="eastAsia"/>
        </w:rPr>
        <w:t>以下か</w:t>
      </w:r>
      <w:r>
        <w:rPr>
          <w:rFonts w:hint="eastAsia"/>
        </w:rPr>
        <w:t>短くなる解で</w:t>
      </w:r>
      <w:proofErr w:type="spellStart"/>
      <w:r>
        <w:rPr>
          <w:rFonts w:hint="eastAsia"/>
        </w:rPr>
        <w:t>ltime</w:t>
      </w:r>
      <w:proofErr w:type="spellEnd"/>
      <w:r>
        <w:rPr>
          <w:rFonts w:hint="eastAsia"/>
        </w:rPr>
        <w:t>より短くなる解は改善解として採用しない</w:t>
      </w:r>
    </w:p>
    <w:p w14:paraId="1B5447BC" w14:textId="77777777" w:rsidR="0073388D" w:rsidRDefault="0073388D" w:rsidP="0073388D">
      <w:r>
        <w:rPr>
          <w:rFonts w:hint="eastAsia"/>
        </w:rPr>
        <w:t xml:space="preserve">　　　・現状</w:t>
      </w:r>
      <w:r w:rsidR="004F0CCD">
        <w:rPr>
          <w:rFonts w:hint="eastAsia"/>
        </w:rPr>
        <w:t>解以下か</w:t>
      </w:r>
      <w:r>
        <w:rPr>
          <w:rFonts w:hint="eastAsia"/>
        </w:rPr>
        <w:t>短くなる解で</w:t>
      </w:r>
      <w:proofErr w:type="spellStart"/>
      <w:r>
        <w:rPr>
          <w:rFonts w:hint="eastAsia"/>
        </w:rPr>
        <w:t>ltime</w:t>
      </w:r>
      <w:proofErr w:type="spellEnd"/>
      <w:r w:rsidR="004F0CCD">
        <w:rPr>
          <w:rFonts w:hint="eastAsia"/>
        </w:rPr>
        <w:t>以上に</w:t>
      </w:r>
      <w:r>
        <w:rPr>
          <w:rFonts w:hint="eastAsia"/>
        </w:rPr>
        <w:t>なる解は改善解として採用する</w:t>
      </w:r>
    </w:p>
    <w:p w14:paraId="0B50AB61" w14:textId="77777777" w:rsidR="00C90FB1" w:rsidRDefault="0073388D" w:rsidP="00C06155">
      <w:pPr>
        <w:rPr>
          <w:ins w:id="1840" w:author="全社標準ＰＣ" w:date="2019-09-11T11:42:00Z"/>
        </w:rPr>
      </w:pPr>
      <w:r>
        <w:rPr>
          <w:rFonts w:hint="eastAsia"/>
        </w:rPr>
        <w:t xml:space="preserve">　　　・現状解より長くなる解は改善解として採用しない</w:t>
      </w:r>
    </w:p>
    <w:p w14:paraId="30CB5592" w14:textId="77777777" w:rsidR="00F5698C" w:rsidRDefault="00C90FB1">
      <w:pPr>
        <w:numPr>
          <w:ilvl w:val="0"/>
          <w:numId w:val="54"/>
        </w:numPr>
        <w:rPr>
          <w:ins w:id="1841" w:author="山口 晃一郎&lt;yamaguchi.koichiro@jp.panasonic.com&gt;" w:date="2021-03-10T11:17:00Z"/>
        </w:rPr>
        <w:pPrChange w:id="1842" w:author="全社標準ＰＣ" w:date="2019-09-11T11:42:00Z">
          <w:pPr/>
        </w:pPrChange>
      </w:pPr>
      <w:ins w:id="1843" w:author="全社標準ＰＣ" w:date="2019-09-11T11:39:00Z">
        <w:del w:id="1844" w:author="山口 晃一郎&lt;yamaguchi.koichiro@jp.panasonic.com&gt;" w:date="2021-08-23T15:52:00Z">
          <w:r w:rsidDel="006F248B">
            <w:rPr>
              <w:rFonts w:hint="eastAsia"/>
            </w:rPr>
            <w:delText>l2</w:delText>
          </w:r>
          <w:r w:rsidDel="006F248B">
            <w:rPr>
              <w:rFonts w:hint="eastAsia"/>
            </w:rPr>
            <w:delText>指定時は、</w:delText>
          </w:r>
          <w:r w:rsidDel="006F248B">
            <w:rPr>
              <w:rFonts w:hint="eastAsia"/>
            </w:rPr>
            <w:delText>l2</w:delText>
          </w:r>
        </w:del>
      </w:ins>
      <w:ins w:id="1845" w:author="全社標準ＰＣ" w:date="2019-09-11T11:40:00Z">
        <w:del w:id="1846" w:author="山口 晃一郎&lt;yamaguchi.koichiro@jp.panasonic.com&gt;" w:date="2021-08-23T15:52:00Z">
          <w:r w:rsidDel="006F248B">
            <w:rPr>
              <w:rFonts w:hint="eastAsia"/>
            </w:rPr>
            <w:delText>未指定時の初期解生成処理を行った後で、個々の車両に対して拠点をスタートとして、</w:delText>
          </w:r>
        </w:del>
      </w:ins>
      <w:ins w:id="1847" w:author="全社標準ＰＣ" w:date="2019-09-11T11:41:00Z">
        <w:del w:id="1848" w:author="山口 晃一郎&lt;yamaguchi.koichiro@jp.panasonic.com&gt;" w:date="2021-08-23T15:52:00Z">
          <w:r w:rsidDel="006F248B">
            <w:rPr>
              <w:rFonts w:hint="eastAsia"/>
            </w:rPr>
            <w:delText>距離ファイルで定義される二地点距離の近い配送先を順番に選んでいくルートに変更する。</w:delText>
          </w:r>
        </w:del>
      </w:ins>
      <w:ins w:id="1849" w:author="全社標準ＰＣ" w:date="2019-09-11T18:38:00Z">
        <w:del w:id="1850" w:author="山口 晃一郎&lt;yamaguchi.koichiro@jp.panasonic.com&gt;" w:date="2021-08-23T15:52:00Z">
          <w:r w:rsidR="008D09C7" w:rsidDel="006F248B">
            <w:rPr>
              <w:rFonts w:hint="eastAsia"/>
            </w:rPr>
            <w:delText>l2</w:delText>
          </w:r>
          <w:r w:rsidR="008D09C7" w:rsidDel="006F248B">
            <w:rPr>
              <w:rFonts w:hint="eastAsia"/>
            </w:rPr>
            <w:delText>未指定時</w:delText>
          </w:r>
        </w:del>
      </w:ins>
      <w:ins w:id="1851" w:author="全社標準ＰＣ" w:date="2019-09-11T18:37:00Z">
        <w:del w:id="1852" w:author="山口 晃一郎&lt;yamaguchi.koichiro@jp.panasonic.com&gt;" w:date="2021-08-23T15:52:00Z">
          <w:r w:rsidR="008D09C7" w:rsidDel="006F248B">
            <w:rPr>
              <w:rFonts w:hint="eastAsia"/>
            </w:rPr>
            <w:delText>の初期解</w:delText>
          </w:r>
        </w:del>
      </w:ins>
      <w:ins w:id="1853" w:author="全社標準ＰＣ" w:date="2019-09-11T18:38:00Z">
        <w:del w:id="1854" w:author="山口 晃一郎&lt;yamaguchi.koichiro@jp.panasonic.com&gt;" w:date="2021-08-23T15:52:00Z">
          <w:r w:rsidR="008D09C7" w:rsidDel="006F248B">
            <w:rPr>
              <w:rFonts w:hint="eastAsia"/>
            </w:rPr>
            <w:delText>生成時</w:delText>
          </w:r>
        </w:del>
      </w:ins>
      <w:ins w:id="1855" w:author="全社標準ＰＣ" w:date="2019-09-11T18:39:00Z">
        <w:del w:id="1856" w:author="山口 晃一郎&lt;yamaguchi.koichiro@jp.panasonic.com&gt;" w:date="2021-08-23T15:52:00Z">
          <w:r w:rsidR="008D09C7" w:rsidDel="006F248B">
            <w:rPr>
              <w:rFonts w:hint="eastAsia"/>
            </w:rPr>
            <w:delText>は</w:delText>
          </w:r>
        </w:del>
      </w:ins>
      <w:ins w:id="1857" w:author="全社標準ＰＣ" w:date="2019-09-11T18:37:00Z">
        <w:del w:id="1858" w:author="山口 晃一郎&lt;yamaguchi.koichiro@jp.panasonic.com&gt;" w:date="2021-08-23T15:52:00Z">
          <w:r w:rsidR="008D09C7" w:rsidDel="006F248B">
            <w:rPr>
              <w:rFonts w:hint="eastAsia"/>
            </w:rPr>
            <w:delText>配送先個別</w:delText>
          </w:r>
        </w:del>
      </w:ins>
      <w:ins w:id="1859" w:author="全社標準ＰＣ" w:date="2019-09-11T18:41:00Z">
        <w:del w:id="1860" w:author="山口 晃一郎&lt;yamaguchi.koichiro@jp.panasonic.com&gt;" w:date="2021-08-23T15:52:00Z">
          <w:r w:rsidR="008D09C7" w:rsidDel="006F248B">
            <w:rPr>
              <w:rFonts w:hint="eastAsia"/>
            </w:rPr>
            <w:delText>受け入れ</w:delText>
          </w:r>
        </w:del>
      </w:ins>
      <w:ins w:id="1861" w:author="全社標準ＰＣ" w:date="2019-09-11T18:37:00Z">
        <w:del w:id="1862" w:author="山口 晃一郎&lt;yamaguchi.koichiro@jp.panasonic.com&gt;" w:date="2021-08-23T15:52:00Z">
          <w:r w:rsidR="008D09C7" w:rsidDel="006F248B">
            <w:rPr>
              <w:rFonts w:hint="eastAsia"/>
            </w:rPr>
            <w:delText>時間指定</w:delText>
          </w:r>
        </w:del>
      </w:ins>
      <w:ins w:id="1863" w:author="全社標準ＰＣ" w:date="2019-09-11T18:39:00Z">
        <w:del w:id="1864" w:author="山口 晃一郎&lt;yamaguchi.koichiro@jp.panasonic.com&gt;" w:date="2021-08-23T15:52:00Z">
          <w:r w:rsidR="008D09C7" w:rsidDel="006F248B">
            <w:rPr>
              <w:rFonts w:hint="eastAsia"/>
            </w:rPr>
            <w:delText>を</w:delText>
          </w:r>
        </w:del>
      </w:ins>
      <w:ins w:id="1865" w:author="全社標準ＰＣ" w:date="2019-09-11T18:37:00Z">
        <w:del w:id="1866" w:author="山口 晃一郎&lt;yamaguchi.koichiro@jp.panasonic.com&gt;" w:date="2021-08-23T15:52:00Z">
          <w:r w:rsidR="008D09C7" w:rsidDel="006F248B">
            <w:rPr>
              <w:rFonts w:hint="eastAsia"/>
            </w:rPr>
            <w:delText>考慮</w:delText>
          </w:r>
        </w:del>
      </w:ins>
      <w:ins w:id="1867" w:author="全社標準ＰＣ" w:date="2019-09-11T18:42:00Z">
        <w:del w:id="1868" w:author="山口 晃一郎&lt;yamaguchi.koichiro@jp.panasonic.com&gt;" w:date="2021-08-23T15:52:00Z">
          <w:r w:rsidR="008D09C7" w:rsidDel="006F248B">
            <w:rPr>
              <w:rFonts w:hint="eastAsia"/>
            </w:rPr>
            <w:delText>して初期解を生成する</w:delText>
          </w:r>
        </w:del>
      </w:ins>
      <w:ins w:id="1869" w:author="全社標準ＰＣ" w:date="2019-09-11T18:38:00Z">
        <w:del w:id="1870" w:author="山口 晃一郎&lt;yamaguchi.koichiro@jp.panasonic.com&gt;" w:date="2021-08-23T15:52:00Z">
          <w:r w:rsidR="008D09C7" w:rsidDel="006F248B">
            <w:rPr>
              <w:rFonts w:hint="eastAsia"/>
            </w:rPr>
            <w:delText>が、</w:delText>
          </w:r>
        </w:del>
      </w:ins>
      <w:ins w:id="1871" w:author="全社標準ＰＣ" w:date="2019-09-11T18:39:00Z">
        <w:del w:id="1872" w:author="山口 晃一郎&lt;yamaguchi.koichiro@jp.panasonic.com&gt;" w:date="2021-08-23T15:52:00Z">
          <w:r w:rsidR="008D09C7" w:rsidDel="006F248B">
            <w:rPr>
              <w:rFonts w:hint="eastAsia"/>
            </w:rPr>
            <w:delText>本処理</w:delText>
          </w:r>
        </w:del>
      </w:ins>
      <w:ins w:id="1873" w:author="全社標準ＰＣ" w:date="2019-09-11T18:42:00Z">
        <w:del w:id="1874" w:author="山口 晃一郎&lt;yamaguchi.koichiro@jp.panasonic.com&gt;" w:date="2021-08-23T15:52:00Z">
          <w:r w:rsidR="008D09C7" w:rsidDel="006F248B">
            <w:rPr>
              <w:rFonts w:hint="eastAsia"/>
            </w:rPr>
            <w:delText>において配送先個別受け入れ時間指定を</w:delText>
          </w:r>
        </w:del>
      </w:ins>
      <w:ins w:id="1875" w:author="全社標準ＰＣ" w:date="2019-09-11T18:38:00Z">
        <w:del w:id="1876" w:author="山口 晃一郎&lt;yamaguchi.koichiro@jp.panasonic.com&gt;" w:date="2021-08-23T15:52:00Z">
          <w:r w:rsidR="008D09C7" w:rsidDel="006F248B">
            <w:rPr>
              <w:rFonts w:hint="eastAsia"/>
            </w:rPr>
            <w:delText>無視</w:delText>
          </w:r>
        </w:del>
      </w:ins>
      <w:ins w:id="1877" w:author="全社標準ＰＣ" w:date="2019-09-11T18:42:00Z">
        <w:del w:id="1878" w:author="山口 晃一郎&lt;yamaguchi.koichiro@jp.panasonic.com&gt;" w:date="2021-08-23T15:52:00Z">
          <w:r w:rsidR="008D09C7" w:rsidDel="006F248B">
            <w:rPr>
              <w:rFonts w:hint="eastAsia"/>
            </w:rPr>
            <w:delText>した</w:delText>
          </w:r>
        </w:del>
      </w:ins>
      <w:ins w:id="1879" w:author="全社標準ＰＣ" w:date="2019-09-11T18:38:00Z">
        <w:del w:id="1880" w:author="山口 晃一郎&lt;yamaguchi.koichiro@jp.panasonic.com&gt;" w:date="2021-08-23T15:52:00Z">
          <w:r w:rsidR="008D09C7" w:rsidDel="006F248B">
            <w:rPr>
              <w:rFonts w:hint="eastAsia"/>
            </w:rPr>
            <w:delText>初期解</w:delText>
          </w:r>
        </w:del>
      </w:ins>
      <w:ins w:id="1881" w:author="全社標準ＰＣ" w:date="2019-09-11T18:42:00Z">
        <w:del w:id="1882" w:author="山口 晃一郎&lt;yamaguchi.koichiro@jp.panasonic.com&gt;" w:date="2021-08-23T15:52:00Z">
          <w:r w:rsidR="008D09C7" w:rsidDel="006F248B">
            <w:rPr>
              <w:rFonts w:hint="eastAsia"/>
            </w:rPr>
            <w:delText>になってしまう</w:delText>
          </w:r>
        </w:del>
      </w:ins>
      <w:ins w:id="1883" w:author="全社標準ＰＣ" w:date="2019-09-11T18:43:00Z">
        <w:del w:id="1884" w:author="山口 晃一郎&lt;yamaguchi.koichiro@jp.panasonic.com&gt;" w:date="2021-08-23T15:52:00Z">
          <w:r w:rsidR="008D09C7" w:rsidDel="006F248B">
            <w:rPr>
              <w:rFonts w:hint="eastAsia"/>
            </w:rPr>
            <w:delText>ことに注意が必要。</w:delText>
          </w:r>
        </w:del>
      </w:ins>
      <w:proofErr w:type="spellStart"/>
      <w:ins w:id="1885" w:author="山口 晃一郎&lt;yamaguchi.koichiro@jp.panasonic.com&gt;" w:date="2021-02-25T11:11:00Z">
        <w:r w:rsidR="00D94194">
          <w:t>si</w:t>
        </w:r>
        <w:proofErr w:type="spellEnd"/>
        <w:r w:rsidR="00D94194">
          <w:rPr>
            <w:rFonts w:hint="eastAsia"/>
          </w:rPr>
          <w:t>指定</w:t>
        </w:r>
      </w:ins>
      <w:ins w:id="1886" w:author="山口 晃一郎&lt;yamaguchi.koichiro@jp.panasonic.com&gt;" w:date="2021-02-25T11:12:00Z">
        <w:r w:rsidR="00D94194">
          <w:rPr>
            <w:rFonts w:hint="eastAsia"/>
          </w:rPr>
          <w:t>、及び、</w:t>
        </w:r>
      </w:ins>
      <w:ins w:id="1887" w:author="山口 晃一郎&lt;yamaguchi.koichiro@jp.panasonic.com&gt;" w:date="2021-02-22T10:58:00Z">
        <w:r w:rsidR="00F5698C">
          <w:rPr>
            <w:rFonts w:hint="eastAsia"/>
          </w:rPr>
          <w:t>bs</w:t>
        </w:r>
        <w:r w:rsidR="00F5698C">
          <w:rPr>
            <w:rFonts w:hint="eastAsia"/>
          </w:rPr>
          <w:t>指定は、同一顧客への異なる</w:t>
        </w:r>
      </w:ins>
      <w:ins w:id="1888" w:author="山口 晃一郎&lt;yamaguchi.koichiro@jp.panasonic.com&gt;" w:date="2021-03-26T10:28:00Z">
        <w:r w:rsidR="00E60332">
          <w:rPr>
            <w:rFonts w:hint="eastAsia"/>
          </w:rPr>
          <w:t>配送</w:t>
        </w:r>
      </w:ins>
      <w:ins w:id="1889" w:author="山口 晃一郎&lt;yamaguchi.koichiro@jp.panasonic.com&gt;" w:date="2021-02-22T10:58:00Z">
        <w:r w:rsidR="00F5698C">
          <w:rPr>
            <w:rFonts w:hint="eastAsia"/>
          </w:rPr>
          <w:t>荷物を</w:t>
        </w:r>
        <w:r w:rsidR="004324BE">
          <w:rPr>
            <w:rFonts w:hint="eastAsia"/>
          </w:rPr>
          <w:t>別々に配送定義ファイルに記述する場合に</w:t>
        </w:r>
      </w:ins>
      <w:ins w:id="1890" w:author="山口 晃一郎&lt;yamaguchi.koichiro@jp.panasonic.com&gt;" w:date="2021-02-22T10:59:00Z">
        <w:r w:rsidR="004324BE">
          <w:rPr>
            <w:rFonts w:hint="eastAsia"/>
          </w:rPr>
          <w:t>有効。</w:t>
        </w:r>
      </w:ins>
      <w:ins w:id="1891" w:author="山口 晃一郎&lt;yamaguchi.koichiro@jp.panasonic.com&gt;" w:date="2021-03-26T10:28:00Z">
        <w:r w:rsidR="00E60332">
          <w:rPr>
            <w:rFonts w:hint="eastAsia"/>
          </w:rPr>
          <w:t>配送</w:t>
        </w:r>
      </w:ins>
      <w:ins w:id="1892" w:author="山口 晃一郎&lt;yamaguchi.koichiro@jp.panasonic.com&gt;" w:date="2021-02-22T10:59:00Z">
        <w:r w:rsidR="004324BE">
          <w:rPr>
            <w:rFonts w:hint="eastAsia"/>
          </w:rPr>
          <w:t>荷物をまとめることによってソルバの実行時間を短くすることができる。</w:t>
        </w:r>
      </w:ins>
      <w:ins w:id="1893" w:author="山口 晃一郎&lt;yamaguchi.koichiro@jp.panasonic.com&gt;" w:date="2021-03-10T11:19:00Z">
        <w:r w:rsidR="0011277F">
          <w:rPr>
            <w:rFonts w:hint="eastAsia"/>
          </w:rPr>
          <w:t>ただし、同一顧客でも時間枠の異なる</w:t>
        </w:r>
      </w:ins>
      <w:ins w:id="1894" w:author="山口 晃一郎&lt;yamaguchi.koichiro@jp.panasonic.com&gt;" w:date="2021-03-26T10:28:00Z">
        <w:r w:rsidR="00E60332">
          <w:rPr>
            <w:rFonts w:hint="eastAsia"/>
          </w:rPr>
          <w:t>配送</w:t>
        </w:r>
      </w:ins>
      <w:ins w:id="1895" w:author="山口 晃一郎&lt;yamaguchi.koichiro@jp.panasonic.com&gt;" w:date="2021-03-10T11:19:00Z">
        <w:r w:rsidR="0011277F">
          <w:rPr>
            <w:rFonts w:hint="eastAsia"/>
          </w:rPr>
          <w:t>荷物はまとめない。また、</w:t>
        </w:r>
      </w:ins>
      <w:ins w:id="1896" w:author="山口 晃一郎&lt;yamaguchi.koichiro@jp.panasonic.com&gt;" w:date="2021-03-10T11:20:00Z">
        <w:r w:rsidR="00142955">
          <w:rPr>
            <w:rFonts w:hint="eastAsia"/>
          </w:rPr>
          <w:t>積載量の制約により、全ての</w:t>
        </w:r>
      </w:ins>
      <w:ins w:id="1897" w:author="山口 晃一郎&lt;yamaguchi.koichiro@jp.panasonic.com&gt;" w:date="2021-03-26T10:29:00Z">
        <w:r w:rsidR="00E60332">
          <w:rPr>
            <w:rFonts w:hint="eastAsia"/>
          </w:rPr>
          <w:t>配送</w:t>
        </w:r>
      </w:ins>
      <w:ins w:id="1898" w:author="山口 晃一郎&lt;yamaguchi.koichiro@jp.panasonic.com&gt;" w:date="2021-03-10T11:20:00Z">
        <w:r w:rsidR="00142955">
          <w:rPr>
            <w:rFonts w:hint="eastAsia"/>
          </w:rPr>
          <w:t>荷物をまとめるとは限らない。</w:t>
        </w:r>
      </w:ins>
    </w:p>
    <w:p w14:paraId="039E97C3" w14:textId="77777777" w:rsidR="0011277F" w:rsidRDefault="0011277F">
      <w:pPr>
        <w:numPr>
          <w:ilvl w:val="1"/>
          <w:numId w:val="54"/>
        </w:numPr>
        <w:rPr>
          <w:ins w:id="1899" w:author="山口 晃一郎&lt;yamaguchi.koichiro@jp.panasonic.com&gt;" w:date="2021-03-10T11:22:00Z"/>
        </w:rPr>
        <w:pPrChange w:id="1900" w:author="山口 晃一郎&lt;yamaguchi.koichiro@jp.panasonic.com&gt;" w:date="2021-03-10T11:19:00Z">
          <w:pPr/>
        </w:pPrChange>
      </w:pPr>
      <w:ins w:id="1901" w:author="山口 晃一郎&lt;yamaguchi.koichiro@jp.panasonic.com&gt;" w:date="2021-03-10T11:17:00Z">
        <w:r>
          <w:rPr>
            <w:rFonts w:hint="eastAsia"/>
          </w:rPr>
          <w:t xml:space="preserve">   </w:t>
        </w:r>
      </w:ins>
      <w:ins w:id="1902" w:author="山口 晃一郎&lt;yamaguchi.koichiro@jp.panasonic.com&gt;" w:date="2021-03-10T11:18:00Z">
        <w:r>
          <w:rPr>
            <w:rFonts w:hint="eastAsia"/>
          </w:rPr>
          <w:t>例</w:t>
        </w:r>
        <w:r>
          <w:br/>
        </w:r>
      </w:ins>
      <w:ins w:id="1903" w:author="山口 晃一郎&lt;yamaguchi.koichiro@jp.panasonic.com&gt;" w:date="2021-03-10T11:17:00Z">
        <w:r>
          <w:rPr>
            <w:rFonts w:hint="eastAsia"/>
          </w:rPr>
          <w:t xml:space="preserve">* </w:t>
        </w:r>
        <w:r>
          <w:rPr>
            <w:rFonts w:hint="eastAsia"/>
          </w:rPr>
          <w:t>顧客</w:t>
        </w:r>
        <w:r>
          <w:rPr>
            <w:rFonts w:hint="eastAsia"/>
          </w:rPr>
          <w:t>1a(</w:t>
        </w:r>
        <w:proofErr w:type="spellStart"/>
        <w:r>
          <w:rPr>
            <w:rFonts w:hint="eastAsia"/>
          </w:rPr>
          <w:t>spotID</w:t>
        </w:r>
        <w:proofErr w:type="spellEnd"/>
        <w:r>
          <w:rPr>
            <w:rFonts w:hint="eastAsia"/>
          </w:rPr>
          <w:t xml:space="preserve">=1 </w:t>
        </w:r>
        <w:r>
          <w:rPr>
            <w:rFonts w:hint="eastAsia"/>
          </w:rPr>
          <w:t>時間枠</w:t>
        </w:r>
        <w:r>
          <w:rPr>
            <w:rFonts w:hint="eastAsia"/>
          </w:rPr>
          <w:t>=xx)</w:t>
        </w:r>
      </w:ins>
      <w:ins w:id="1904" w:author="山口 晃一郎&lt;yamaguchi.koichiro@jp.panasonic.com&gt;" w:date="2021-03-10T11:18:00Z">
        <w:r>
          <w:br/>
        </w:r>
      </w:ins>
      <w:ins w:id="1905" w:author="山口 晃一郎&lt;yamaguchi.koichiro@jp.panasonic.com&gt;" w:date="2021-03-10T11:17:00Z">
        <w:r>
          <w:rPr>
            <w:rFonts w:hint="eastAsia"/>
          </w:rPr>
          <w:t xml:space="preserve">* </w:t>
        </w:r>
        <w:r>
          <w:rPr>
            <w:rFonts w:hint="eastAsia"/>
          </w:rPr>
          <w:t>顧客</w:t>
        </w:r>
        <w:r>
          <w:rPr>
            <w:rFonts w:hint="eastAsia"/>
          </w:rPr>
          <w:t>1b(</w:t>
        </w:r>
        <w:proofErr w:type="spellStart"/>
        <w:r>
          <w:rPr>
            <w:rFonts w:hint="eastAsia"/>
          </w:rPr>
          <w:t>spotID</w:t>
        </w:r>
        <w:proofErr w:type="spellEnd"/>
        <w:r>
          <w:rPr>
            <w:rFonts w:hint="eastAsia"/>
          </w:rPr>
          <w:t xml:space="preserve">=1 </w:t>
        </w:r>
        <w:r>
          <w:rPr>
            <w:rFonts w:hint="eastAsia"/>
          </w:rPr>
          <w:t>時間枠</w:t>
        </w:r>
        <w:r>
          <w:rPr>
            <w:rFonts w:hint="eastAsia"/>
          </w:rPr>
          <w:t>=xx)</w:t>
        </w:r>
      </w:ins>
      <w:ins w:id="1906" w:author="山口 晃一郎&lt;yamaguchi.koichiro@jp.panasonic.com&gt;" w:date="2021-03-10T11:18:00Z">
        <w:r>
          <w:br/>
        </w:r>
      </w:ins>
      <w:ins w:id="1907" w:author="山口 晃一郎&lt;yamaguchi.koichiro@jp.panasonic.com&gt;" w:date="2021-03-10T11:17:00Z">
        <w:r>
          <w:rPr>
            <w:rFonts w:hint="eastAsia"/>
          </w:rPr>
          <w:t xml:space="preserve">* </w:t>
        </w:r>
        <w:r>
          <w:rPr>
            <w:rFonts w:hint="eastAsia"/>
          </w:rPr>
          <w:t>顧客</w:t>
        </w:r>
        <w:r>
          <w:rPr>
            <w:rFonts w:hint="eastAsia"/>
          </w:rPr>
          <w:t>1c(</w:t>
        </w:r>
        <w:proofErr w:type="spellStart"/>
        <w:r>
          <w:rPr>
            <w:rFonts w:hint="eastAsia"/>
          </w:rPr>
          <w:t>spotID</w:t>
        </w:r>
        <w:proofErr w:type="spellEnd"/>
        <w:r>
          <w:rPr>
            <w:rFonts w:hint="eastAsia"/>
          </w:rPr>
          <w:t xml:space="preserve">=1 </w:t>
        </w:r>
        <w:r>
          <w:rPr>
            <w:rFonts w:hint="eastAsia"/>
          </w:rPr>
          <w:t>時間枠</w:t>
        </w:r>
        <w:r>
          <w:rPr>
            <w:rFonts w:hint="eastAsia"/>
          </w:rPr>
          <w:t>=xx)</w:t>
        </w:r>
      </w:ins>
      <w:ins w:id="1908" w:author="山口 晃一郎&lt;yamaguchi.koichiro@jp.panasonic.com&gt;" w:date="2021-03-10T11:18:00Z">
        <w:r>
          <w:br/>
        </w:r>
      </w:ins>
      <w:ins w:id="1909" w:author="山口 晃一郎&lt;yamaguchi.koichiro@jp.panasonic.com&gt;" w:date="2021-03-10T11:17:00Z">
        <w:r>
          <w:rPr>
            <w:rFonts w:hint="eastAsia"/>
          </w:rPr>
          <w:t xml:space="preserve">* </w:t>
        </w:r>
        <w:r>
          <w:rPr>
            <w:rFonts w:hint="eastAsia"/>
          </w:rPr>
          <w:t>顧客</w:t>
        </w:r>
        <w:r>
          <w:rPr>
            <w:rFonts w:hint="eastAsia"/>
          </w:rPr>
          <w:t>1d(</w:t>
        </w:r>
        <w:proofErr w:type="spellStart"/>
        <w:r>
          <w:rPr>
            <w:rFonts w:hint="eastAsia"/>
          </w:rPr>
          <w:t>spotID</w:t>
        </w:r>
        <w:proofErr w:type="spellEnd"/>
        <w:r>
          <w:rPr>
            <w:rFonts w:hint="eastAsia"/>
          </w:rPr>
          <w:t xml:space="preserve">=1 </w:t>
        </w:r>
        <w:r>
          <w:rPr>
            <w:rFonts w:hint="eastAsia"/>
          </w:rPr>
          <w:t>時間枠</w:t>
        </w:r>
        <w:r>
          <w:rPr>
            <w:rFonts w:hint="eastAsia"/>
          </w:rPr>
          <w:t>=</w:t>
        </w:r>
        <w:proofErr w:type="spellStart"/>
        <w:r>
          <w:rPr>
            <w:rFonts w:hint="eastAsia"/>
          </w:rPr>
          <w:t>yy</w:t>
        </w:r>
        <w:proofErr w:type="spellEnd"/>
        <w:r>
          <w:rPr>
            <w:rFonts w:hint="eastAsia"/>
          </w:rPr>
          <w:t>)</w:t>
        </w:r>
      </w:ins>
      <w:ins w:id="1910" w:author="山口 晃一郎&lt;yamaguchi.koichiro@jp.panasonic.com&gt;" w:date="2021-03-10T11:18:00Z">
        <w:r>
          <w:br/>
        </w:r>
      </w:ins>
      <w:ins w:id="1911" w:author="山口 晃一郎&lt;yamaguchi.koichiro@jp.panasonic.com&gt;" w:date="2021-03-10T11:17:00Z">
        <w:r>
          <w:rPr>
            <w:rFonts w:hint="eastAsia"/>
          </w:rPr>
          <w:t xml:space="preserve">* </w:t>
        </w:r>
        <w:r>
          <w:rPr>
            <w:rFonts w:hint="eastAsia"/>
          </w:rPr>
          <w:t>顧客</w:t>
        </w:r>
        <w:r>
          <w:rPr>
            <w:rFonts w:hint="eastAsia"/>
          </w:rPr>
          <w:t>2(</w:t>
        </w:r>
        <w:proofErr w:type="spellStart"/>
        <w:r>
          <w:rPr>
            <w:rFonts w:hint="eastAsia"/>
          </w:rPr>
          <w:t>spotID</w:t>
        </w:r>
        <w:proofErr w:type="spellEnd"/>
        <w:r>
          <w:rPr>
            <w:rFonts w:hint="eastAsia"/>
          </w:rPr>
          <w:t xml:space="preserve">=2 </w:t>
        </w:r>
        <w:r>
          <w:rPr>
            <w:rFonts w:hint="eastAsia"/>
          </w:rPr>
          <w:t>時間枠</w:t>
        </w:r>
        <w:r>
          <w:rPr>
            <w:rFonts w:hint="eastAsia"/>
          </w:rPr>
          <w:t>=</w:t>
        </w:r>
        <w:proofErr w:type="spellStart"/>
        <w:r>
          <w:rPr>
            <w:rFonts w:hint="eastAsia"/>
          </w:rPr>
          <w:t>zz</w:t>
        </w:r>
        <w:proofErr w:type="spellEnd"/>
        <w:r>
          <w:rPr>
            <w:rFonts w:hint="eastAsia"/>
          </w:rPr>
          <w:t>)</w:t>
        </w:r>
      </w:ins>
      <w:ins w:id="1912" w:author="山口 晃一郎&lt;yamaguchi.koichiro@jp.panasonic.com&gt;" w:date="2021-03-10T11:18:00Z">
        <w:r>
          <w:br/>
        </w:r>
      </w:ins>
      <w:ins w:id="1913" w:author="山口 晃一郎&lt;yamaguchi.koichiro@jp.panasonic.com&gt;" w:date="2021-03-10T11:17:00Z">
        <w:r>
          <w:rPr>
            <w:rFonts w:hint="eastAsia"/>
          </w:rPr>
          <w:t>とあった場合</w:t>
        </w:r>
      </w:ins>
      <w:ins w:id="1914" w:author="山口 晃一郎&lt;yamaguchi.koichiro@jp.panasonic.com&gt;" w:date="2021-03-10T11:19:00Z">
        <w:r>
          <w:rPr>
            <w:rFonts w:hint="eastAsia"/>
          </w:rPr>
          <w:t>、</w:t>
        </w:r>
      </w:ins>
      <w:ins w:id="1915" w:author="山口 晃一郎&lt;yamaguchi.koichiro@jp.panasonic.com&gt;" w:date="2021-03-10T11:17:00Z">
        <w:r>
          <w:rPr>
            <w:rFonts w:hint="eastAsia"/>
          </w:rPr>
          <w:t>顧客</w:t>
        </w:r>
        <w:r>
          <w:rPr>
            <w:rFonts w:hint="eastAsia"/>
          </w:rPr>
          <w:t>1a+</w:t>
        </w:r>
        <w:r>
          <w:rPr>
            <w:rFonts w:hint="eastAsia"/>
          </w:rPr>
          <w:t>顧客</w:t>
        </w:r>
        <w:r>
          <w:rPr>
            <w:rFonts w:hint="eastAsia"/>
          </w:rPr>
          <w:t>1b+</w:t>
        </w:r>
        <w:r>
          <w:rPr>
            <w:rFonts w:hint="eastAsia"/>
          </w:rPr>
          <w:t>顧客</w:t>
        </w:r>
        <w:r>
          <w:rPr>
            <w:rFonts w:hint="eastAsia"/>
          </w:rPr>
          <w:t>1c</w:t>
        </w:r>
      </w:ins>
      <w:ins w:id="1916" w:author="山口 晃一郎&lt;yamaguchi.koichiro@jp.panasonic.com&gt;" w:date="2021-03-10T11:20:00Z">
        <w:r w:rsidR="00142955">
          <w:rPr>
            <w:rFonts w:hint="eastAsia"/>
          </w:rPr>
          <w:t>を</w:t>
        </w:r>
      </w:ins>
      <w:ins w:id="1917" w:author="山口 晃一郎&lt;yamaguchi.koichiro@jp.panasonic.com&gt;" w:date="2021-03-10T11:17:00Z">
        <w:r>
          <w:rPr>
            <w:rFonts w:hint="eastAsia"/>
          </w:rPr>
          <w:t>結合する</w:t>
        </w:r>
      </w:ins>
      <w:ins w:id="1918" w:author="山口 晃一郎&lt;yamaguchi.koichiro@jp.panasonic.com&gt;" w:date="2021-03-10T11:19:00Z">
        <w:r>
          <w:rPr>
            <w:rFonts w:hint="eastAsia"/>
          </w:rPr>
          <w:t>。</w:t>
        </w:r>
      </w:ins>
      <w:ins w:id="1919" w:author="山口 晃一郎&lt;yamaguchi.koichiro@jp.panasonic.com&gt;" w:date="2021-03-10T11:17:00Z">
        <w:r>
          <w:rPr>
            <w:rFonts w:hint="eastAsia"/>
          </w:rPr>
          <w:t>そのため顧客は以下となる</w:t>
        </w:r>
      </w:ins>
      <w:ins w:id="1920" w:author="山口 晃一郎&lt;yamaguchi.koichiro@jp.panasonic.com&gt;" w:date="2021-03-10T11:19:00Z">
        <w:r>
          <w:rPr>
            <w:rFonts w:hint="eastAsia"/>
          </w:rPr>
          <w:t>。</w:t>
        </w:r>
      </w:ins>
      <w:ins w:id="1921" w:author="山口 晃一郎&lt;yamaguchi.koichiro@jp.panasonic.com&gt;" w:date="2021-03-10T11:18:00Z">
        <w:r>
          <w:br/>
        </w:r>
      </w:ins>
      <w:ins w:id="1922" w:author="山口 晃一郎&lt;yamaguchi.koichiro@jp.panasonic.com&gt;" w:date="2021-03-10T11:17:00Z">
        <w:r>
          <w:rPr>
            <w:rFonts w:hint="eastAsia"/>
          </w:rPr>
          <w:t xml:space="preserve">* </w:t>
        </w:r>
        <w:r>
          <w:rPr>
            <w:rFonts w:hint="eastAsia"/>
          </w:rPr>
          <w:t>顧客</w:t>
        </w:r>
        <w:r>
          <w:rPr>
            <w:rFonts w:hint="eastAsia"/>
          </w:rPr>
          <w:t>1a+1b+1c (</w:t>
        </w:r>
        <w:proofErr w:type="spellStart"/>
        <w:r>
          <w:rPr>
            <w:rFonts w:hint="eastAsia"/>
          </w:rPr>
          <w:t>spotID</w:t>
        </w:r>
        <w:proofErr w:type="spellEnd"/>
        <w:r>
          <w:rPr>
            <w:rFonts w:hint="eastAsia"/>
          </w:rPr>
          <w:t xml:space="preserve">=1 </w:t>
        </w:r>
        <w:r>
          <w:rPr>
            <w:rFonts w:hint="eastAsia"/>
          </w:rPr>
          <w:t>時間枠</w:t>
        </w:r>
        <w:r>
          <w:rPr>
            <w:rFonts w:hint="eastAsia"/>
          </w:rPr>
          <w:t>=xx)</w:t>
        </w:r>
      </w:ins>
      <w:ins w:id="1923" w:author="山口 晃一郎&lt;yamaguchi.koichiro@jp.panasonic.com&gt;" w:date="2021-03-10T11:18:00Z">
        <w:r>
          <w:br/>
        </w:r>
      </w:ins>
      <w:ins w:id="1924" w:author="山口 晃一郎&lt;yamaguchi.koichiro@jp.panasonic.com&gt;" w:date="2021-03-10T11:17:00Z">
        <w:r>
          <w:rPr>
            <w:rFonts w:hint="eastAsia"/>
          </w:rPr>
          <w:t xml:space="preserve">* </w:t>
        </w:r>
        <w:r>
          <w:rPr>
            <w:rFonts w:hint="eastAsia"/>
          </w:rPr>
          <w:t>顧客</w:t>
        </w:r>
        <w:r>
          <w:rPr>
            <w:rFonts w:hint="eastAsia"/>
          </w:rPr>
          <w:t>1d       (</w:t>
        </w:r>
        <w:proofErr w:type="spellStart"/>
        <w:r>
          <w:rPr>
            <w:rFonts w:hint="eastAsia"/>
          </w:rPr>
          <w:t>spotID</w:t>
        </w:r>
        <w:proofErr w:type="spellEnd"/>
        <w:r>
          <w:rPr>
            <w:rFonts w:hint="eastAsia"/>
          </w:rPr>
          <w:t xml:space="preserve">=1 </w:t>
        </w:r>
        <w:r>
          <w:rPr>
            <w:rFonts w:hint="eastAsia"/>
          </w:rPr>
          <w:t>時間枠</w:t>
        </w:r>
        <w:r>
          <w:rPr>
            <w:rFonts w:hint="eastAsia"/>
          </w:rPr>
          <w:t>=</w:t>
        </w:r>
        <w:proofErr w:type="spellStart"/>
        <w:r>
          <w:rPr>
            <w:rFonts w:hint="eastAsia"/>
          </w:rPr>
          <w:t>yy</w:t>
        </w:r>
        <w:proofErr w:type="spellEnd"/>
        <w:r>
          <w:rPr>
            <w:rFonts w:hint="eastAsia"/>
          </w:rPr>
          <w:t>)</w:t>
        </w:r>
      </w:ins>
      <w:ins w:id="1925" w:author="山口 晃一郎&lt;yamaguchi.koichiro@jp.panasonic.com&gt;" w:date="2021-03-10T11:18:00Z">
        <w:r>
          <w:br/>
        </w:r>
      </w:ins>
      <w:ins w:id="1926" w:author="山口 晃一郎&lt;yamaguchi.koichiro@jp.panasonic.com&gt;" w:date="2021-03-10T11:17:00Z">
        <w:r>
          <w:rPr>
            <w:rFonts w:hint="eastAsia"/>
          </w:rPr>
          <w:t xml:space="preserve">* </w:t>
        </w:r>
        <w:r>
          <w:rPr>
            <w:rFonts w:hint="eastAsia"/>
          </w:rPr>
          <w:t>顧客</w:t>
        </w:r>
        <w:r>
          <w:rPr>
            <w:rFonts w:hint="eastAsia"/>
          </w:rPr>
          <w:t>2        (</w:t>
        </w:r>
        <w:proofErr w:type="spellStart"/>
        <w:r>
          <w:rPr>
            <w:rFonts w:hint="eastAsia"/>
          </w:rPr>
          <w:t>spotID</w:t>
        </w:r>
        <w:proofErr w:type="spellEnd"/>
        <w:r>
          <w:rPr>
            <w:rFonts w:hint="eastAsia"/>
          </w:rPr>
          <w:t xml:space="preserve">=2 </w:t>
        </w:r>
        <w:r>
          <w:rPr>
            <w:rFonts w:hint="eastAsia"/>
          </w:rPr>
          <w:t>時間枠</w:t>
        </w:r>
        <w:r>
          <w:rPr>
            <w:rFonts w:hint="eastAsia"/>
          </w:rPr>
          <w:t>=</w:t>
        </w:r>
        <w:proofErr w:type="spellStart"/>
        <w:r>
          <w:rPr>
            <w:rFonts w:hint="eastAsia"/>
          </w:rPr>
          <w:t>zz</w:t>
        </w:r>
        <w:proofErr w:type="spellEnd"/>
        <w:r>
          <w:rPr>
            <w:rFonts w:hint="eastAsia"/>
          </w:rPr>
          <w:t>)</w:t>
        </w:r>
      </w:ins>
    </w:p>
    <w:p w14:paraId="7630BF85" w14:textId="77777777" w:rsidR="00142955" w:rsidRDefault="00142955">
      <w:pPr>
        <w:ind w:left="633"/>
        <w:rPr>
          <w:ins w:id="1927" w:author="山口 晃一郎&lt;yamaguchi.koichiro@jp.panasonic.com&gt;" w:date="2021-03-10T11:27:00Z"/>
        </w:rPr>
        <w:pPrChange w:id="1928" w:author="山口 晃一郎&lt;yamaguchi.koichiro@jp.panasonic.com&gt;" w:date="2021-03-10T11:22:00Z">
          <w:pPr/>
        </w:pPrChange>
      </w:pPr>
      <w:ins w:id="1929" w:author="山口 晃一郎&lt;yamaguchi.koichiro@jp.panasonic.com&gt;" w:date="2021-03-10T11:22:00Z">
        <w:r>
          <w:rPr>
            <w:rFonts w:hint="eastAsia"/>
          </w:rPr>
          <w:t>まとめた顧客の出力は、まとめる前の顧客ごとに出力し、</w:t>
        </w:r>
      </w:ins>
      <w:ins w:id="1930" w:author="山口 晃一郎&lt;yamaguchi.koichiro@jp.panasonic.com&gt;" w:date="2021-03-10T11:23:00Z">
        <w:r>
          <w:rPr>
            <w:rFonts w:hint="eastAsia"/>
          </w:rPr>
          <w:t>到着時刻は全て同じ時刻とする。荷下ろし時間</w:t>
        </w:r>
      </w:ins>
      <w:ins w:id="1931" w:author="山口 晃一郎&lt;yamaguchi.koichiro@jp.panasonic.com&gt;" w:date="2021-03-10T11:25:00Z">
        <w:r>
          <w:rPr>
            <w:rFonts w:hint="eastAsia"/>
          </w:rPr>
          <w:t>（配送先での作業時間）は、まとめた顧客</w:t>
        </w:r>
      </w:ins>
      <w:ins w:id="1932" w:author="山口 晃一郎&lt;yamaguchi.koichiro@jp.panasonic.com&gt;" w:date="2021-10-28T16:32:00Z">
        <w:r w:rsidR="00BF5A85">
          <w:rPr>
            <w:rFonts w:hint="eastAsia"/>
          </w:rPr>
          <w:t>の</w:t>
        </w:r>
      </w:ins>
      <w:ins w:id="1933" w:author="山口 晃一郎&lt;yamaguchi.koichiro@jp.panasonic.com&gt;" w:date="2021-10-28T16:31:00Z">
        <w:r w:rsidR="00BF5A85">
          <w:rPr>
            <w:rFonts w:hint="eastAsia"/>
          </w:rPr>
          <w:t>合計</w:t>
        </w:r>
      </w:ins>
      <w:ins w:id="1934" w:author="山口 晃一郎&lt;yamaguchi.koichiro@jp.panasonic.com&gt;" w:date="2021-03-10T11:25:00Z">
        <w:r w:rsidR="00BF5A85">
          <w:rPr>
            <w:rFonts w:hint="eastAsia"/>
          </w:rPr>
          <w:t>時間</w:t>
        </w:r>
        <w:r>
          <w:rPr>
            <w:rFonts w:hint="eastAsia"/>
          </w:rPr>
          <w:t>を計上</w:t>
        </w:r>
      </w:ins>
      <w:ins w:id="1935" w:author="山口 晃一郎&lt;yamaguchi.koichiro@jp.panasonic.com&gt;" w:date="2021-10-28T16:31:00Z">
        <w:r w:rsidR="00BF5A85">
          <w:rPr>
            <w:rFonts w:hint="eastAsia"/>
          </w:rPr>
          <w:t>し、駐車時間は</w:t>
        </w:r>
        <w:proofErr w:type="spellStart"/>
        <w:r w:rsidR="00BF5A85">
          <w:rPr>
            <w:rFonts w:hint="eastAsia"/>
          </w:rPr>
          <w:t>s</w:t>
        </w:r>
        <w:r w:rsidR="00BF5A85">
          <w:t>potID</w:t>
        </w:r>
        <w:proofErr w:type="spellEnd"/>
        <w:r w:rsidR="00BF5A85">
          <w:rPr>
            <w:rFonts w:hint="eastAsia"/>
          </w:rPr>
          <w:t>に定義された時間を</w:t>
        </w:r>
      </w:ins>
      <w:ins w:id="1936" w:author="山口 晃一郎&lt;yamaguchi.koichiro@jp.panasonic.com&gt;" w:date="2021-10-28T16:32:00Z">
        <w:r w:rsidR="00BF5A85">
          <w:rPr>
            <w:rFonts w:hint="eastAsia"/>
          </w:rPr>
          <w:t>一つだけ計上</w:t>
        </w:r>
      </w:ins>
      <w:ins w:id="1937" w:author="山口 晃一郎&lt;yamaguchi.koichiro@jp.panasonic.com&gt;" w:date="2021-03-10T11:25:00Z">
        <w:r>
          <w:rPr>
            <w:rFonts w:hint="eastAsia"/>
          </w:rPr>
          <w:t>する。</w:t>
        </w:r>
      </w:ins>
      <w:ins w:id="1938" w:author="山口 晃一郎&lt;yamaguchi.koichiro@jp.panasonic.com&gt;" w:date="2021-08-02T18:20:00Z">
        <w:r w:rsidR="00197E24">
          <w:rPr>
            <w:rFonts w:hint="eastAsia"/>
          </w:rPr>
          <w:t>件数平均化の最適化に</w:t>
        </w:r>
      </w:ins>
      <w:ins w:id="1939" w:author="山口 晃一郎&lt;yamaguchi.koichiro@jp.panasonic.com&gt;" w:date="2021-08-02T18:21:00Z">
        <w:r w:rsidR="00197E24">
          <w:rPr>
            <w:rFonts w:hint="eastAsia"/>
          </w:rPr>
          <w:t>対しては、まとめる前の件数を対象とする。</w:t>
        </w:r>
      </w:ins>
    </w:p>
    <w:p w14:paraId="47304D8C" w14:textId="77777777" w:rsidR="00142955" w:rsidRDefault="00142955" w:rsidP="00142955">
      <w:pPr>
        <w:numPr>
          <w:ilvl w:val="0"/>
          <w:numId w:val="54"/>
        </w:numPr>
        <w:rPr>
          <w:ins w:id="1940" w:author="山口 晃一郎&lt;yamaguchi.koichiro@jp.panasonic.com&gt;" w:date="2021-03-10T11:28:00Z"/>
        </w:rPr>
      </w:pPr>
      <w:proofErr w:type="spellStart"/>
      <w:ins w:id="1941" w:author="山口 晃一郎&lt;yamaguchi.koichiro@jp.panasonic.com&gt;" w:date="2021-03-10T11:27:00Z">
        <w:r>
          <w:t>vt</w:t>
        </w:r>
        <w:proofErr w:type="spellEnd"/>
        <w:r>
          <w:rPr>
            <w:rFonts w:hint="eastAsia"/>
          </w:rPr>
          <w:t>指定により、車両別に異なる営業時間が指定された場合、最初に設定された</w:t>
        </w:r>
      </w:ins>
      <w:ins w:id="1942" w:author="山口 晃一郎&lt;yamaguchi.koichiro@jp.panasonic.com&gt;" w:date="2021-03-10T11:28:00Z">
        <w:r>
          <w:rPr>
            <w:rFonts w:hint="eastAsia"/>
          </w:rPr>
          <w:t>車両の営業開始時刻を</w:t>
        </w:r>
        <w:r>
          <w:rPr>
            <w:rFonts w:hint="eastAsia"/>
          </w:rPr>
          <w:t>0</w:t>
        </w:r>
        <w:r>
          <w:rPr>
            <w:rFonts w:hint="eastAsia"/>
          </w:rPr>
          <w:t>として扱う。そのため、時刻がマイナスのものも出てくる。</w:t>
        </w:r>
      </w:ins>
    </w:p>
    <w:p w14:paraId="231BD3FF" w14:textId="77777777" w:rsidR="00142955" w:rsidRDefault="00142955">
      <w:pPr>
        <w:numPr>
          <w:ilvl w:val="1"/>
          <w:numId w:val="54"/>
        </w:numPr>
        <w:rPr>
          <w:ins w:id="1943" w:author="山口 晃一郎&lt;yamaguchi.koichiro@jp.panasonic.com&gt;" w:date="2021-03-10T11:27:00Z"/>
        </w:rPr>
        <w:pPrChange w:id="1944" w:author="山口 晃一郎&lt;yamaguchi.koichiro@jp.panasonic.com&gt;" w:date="2021-03-10T11:28:00Z">
          <w:pPr>
            <w:numPr>
              <w:numId w:val="54"/>
            </w:numPr>
            <w:ind w:left="633" w:hanging="420"/>
          </w:pPr>
        </w:pPrChange>
      </w:pPr>
      <w:ins w:id="1945" w:author="山口 晃一郎&lt;yamaguchi.koichiro@jp.panasonic.com&gt;" w:date="2021-03-10T11:28:00Z">
        <w:r>
          <w:rPr>
            <w:rFonts w:hint="eastAsia"/>
          </w:rPr>
          <w:t>例</w:t>
        </w:r>
      </w:ins>
    </w:p>
    <w:p w14:paraId="7DA092D5" w14:textId="77777777" w:rsidR="00142955" w:rsidRDefault="00142955">
      <w:pPr>
        <w:ind w:left="633"/>
        <w:rPr>
          <w:ins w:id="1946" w:author="山口 晃一郎&lt;yamaguchi.koichiro@jp.panasonic.com&gt;" w:date="2021-03-10T11:29:00Z"/>
        </w:rPr>
        <w:pPrChange w:id="1947" w:author="山口 晃一郎&lt;yamaguchi.koichiro@jp.panasonic.com&gt;" w:date="2021-03-10T11:29:00Z">
          <w:pPr/>
        </w:pPrChange>
      </w:pPr>
      <w:ins w:id="1948" w:author="山口 晃一郎&lt;yamaguchi.koichiro@jp.panasonic.com&gt;" w:date="2021-03-10T11:28:00Z">
        <w:r>
          <w:t xml:space="preserve">        </w:t>
        </w:r>
      </w:ins>
      <w:ins w:id="1949" w:author="山口 晃一郎&lt;yamaguchi.koichiro@jp.panasonic.com&gt;" w:date="2021-03-10T11:29:00Z">
        <w:r>
          <w:rPr>
            <w:rFonts w:hint="eastAsia"/>
          </w:rPr>
          <w:t xml:space="preserve">　　</w:t>
        </w:r>
      </w:ins>
      <w:ins w:id="1950" w:author="山口 晃一郎&lt;yamaguchi.koichiro@jp.panasonic.com&gt;" w:date="2021-03-10T11:28:00Z">
        <w:r>
          <w:t>t=0</w:t>
        </w:r>
      </w:ins>
      <w:ins w:id="1951" w:author="山口 晃一郎&lt;yamaguchi.koichiro@jp.panasonic.com&gt;" w:date="2021-03-10T11:29:00Z">
        <w:r>
          <w:br/>
        </w:r>
        <w:r>
          <w:rPr>
            <w:rFonts w:hint="eastAsia"/>
          </w:rPr>
          <w:t>車両</w:t>
        </w:r>
      </w:ins>
      <w:ins w:id="1952" w:author="山口 晃一郎&lt;yamaguchi.koichiro@jp.panasonic.com&gt;" w:date="2021-03-10T11:28:00Z">
        <w:r>
          <w:t>v0       ===============</w:t>
        </w:r>
      </w:ins>
      <w:ins w:id="1953" w:author="山口 晃一郎&lt;yamaguchi.koichiro@jp.panasonic.com&gt;" w:date="2021-03-10T11:29:00Z">
        <w:r>
          <w:br/>
        </w:r>
        <w:r>
          <w:rPr>
            <w:rFonts w:hint="eastAsia"/>
          </w:rPr>
          <w:t>車両</w:t>
        </w:r>
      </w:ins>
      <w:ins w:id="1954" w:author="山口 晃一郎&lt;yamaguchi.koichiro@jp.panasonic.com&gt;" w:date="2021-03-10T11:28:00Z">
        <w:r>
          <w:t>v1   =========</w:t>
        </w:r>
      </w:ins>
      <w:ins w:id="1955" w:author="山口 晃一郎&lt;yamaguchi.koichiro@jp.panasonic.com&gt;" w:date="2021-03-10T11:29:00Z">
        <w:r>
          <w:br/>
        </w:r>
        <w:r>
          <w:rPr>
            <w:rFonts w:hint="eastAsia"/>
          </w:rPr>
          <w:t>車両</w:t>
        </w:r>
      </w:ins>
      <w:ins w:id="1956" w:author="山口 晃一郎&lt;yamaguchi.koichiro@jp.panasonic.com&gt;" w:date="2021-03-10T11:28:00Z">
        <w:r>
          <w:t>v2          =================</w:t>
        </w:r>
      </w:ins>
    </w:p>
    <w:p w14:paraId="142DF43C" w14:textId="77777777" w:rsidR="00142955" w:rsidRDefault="00142955">
      <w:pPr>
        <w:ind w:left="633"/>
        <w:rPr>
          <w:ins w:id="1957" w:author="山口 晃一郎&lt;yamaguchi.koichiro@jp.panasonic.com&gt;" w:date="2021-03-26T10:27:00Z"/>
        </w:rPr>
        <w:pPrChange w:id="1958" w:author="山口 晃一郎&lt;yamaguchi.koichiro@jp.panasonic.com&gt;" w:date="2021-03-10T11:29:00Z">
          <w:pPr/>
        </w:pPrChange>
      </w:pPr>
      <w:ins w:id="1959" w:author="山口 晃一郎&lt;yamaguchi.koichiro@jp.panasonic.com&gt;" w:date="2021-03-10T11:29:00Z">
        <w:r>
          <w:rPr>
            <w:rFonts w:hint="eastAsia"/>
          </w:rPr>
          <w:t>車両</w:t>
        </w:r>
        <w:r>
          <w:t>v1</w:t>
        </w:r>
        <w:r>
          <w:rPr>
            <w:rFonts w:hint="eastAsia"/>
          </w:rPr>
          <w:t>の営業時間がマイナス</w:t>
        </w:r>
      </w:ins>
      <w:ins w:id="1960" w:author="山口 晃一郎&lt;yamaguchi.koichiro@jp.panasonic.com&gt;" w:date="2021-03-10T11:30:00Z">
        <w:r w:rsidR="0045471B">
          <w:rPr>
            <w:rFonts w:hint="eastAsia"/>
          </w:rPr>
          <w:t>表記となる。</w:t>
        </w:r>
      </w:ins>
    </w:p>
    <w:p w14:paraId="41FF6934" w14:textId="77777777" w:rsidR="005E7991" w:rsidRDefault="005E7991">
      <w:pPr>
        <w:numPr>
          <w:ilvl w:val="0"/>
          <w:numId w:val="54"/>
        </w:numPr>
        <w:rPr>
          <w:ins w:id="1961" w:author="山口 晃一郎&lt;yamaguchi.koichiro@jp.panasonic.com&gt;" w:date="2021-07-21T09:40:00Z"/>
        </w:rPr>
        <w:pPrChange w:id="1962" w:author="山口 晃一郎&lt;yamaguchi.koichiro@jp.panasonic.com&gt;" w:date="2021-03-26T10:43:00Z">
          <w:pPr/>
        </w:pPrChange>
      </w:pPr>
      <w:ins w:id="1963" w:author="山口 晃一郎&lt;yamaguchi.koichiro@jp.panasonic.com&gt;" w:date="2021-03-26T10:28:00Z">
        <w:r>
          <w:rPr>
            <w:rFonts w:hint="eastAsia"/>
          </w:rPr>
          <w:t>ある</w:t>
        </w:r>
      </w:ins>
      <w:ins w:id="1964" w:author="山口 晃一郎&lt;yamaguchi.koichiro@jp.panasonic.com&gt;" w:date="2021-03-26T10:40:00Z">
        <w:r>
          <w:rPr>
            <w:rFonts w:hint="eastAsia"/>
          </w:rPr>
          <w:t>配送先</w:t>
        </w:r>
      </w:ins>
      <w:ins w:id="1965" w:author="山口 晃一郎&lt;yamaguchi.koichiro@jp.panasonic.com&gt;" w:date="2021-03-26T10:28:00Z">
        <w:r w:rsidR="00E60332">
          <w:rPr>
            <w:rFonts w:hint="eastAsia"/>
          </w:rPr>
          <w:t>の配送荷物量</w:t>
        </w:r>
      </w:ins>
      <w:ins w:id="1966" w:author="山口 晃一郎&lt;yamaguchi.koichiro@jp.panasonic.com&gt;" w:date="2021-03-26T10:31:00Z">
        <w:r w:rsidR="00E60332">
          <w:rPr>
            <w:rFonts w:hint="eastAsia"/>
          </w:rPr>
          <w:t>合計</w:t>
        </w:r>
      </w:ins>
      <w:ins w:id="1967" w:author="山口 晃一郎&lt;yamaguchi.koichiro@jp.panasonic.com&gt;" w:date="2021-03-26T10:29:00Z">
        <w:r w:rsidR="00E60332">
          <w:rPr>
            <w:rFonts w:hint="eastAsia"/>
          </w:rPr>
          <w:t>が、そこへ訪問できる</w:t>
        </w:r>
      </w:ins>
      <w:ins w:id="1968" w:author="山口 晃一郎&lt;yamaguchi.koichiro@jp.panasonic.com&gt;" w:date="2021-03-26T10:30:00Z">
        <w:r w:rsidR="00E60332">
          <w:rPr>
            <w:rFonts w:hint="eastAsia"/>
          </w:rPr>
          <w:t>車両の最大積載量を上回っている場合、</w:t>
        </w:r>
      </w:ins>
      <w:ins w:id="1969" w:author="山口 晃一郎&lt;yamaguchi.koichiro@jp.panasonic.com&gt;" w:date="2021-03-26T10:34:00Z">
        <w:r w:rsidR="00E60332">
          <w:rPr>
            <w:rFonts w:hint="eastAsia"/>
          </w:rPr>
          <w:t>最初に、</w:t>
        </w:r>
      </w:ins>
      <w:ins w:id="1970" w:author="山口 晃一郎&lt;yamaguchi.koichiro@jp.panasonic.com&gt;" w:date="2021-03-26T10:30:00Z">
        <w:r w:rsidR="00E60332">
          <w:rPr>
            <w:rFonts w:hint="eastAsia"/>
          </w:rPr>
          <w:t>最大積載量の車両</w:t>
        </w:r>
      </w:ins>
      <w:ins w:id="1971" w:author="山口 晃一郎&lt;yamaguchi.koichiro@jp.panasonic.com&gt;" w:date="2021-03-26T10:32:00Z">
        <w:r w:rsidR="00E60332">
          <w:rPr>
            <w:rFonts w:hint="eastAsia"/>
          </w:rPr>
          <w:t>を</w:t>
        </w:r>
      </w:ins>
      <w:ins w:id="1972" w:author="山口 晃一郎&lt;yamaguchi.koichiro@jp.panasonic.com&gt;" w:date="2021-03-26T10:30:00Z">
        <w:r w:rsidR="00E60332">
          <w:rPr>
            <w:rFonts w:hint="eastAsia"/>
          </w:rPr>
          <w:t>満載</w:t>
        </w:r>
      </w:ins>
      <w:ins w:id="1973" w:author="山口 晃一郎&lt;yamaguchi.koichiro@jp.panasonic.com&gt;" w:date="2021-03-26T10:32:00Z">
        <w:r w:rsidR="00E60332">
          <w:rPr>
            <w:rFonts w:hint="eastAsia"/>
          </w:rPr>
          <w:t>にしてその顧客のみへ訪問する車両</w:t>
        </w:r>
      </w:ins>
      <w:ins w:id="1974" w:author="山口 晃一郎&lt;yamaguchi.koichiro@jp.panasonic.com&gt;" w:date="2021-06-21T16:35:00Z">
        <w:r w:rsidR="00DA0512">
          <w:rPr>
            <w:rFonts w:hint="eastAsia"/>
          </w:rPr>
          <w:t>（直送便）</w:t>
        </w:r>
      </w:ins>
      <w:ins w:id="1975" w:author="山口 晃一郎&lt;yamaguchi.koichiro@jp.panasonic.com&gt;" w:date="2021-03-26T10:32:00Z">
        <w:r w:rsidR="00E60332">
          <w:rPr>
            <w:rFonts w:hint="eastAsia"/>
          </w:rPr>
          <w:t>を作成</w:t>
        </w:r>
      </w:ins>
      <w:ins w:id="1976" w:author="山口 晃一郎&lt;yamaguchi.koichiro@jp.panasonic.com&gt;" w:date="2021-03-26T10:33:00Z">
        <w:r w:rsidR="00E60332">
          <w:rPr>
            <w:rFonts w:hint="eastAsia"/>
          </w:rPr>
          <w:t>しようとする</w:t>
        </w:r>
      </w:ins>
      <w:ins w:id="1977" w:author="山口 晃一郎&lt;yamaguchi.koichiro@jp.panasonic.com&gt;" w:date="2021-03-26T10:28:00Z">
        <w:r w:rsidR="00E60332">
          <w:rPr>
            <w:rFonts w:hint="eastAsia"/>
          </w:rPr>
          <w:t>。</w:t>
        </w:r>
      </w:ins>
      <w:ins w:id="1978" w:author="山口 晃一郎&lt;yamaguchi.koichiro@jp.panasonic.com&gt;" w:date="2021-03-26T10:34:00Z">
        <w:r w:rsidR="00E60332">
          <w:rPr>
            <w:rFonts w:hint="eastAsia"/>
          </w:rPr>
          <w:t>作成された</w:t>
        </w:r>
      </w:ins>
      <w:ins w:id="1979" w:author="山口 晃一郎&lt;yamaguchi.koichiro@jp.panasonic.com&gt;" w:date="2021-03-26T10:33:00Z">
        <w:r w:rsidR="00E60332">
          <w:rPr>
            <w:rFonts w:hint="eastAsia"/>
          </w:rPr>
          <w:t>車両</w:t>
        </w:r>
      </w:ins>
      <w:ins w:id="1980" w:author="山口 晃一郎&lt;yamaguchi.koichiro@jp.panasonic.com&gt;" w:date="2021-03-26T10:34:00Z">
        <w:r w:rsidR="00E60332">
          <w:rPr>
            <w:rFonts w:hint="eastAsia"/>
          </w:rPr>
          <w:t>は</w:t>
        </w:r>
      </w:ins>
      <w:ins w:id="1981" w:author="山口 晃一郎&lt;yamaguchi.koichiro@jp.panasonic.com&gt;" w:date="2021-03-26T10:33:00Z">
        <w:r w:rsidR="00E60332">
          <w:rPr>
            <w:rFonts w:hint="eastAsia"/>
          </w:rPr>
          <w:t>、</w:t>
        </w:r>
      </w:ins>
      <w:ins w:id="1982" w:author="山口 晃一郎&lt;yamaguchi.koichiro@jp.panasonic.com&gt;" w:date="2021-03-26T10:38:00Z">
        <w:r>
          <w:rPr>
            <w:rFonts w:hint="eastAsia"/>
          </w:rPr>
          <w:t>最適化処理の対象外となる。</w:t>
        </w:r>
      </w:ins>
      <w:ins w:id="1983" w:author="山口 晃一郎&lt;yamaguchi.koichiro@jp.panasonic.com&gt;" w:date="2021-03-26T10:42:00Z">
        <w:r>
          <w:rPr>
            <w:rFonts w:hint="eastAsia"/>
          </w:rPr>
          <w:t>車両作成の</w:t>
        </w:r>
      </w:ins>
      <w:ins w:id="1984" w:author="山口 晃一郎&lt;yamaguchi.koichiro@jp.panasonic.com&gt;" w:date="2021-03-26T10:39:00Z">
        <w:r>
          <w:rPr>
            <w:rFonts w:hint="eastAsia"/>
          </w:rPr>
          <w:t>時間制約条件</w:t>
        </w:r>
      </w:ins>
      <w:ins w:id="1985" w:author="山口 晃一郎&lt;yamaguchi.koichiro@jp.panasonic.com&gt;" w:date="2021-03-26T10:42:00Z">
        <w:r>
          <w:rPr>
            <w:rFonts w:hint="eastAsia"/>
          </w:rPr>
          <w:t>については以下を満たす場合</w:t>
        </w:r>
      </w:ins>
      <w:ins w:id="1986" w:author="山口 晃一郎&lt;yamaguchi.koichiro@jp.panasonic.com&gt;" w:date="2021-03-26T10:39:00Z">
        <w:r>
          <w:rPr>
            <w:rFonts w:hint="eastAsia"/>
          </w:rPr>
          <w:t>となる。</w:t>
        </w:r>
        <w:r>
          <w:br/>
        </w:r>
      </w:ins>
      <w:ins w:id="1987" w:author="山口 晃一郎&lt;yamaguchi.koichiro@jp.panasonic.com&gt;" w:date="2021-03-26T10:43:00Z">
        <w:r>
          <w:rPr>
            <w:rFonts w:hint="eastAsia"/>
          </w:rPr>
          <w:t>・</w:t>
        </w:r>
      </w:ins>
      <w:ins w:id="1988" w:author="山口 晃一郎&lt;yamaguchi.koichiro@jp.panasonic.com&gt;" w:date="2021-03-26T10:40:00Z">
        <w:r w:rsidRPr="005E7991">
          <w:rPr>
            <w:rFonts w:hint="eastAsia"/>
          </w:rPr>
          <w:t>車両の営業開始時刻</w:t>
        </w:r>
        <w:r w:rsidRPr="005E7991">
          <w:rPr>
            <w:rFonts w:hint="eastAsia"/>
          </w:rPr>
          <w:t>+</w:t>
        </w:r>
        <w:r w:rsidRPr="005E7991">
          <w:rPr>
            <w:rFonts w:hint="eastAsia"/>
          </w:rPr>
          <w:t>走行時間</w:t>
        </w:r>
        <w:r w:rsidRPr="005E7991">
          <w:rPr>
            <w:rFonts w:hint="eastAsia"/>
          </w:rPr>
          <w:t xml:space="preserve"> &lt;= </w:t>
        </w:r>
        <w:r w:rsidRPr="005E7991">
          <w:rPr>
            <w:rFonts w:hint="eastAsia"/>
          </w:rPr>
          <w:t>配送先の受け入れ終了時刻</w:t>
        </w:r>
      </w:ins>
      <w:ins w:id="1989" w:author="山口 晃一郎&lt;yamaguchi.koichiro@jp.panasonic.com&gt;" w:date="2021-03-26T10:43:00Z">
        <w:r>
          <w:br/>
        </w:r>
        <w:r>
          <w:rPr>
            <w:rFonts w:hint="eastAsia"/>
          </w:rPr>
          <w:t>・</w:t>
        </w:r>
      </w:ins>
      <w:ins w:id="1990" w:author="山口 晃一郎&lt;yamaguchi.koichiro@jp.panasonic.com&gt;" w:date="2021-03-26T10:40:00Z">
        <w:r w:rsidRPr="005E7991">
          <w:rPr>
            <w:rFonts w:hint="eastAsia"/>
          </w:rPr>
          <w:t>max(</w:t>
        </w:r>
        <w:r w:rsidRPr="005E7991">
          <w:rPr>
            <w:rFonts w:hint="eastAsia"/>
          </w:rPr>
          <w:t>車両の営業開始時刻</w:t>
        </w:r>
        <w:r w:rsidRPr="005E7991">
          <w:rPr>
            <w:rFonts w:hint="eastAsia"/>
          </w:rPr>
          <w:t>+</w:t>
        </w:r>
        <w:r w:rsidRPr="005E7991">
          <w:rPr>
            <w:rFonts w:hint="eastAsia"/>
          </w:rPr>
          <w:t>走行時間</w:t>
        </w:r>
        <w:r w:rsidRPr="005E7991">
          <w:rPr>
            <w:rFonts w:hint="eastAsia"/>
          </w:rPr>
          <w:t xml:space="preserve">, </w:t>
        </w:r>
        <w:r w:rsidRPr="005E7991">
          <w:rPr>
            <w:rFonts w:hint="eastAsia"/>
          </w:rPr>
          <w:t>配送先の受け入れ開始時刻</w:t>
        </w:r>
        <w:r w:rsidRPr="005E7991">
          <w:rPr>
            <w:rFonts w:hint="eastAsia"/>
          </w:rPr>
          <w:t>)+</w:t>
        </w:r>
      </w:ins>
      <w:ins w:id="1991" w:author="山口 晃一郎&lt;yamaguchi.koichiro@jp.panasonic.com&gt;" w:date="2021-03-26T10:41:00Z">
        <w:r>
          <w:rPr>
            <w:rFonts w:hint="eastAsia"/>
          </w:rPr>
          <w:t>配送先での作業時間</w:t>
        </w:r>
      </w:ins>
      <w:ins w:id="1992" w:author="山口 晃一郎&lt;yamaguchi.koichiro@jp.panasonic.com&gt;" w:date="2021-03-26T10:40:00Z">
        <w:r w:rsidRPr="005E7991">
          <w:rPr>
            <w:rFonts w:hint="eastAsia"/>
          </w:rPr>
          <w:t>&lt;=</w:t>
        </w:r>
        <w:r w:rsidRPr="005E7991">
          <w:rPr>
            <w:rFonts w:hint="eastAsia"/>
          </w:rPr>
          <w:t>車両の営業終了時刻</w:t>
        </w:r>
        <w:r w:rsidRPr="005E7991">
          <w:rPr>
            <w:rFonts w:hint="eastAsia"/>
          </w:rPr>
          <w:t>(-l</w:t>
        </w:r>
        <w:r w:rsidRPr="005E7991">
          <w:rPr>
            <w:rFonts w:hint="eastAsia"/>
          </w:rPr>
          <w:t>ありの場合</w:t>
        </w:r>
        <w:r w:rsidRPr="005E7991">
          <w:rPr>
            <w:rFonts w:hint="eastAsia"/>
          </w:rPr>
          <w:t>)</w:t>
        </w:r>
      </w:ins>
      <w:ins w:id="1993" w:author="山口 晃一郎&lt;yamaguchi.koichiro@jp.panasonic.com&gt;" w:date="2021-03-26T10:43:00Z">
        <w:r>
          <w:br/>
        </w:r>
        <w:r>
          <w:rPr>
            <w:rFonts w:hint="eastAsia"/>
          </w:rPr>
          <w:t>・</w:t>
        </w:r>
      </w:ins>
      <w:ins w:id="1994" w:author="山口 晃一郎&lt;yamaguchi.koichiro@jp.panasonic.com&gt;" w:date="2021-03-26T10:41:00Z">
        <w:r>
          <w:rPr>
            <w:rFonts w:hint="eastAsia"/>
          </w:rPr>
          <w:t>m</w:t>
        </w:r>
        <w:r w:rsidRPr="005E7991">
          <w:rPr>
            <w:rFonts w:hint="eastAsia"/>
          </w:rPr>
          <w:t>ax(</w:t>
        </w:r>
        <w:r w:rsidRPr="005E7991">
          <w:rPr>
            <w:rFonts w:hint="eastAsia"/>
          </w:rPr>
          <w:t>車両の営業開始時刻</w:t>
        </w:r>
        <w:r w:rsidRPr="005E7991">
          <w:rPr>
            <w:rFonts w:hint="eastAsia"/>
          </w:rPr>
          <w:t>+</w:t>
        </w:r>
        <w:r w:rsidRPr="005E7991">
          <w:rPr>
            <w:rFonts w:hint="eastAsia"/>
          </w:rPr>
          <w:t>走行時間</w:t>
        </w:r>
        <w:r w:rsidRPr="005E7991">
          <w:rPr>
            <w:rFonts w:hint="eastAsia"/>
          </w:rPr>
          <w:t xml:space="preserve">, </w:t>
        </w:r>
        <w:r w:rsidRPr="005E7991">
          <w:rPr>
            <w:rFonts w:hint="eastAsia"/>
          </w:rPr>
          <w:t>配送先の受け入れ開始時刻</w:t>
        </w:r>
        <w:r w:rsidR="00394B9B">
          <w:rPr>
            <w:rFonts w:hint="eastAsia"/>
          </w:rPr>
          <w:t>)+</w:t>
        </w:r>
        <w:r>
          <w:rPr>
            <w:rFonts w:hint="eastAsia"/>
          </w:rPr>
          <w:t>配送先での作業時間</w:t>
        </w:r>
        <w:r w:rsidRPr="005E7991">
          <w:rPr>
            <w:rFonts w:hint="eastAsia"/>
          </w:rPr>
          <w:t>+</w:t>
        </w:r>
        <w:r w:rsidRPr="005E7991">
          <w:rPr>
            <w:rFonts w:hint="eastAsia"/>
          </w:rPr>
          <w:t>走行時間</w:t>
        </w:r>
        <w:r w:rsidRPr="005E7991">
          <w:rPr>
            <w:rFonts w:hint="eastAsia"/>
          </w:rPr>
          <w:t xml:space="preserve"> &lt;=</w:t>
        </w:r>
        <w:r w:rsidRPr="005E7991">
          <w:rPr>
            <w:rFonts w:hint="eastAsia"/>
          </w:rPr>
          <w:t>車両の営業終了時刻</w:t>
        </w:r>
        <w:r w:rsidRPr="005E7991">
          <w:rPr>
            <w:rFonts w:hint="eastAsia"/>
          </w:rPr>
          <w:t>(-l</w:t>
        </w:r>
        <w:r w:rsidRPr="005E7991">
          <w:rPr>
            <w:rFonts w:hint="eastAsia"/>
          </w:rPr>
          <w:t>なしの場合</w:t>
        </w:r>
        <w:r w:rsidRPr="005E7991">
          <w:rPr>
            <w:rFonts w:hint="eastAsia"/>
          </w:rPr>
          <w:t>)</w:t>
        </w:r>
      </w:ins>
      <w:ins w:id="1995" w:author="山口 晃一郎&lt;yamaguchi.koichiro@jp.panasonic.com&gt;" w:date="2021-04-14T10:40:00Z">
        <w:r w:rsidR="00553C08">
          <w:br/>
        </w:r>
        <w:r w:rsidR="00553C08">
          <w:rPr>
            <w:rFonts w:hint="eastAsia"/>
          </w:rPr>
          <w:t>集荷荷物に対しても同じ処理を行うが、配送と集荷を同時に行う</w:t>
        </w:r>
      </w:ins>
      <w:ins w:id="1996" w:author="山口 晃一郎&lt;yamaguchi.koichiro@jp.panasonic.com&gt;" w:date="2021-04-14T10:41:00Z">
        <w:r w:rsidR="00553C08">
          <w:rPr>
            <w:rFonts w:hint="eastAsia"/>
          </w:rPr>
          <w:t>には、それぞれの受入開始時刻と終了時刻がともに同じでないといけない。</w:t>
        </w:r>
      </w:ins>
      <w:ins w:id="1997" w:author="山口 晃一郎&lt;yamaguchi.koichiro@jp.panasonic.com&gt;" w:date="2021-06-21T16:32:00Z">
        <w:r w:rsidR="00363270">
          <w:rPr>
            <w:rFonts w:hint="eastAsia"/>
          </w:rPr>
          <w:t>また、配送同士、あるいは、集荷同士で</w:t>
        </w:r>
      </w:ins>
      <w:ins w:id="1998" w:author="山口 晃一郎&lt;yamaguchi.koichiro@jp.panasonic.com&gt;" w:date="2021-06-21T16:30:00Z">
        <w:r w:rsidR="00363270">
          <w:rPr>
            <w:rFonts w:hint="eastAsia"/>
          </w:rPr>
          <w:t>複数の</w:t>
        </w:r>
      </w:ins>
      <w:ins w:id="1999" w:author="山口 晃一郎&lt;yamaguchi.koichiro@jp.panasonic.com&gt;" w:date="2021-06-21T16:31:00Z">
        <w:r w:rsidR="00363270">
          <w:rPr>
            <w:rFonts w:hint="eastAsia"/>
          </w:rPr>
          <w:t>荷物</w:t>
        </w:r>
      </w:ins>
      <w:ins w:id="2000" w:author="山口 晃一郎&lt;yamaguchi.koichiro@jp.panasonic.com&gt;" w:date="2021-06-21T16:33:00Z">
        <w:r w:rsidR="00363270">
          <w:rPr>
            <w:rFonts w:hint="eastAsia"/>
          </w:rPr>
          <w:t>も</w:t>
        </w:r>
      </w:ins>
      <w:ins w:id="2001" w:author="山口 晃一郎&lt;yamaguchi.koichiro@jp.panasonic.com&gt;" w:date="2021-06-21T16:32:00Z">
        <w:r w:rsidR="00363270">
          <w:rPr>
            <w:rFonts w:hint="eastAsia"/>
          </w:rPr>
          <w:t>受入開始時刻と終了時刻がともに同じ</w:t>
        </w:r>
      </w:ins>
      <w:ins w:id="2002" w:author="山口 晃一郎&lt;yamaguchi.koichiro@jp.panasonic.com&gt;" w:date="2021-06-21T16:34:00Z">
        <w:r w:rsidR="00363270">
          <w:rPr>
            <w:rFonts w:hint="eastAsia"/>
          </w:rPr>
          <w:t>もののみ対象となる</w:t>
        </w:r>
      </w:ins>
      <w:ins w:id="2003" w:author="山口 晃一郎&lt;yamaguchi.koichiro@jp.panasonic.com&gt;" w:date="2021-06-21T16:32:00Z">
        <w:r w:rsidR="00363270">
          <w:rPr>
            <w:rFonts w:hint="eastAsia"/>
          </w:rPr>
          <w:t>。</w:t>
        </w:r>
      </w:ins>
    </w:p>
    <w:p w14:paraId="7E73CDB3" w14:textId="77777777" w:rsidR="007349B9" w:rsidRPr="008954B4" w:rsidRDefault="007349B9">
      <w:pPr>
        <w:numPr>
          <w:ilvl w:val="0"/>
          <w:numId w:val="54"/>
        </w:numPr>
        <w:pPrChange w:id="2004" w:author="山口 晃一郎&lt;yamaguchi.koichiro@jp.panasonic.com&gt;" w:date="2021-03-26T10:43:00Z">
          <w:pPr/>
        </w:pPrChange>
      </w:pPr>
      <w:proofErr w:type="spellStart"/>
      <w:ins w:id="2005" w:author="山口 晃一郎&lt;yamaguchi.koichiro@jp.panasonic.com&gt;" w:date="2021-07-21T09:40:00Z">
        <w:r>
          <w:rPr>
            <w:rFonts w:hint="eastAsia"/>
          </w:rPr>
          <w:t>d</w:t>
        </w:r>
        <w:r>
          <w:t>elayst</w:t>
        </w:r>
        <w:proofErr w:type="spellEnd"/>
        <w:r>
          <w:rPr>
            <w:rFonts w:hint="eastAsia"/>
          </w:rPr>
          <w:t>設定による</w:t>
        </w:r>
      </w:ins>
      <w:ins w:id="2006" w:author="山口 晃一郎&lt;yamaguchi.koichiro@jp.panasonic.com&gt;" w:date="2021-07-21T09:41:00Z">
        <w:r>
          <w:rPr>
            <w:rFonts w:hint="eastAsia"/>
          </w:rPr>
          <w:t>出発遅延は、遅延によって通行不可経路になる場合、遅延を行わない。</w:t>
        </w:r>
      </w:ins>
      <w:ins w:id="2007" w:author="山口 晃一郎&lt;yamaguchi.koichiro@jp.panasonic.com&gt;" w:date="2021-07-21T09:44:00Z">
        <w:r>
          <w:rPr>
            <w:rFonts w:hint="eastAsia"/>
          </w:rPr>
          <w:t>また</w:t>
        </w:r>
      </w:ins>
      <w:ins w:id="2008" w:author="山口 晃一郎&lt;yamaguchi.koichiro@jp.panasonic.com&gt;" w:date="2021-07-21T09:43:00Z">
        <w:r>
          <w:rPr>
            <w:rFonts w:hint="eastAsia"/>
          </w:rPr>
          <w:t>、</w:t>
        </w:r>
      </w:ins>
      <w:ins w:id="2009" w:author="山口 晃一郎&lt;yamaguchi.koichiro@jp.panasonic.com&gt;" w:date="2021-07-21T09:41:00Z">
        <w:r>
          <w:rPr>
            <w:rFonts w:hint="eastAsia"/>
          </w:rPr>
          <w:t>距離</w:t>
        </w:r>
      </w:ins>
      <w:ins w:id="2010" w:author="山口 晃一郎&lt;yamaguchi.koichiro@jp.panasonic.com&gt;" w:date="2021-07-21T09:43:00Z">
        <w:r>
          <w:rPr>
            <w:rFonts w:hint="eastAsia"/>
          </w:rPr>
          <w:t>の</w:t>
        </w:r>
      </w:ins>
      <w:ins w:id="2011" w:author="山口 晃一郎&lt;yamaguchi.koichiro@jp.panasonic.com&gt;" w:date="2021-07-21T09:41:00Z">
        <w:r>
          <w:rPr>
            <w:rFonts w:hint="eastAsia"/>
          </w:rPr>
          <w:t>悪化</w:t>
        </w:r>
      </w:ins>
      <w:ins w:id="2012" w:author="山口 晃一郎&lt;yamaguchi.koichiro@jp.panasonic.com&gt;" w:date="2021-07-21T09:43:00Z">
        <w:r>
          <w:rPr>
            <w:rFonts w:hint="eastAsia"/>
          </w:rPr>
          <w:t>や</w:t>
        </w:r>
      </w:ins>
      <w:ins w:id="2013" w:author="山口 晃一郎&lt;yamaguchi.koichiro@jp.panasonic.com&gt;" w:date="2021-07-21T09:41:00Z">
        <w:r>
          <w:rPr>
            <w:rFonts w:hint="eastAsia"/>
          </w:rPr>
          <w:t>、</w:t>
        </w:r>
      </w:ins>
      <w:ins w:id="2014" w:author="山口 晃一郎&lt;yamaguchi.koichiro@jp.panasonic.com&gt;" w:date="2021-07-21T09:42:00Z">
        <w:r>
          <w:rPr>
            <w:rFonts w:hint="eastAsia"/>
          </w:rPr>
          <w:t>配送時間の平均化</w:t>
        </w:r>
      </w:ins>
      <w:ins w:id="2015" w:author="山口 晃一郎&lt;yamaguchi.koichiro@jp.panasonic.com&gt;" w:date="2021-07-21T09:43:00Z">
        <w:r>
          <w:rPr>
            <w:rFonts w:hint="eastAsia"/>
          </w:rPr>
          <w:t>指定違反が起こる可能性がある。つまり、</w:t>
        </w:r>
      </w:ins>
      <w:proofErr w:type="spellStart"/>
      <w:ins w:id="2016" w:author="Yamaguchi Koichiro (山口 晃一郎)" w:date="2022-06-27T10:50:00Z">
        <w:r w:rsidR="00B57BAC">
          <w:rPr>
            <w:rFonts w:hint="eastAsia"/>
          </w:rPr>
          <w:t>d</w:t>
        </w:r>
        <w:r w:rsidR="00B57BAC">
          <w:t>elayst</w:t>
        </w:r>
      </w:ins>
      <w:proofErr w:type="spellEnd"/>
      <w:ins w:id="2017" w:author="山口 晃一郎&lt;yamaguchi.koichiro@jp.panasonic.com&gt;" w:date="2021-07-21T09:43:00Z">
        <w:del w:id="2018" w:author="Yamaguchi Koichiro (山口 晃一郎)" w:date="2022-06-27T10:50:00Z">
          <w:r w:rsidDel="00B57BAC">
            <w:rPr>
              <w:rFonts w:hint="eastAsia"/>
            </w:rPr>
            <w:delText>遅延</w:delText>
          </w:r>
        </w:del>
        <w:r>
          <w:rPr>
            <w:rFonts w:hint="eastAsia"/>
          </w:rPr>
          <w:t>設定は、これらの</w:t>
        </w:r>
      </w:ins>
      <w:ins w:id="2019" w:author="山口 晃一郎&lt;yamaguchi.koichiro@jp.panasonic.com&gt;" w:date="2021-07-21T09:44:00Z">
        <w:r>
          <w:rPr>
            <w:rFonts w:hint="eastAsia"/>
          </w:rPr>
          <w:t>条件</w:t>
        </w:r>
      </w:ins>
      <w:ins w:id="2020" w:author="山口 晃一郎&lt;yamaguchi.koichiro@jp.panasonic.com&gt;" w:date="2021-07-21T09:43:00Z">
        <w:r>
          <w:rPr>
            <w:rFonts w:hint="eastAsia"/>
          </w:rPr>
          <w:t>を考慮しない。</w:t>
        </w:r>
      </w:ins>
    </w:p>
    <w:p w14:paraId="3BA735C0" w14:textId="77777777" w:rsidR="005047AD" w:rsidRPr="00E71F43" w:rsidRDefault="005047AD" w:rsidP="005047AD">
      <w:pPr>
        <w:numPr>
          <w:ilvl w:val="0"/>
          <w:numId w:val="54"/>
        </w:numPr>
        <w:rPr>
          <w:ins w:id="2021" w:author="山口 晃一郎&lt;yamaguchi.koichiro@jp.panasonic.com&gt;" w:date="2021-09-13T17:38:00Z"/>
        </w:rPr>
      </w:pPr>
      <w:ins w:id="2022" w:author="山口 晃一郎&lt;yamaguchi.koichiro@jp.panasonic.com&gt;" w:date="2021-09-13T17:38:00Z">
        <w:r>
          <w:t>mt</w:t>
        </w:r>
        <w:r>
          <w:rPr>
            <w:rFonts w:hint="eastAsia"/>
          </w:rPr>
          <w:t>設定がある場合</w:t>
        </w:r>
      </w:ins>
      <w:ins w:id="2023" w:author="山口 晃一郎&lt;yamaguchi.koichiro@jp.panasonic.com&gt;" w:date="2021-09-13T17:39:00Z">
        <w:r>
          <w:rPr>
            <w:rFonts w:hint="eastAsia"/>
          </w:rPr>
          <w:t>、</w:t>
        </w:r>
      </w:ins>
      <w:ins w:id="2024" w:author="山口 晃一郎&lt;yamaguchi.koichiro@jp.panasonic.com&gt;" w:date="2021-09-13T17:41:00Z">
        <w:r>
          <w:rPr>
            <w:rFonts w:hint="eastAsia"/>
          </w:rPr>
          <w:t>l</w:t>
        </w:r>
      </w:ins>
      <w:ins w:id="2025" w:author="山口 晃一郎&lt;yamaguchi.koichiro@jp.panasonic.com&gt;" w:date="2021-09-13T17:43:00Z">
        <w:r w:rsidR="002D2993">
          <w:rPr>
            <w:rFonts w:hint="eastAsia"/>
          </w:rPr>
          <w:t>設定</w:t>
        </w:r>
      </w:ins>
      <w:ins w:id="2026" w:author="山口 晃一郎&lt;yamaguchi.koichiro@jp.panasonic.com&gt;" w:date="2021-09-13T17:41:00Z">
        <w:r>
          <w:rPr>
            <w:rFonts w:hint="eastAsia"/>
          </w:rPr>
          <w:t>は</w:t>
        </w:r>
        <w:r w:rsidR="002D2993">
          <w:rPr>
            <w:rFonts w:hint="eastAsia"/>
          </w:rPr>
          <w:t>、最後の回転の最終配送先で判断する。</w:t>
        </w:r>
        <w:proofErr w:type="spellStart"/>
        <w:r w:rsidR="002D2993">
          <w:rPr>
            <w:rFonts w:hint="eastAsia"/>
          </w:rPr>
          <w:t>m</w:t>
        </w:r>
        <w:r w:rsidR="002D2993">
          <w:t>axvist</w:t>
        </w:r>
      </w:ins>
      <w:proofErr w:type="spellEnd"/>
      <w:ins w:id="2027" w:author="山口 晃一郎&lt;yamaguchi.koichiro@jp.panasonic.com&gt;" w:date="2021-09-13T17:42:00Z">
        <w:r w:rsidR="002D2993">
          <w:rPr>
            <w:rFonts w:hint="eastAsia"/>
          </w:rPr>
          <w:t>設定</w:t>
        </w:r>
      </w:ins>
      <w:ins w:id="2028" w:author="山口 晃一郎&lt;yamaguchi.koichiro@jp.panasonic.com&gt;" w:date="2021-09-13T17:41:00Z">
        <w:r w:rsidR="002D2993">
          <w:rPr>
            <w:rFonts w:hint="eastAsia"/>
          </w:rPr>
          <w:t>は</w:t>
        </w:r>
      </w:ins>
      <w:ins w:id="2029" w:author="山口 晃一郎&lt;yamaguchi.koichiro@jp.panasonic.com&gt;" w:date="2021-09-13T17:42:00Z">
        <w:r w:rsidR="002D2993">
          <w:rPr>
            <w:rFonts w:hint="eastAsia"/>
          </w:rPr>
          <w:t>、配送途中の拠点は除いて回転全体で計算する。</w:t>
        </w:r>
        <w:proofErr w:type="spellStart"/>
        <w:r w:rsidR="002D2993">
          <w:rPr>
            <w:rFonts w:hint="eastAsia"/>
          </w:rPr>
          <w:t>d</w:t>
        </w:r>
        <w:r w:rsidR="002D2993">
          <w:t>elayst</w:t>
        </w:r>
        <w:proofErr w:type="spellEnd"/>
        <w:r w:rsidR="002D2993">
          <w:rPr>
            <w:rFonts w:hint="eastAsia"/>
          </w:rPr>
          <w:t>設定</w:t>
        </w:r>
      </w:ins>
      <w:ins w:id="2030" w:author="山口 晃一郎&lt;yamaguchi.koichiro@jp.panasonic.com&gt;" w:date="2021-09-13T17:43:00Z">
        <w:r w:rsidR="002D2993">
          <w:rPr>
            <w:rFonts w:hint="eastAsia"/>
          </w:rPr>
          <w:t>は、回転全体で処理する。</w:t>
        </w:r>
      </w:ins>
      <w:ins w:id="2031" w:author="山口 晃一郎&lt;yamaguchi.koichiro@jp.panasonic.com&gt;" w:date="2021-09-13T17:44:00Z">
        <w:r w:rsidR="002D2993">
          <w:rPr>
            <w:rFonts w:hint="eastAsia"/>
          </w:rPr>
          <w:t>直送便の機能は動かない。</w:t>
        </w:r>
      </w:ins>
    </w:p>
    <w:p w14:paraId="6644DFF9" w14:textId="77777777" w:rsidR="007D5FE8" w:rsidRPr="00E71F43" w:rsidRDefault="007D5FE8" w:rsidP="007D5FE8">
      <w:pPr>
        <w:numPr>
          <w:ilvl w:val="0"/>
          <w:numId w:val="54"/>
        </w:numPr>
        <w:rPr>
          <w:ins w:id="2032" w:author="Yamaguchi Koichiro (山口 晃一郎)" w:date="2022-11-02T16:40:00Z"/>
        </w:rPr>
      </w:pPr>
      <w:ins w:id="2033" w:author="Yamaguchi Koichiro (山口 晃一郎)" w:date="2022-11-02T16:40:00Z">
        <w:r>
          <w:rPr>
            <w:rFonts w:hint="eastAsia"/>
          </w:rPr>
          <w:t>休憩定義ファイル、</w:t>
        </w:r>
        <w:r>
          <w:rPr>
            <w:rFonts w:hint="eastAsia"/>
          </w:rPr>
          <w:t>-</w:t>
        </w:r>
        <w:proofErr w:type="spellStart"/>
        <w:r>
          <w:t>br_int</w:t>
        </w:r>
        <w:proofErr w:type="spellEnd"/>
        <w:r>
          <w:rPr>
            <w:rFonts w:hint="eastAsia"/>
          </w:rPr>
          <w:t>、</w:t>
        </w:r>
        <w:r>
          <w:rPr>
            <w:rFonts w:hint="eastAsia"/>
          </w:rPr>
          <w:t>-</w:t>
        </w:r>
        <w:proofErr w:type="spellStart"/>
        <w:r>
          <w:t>br_time</w:t>
        </w:r>
        <w:proofErr w:type="spellEnd"/>
        <w:r>
          <w:rPr>
            <w:rFonts w:hint="eastAsia"/>
          </w:rPr>
          <w:t>の設定の組合せの動作は以下。</w:t>
        </w:r>
      </w:ins>
    </w:p>
    <w:tbl>
      <w:tblPr>
        <w:tblW w:w="9498" w:type="dxa"/>
        <w:tblInd w:w="144" w:type="dxa"/>
        <w:tblCellMar>
          <w:left w:w="0" w:type="dxa"/>
          <w:right w:w="0" w:type="dxa"/>
        </w:tblCellMar>
        <w:tblLook w:val="0420" w:firstRow="1" w:lastRow="0" w:firstColumn="0" w:lastColumn="0" w:noHBand="0" w:noVBand="1"/>
      </w:tblPr>
      <w:tblGrid>
        <w:gridCol w:w="2369"/>
        <w:gridCol w:w="851"/>
        <w:gridCol w:w="866"/>
        <w:gridCol w:w="5412"/>
      </w:tblGrid>
      <w:tr w:rsidR="007D5FE8" w:rsidRPr="00DA70DE" w14:paraId="05AF414C" w14:textId="77777777" w:rsidTr="00756701">
        <w:trPr>
          <w:trHeight w:val="229"/>
          <w:ins w:id="2034" w:author="Yamaguchi Koichiro (山口 晃一郎)" w:date="2022-11-02T16:40:00Z"/>
        </w:trPr>
        <w:tc>
          <w:tcPr>
            <w:tcW w:w="2369" w:type="dxa"/>
            <w:tcBorders>
              <w:top w:val="single" w:sz="8" w:space="0" w:color="FFFFFF"/>
              <w:left w:val="single" w:sz="8" w:space="0" w:color="FFFFFF"/>
              <w:bottom w:val="single" w:sz="24" w:space="0" w:color="FFFFFF"/>
              <w:right w:val="single" w:sz="8" w:space="0" w:color="FFFFFF"/>
            </w:tcBorders>
            <w:shd w:val="clear" w:color="auto" w:fill="66B0FF"/>
            <w:tcMar>
              <w:top w:w="72" w:type="dxa"/>
              <w:left w:w="144" w:type="dxa"/>
              <w:bottom w:w="72" w:type="dxa"/>
              <w:right w:w="144" w:type="dxa"/>
            </w:tcMar>
            <w:hideMark/>
          </w:tcPr>
          <w:p w14:paraId="7B51317D" w14:textId="77777777" w:rsidR="007D5FE8" w:rsidRDefault="007D5FE8" w:rsidP="00756701">
            <w:pPr>
              <w:widowControl/>
              <w:jc w:val="left"/>
              <w:rPr>
                <w:ins w:id="2035" w:author="Yamaguchi Koichiro (山口 晃一郎)" w:date="2022-11-02T16:40:00Z"/>
                <w:rFonts w:ascii="Arial" w:eastAsia="Meiryo UI" w:hAnsi="Meiryo UI" w:cs="Arial"/>
                <w:b/>
                <w:bCs/>
                <w:color w:val="FFFFFF"/>
                <w:kern w:val="24"/>
                <w:sz w:val="16"/>
                <w:szCs w:val="16"/>
              </w:rPr>
            </w:pPr>
            <w:ins w:id="2036" w:author="Yamaguchi Koichiro (山口 晃一郎)" w:date="2022-11-02T16:40:00Z">
              <w:r w:rsidRPr="00DA70DE">
                <w:rPr>
                  <w:rFonts w:ascii="Arial" w:eastAsia="Meiryo UI" w:hAnsi="Meiryo UI" w:cs="Arial" w:hint="eastAsia"/>
                  <w:b/>
                  <w:bCs/>
                  <w:color w:val="FFFFFF"/>
                  <w:kern w:val="24"/>
                  <w:sz w:val="16"/>
                  <w:szCs w:val="16"/>
                </w:rPr>
                <w:t>休憩ファイル</w:t>
              </w:r>
              <w:r w:rsidRPr="00DA70DE">
                <w:rPr>
                  <w:rFonts w:ascii="Arial" w:eastAsia="Meiryo UI" w:hAnsi="Arial" w:cs="Arial"/>
                  <w:b/>
                  <w:bCs/>
                  <w:color w:val="FFFFFF"/>
                  <w:kern w:val="24"/>
                  <w:sz w:val="16"/>
                  <w:szCs w:val="16"/>
                </w:rPr>
                <w:t>(</w:t>
              </w:r>
              <w:r w:rsidRPr="00DA70DE">
                <w:rPr>
                  <w:rFonts w:ascii="Arial" w:eastAsia="Meiryo UI" w:hAnsi="Meiryo UI" w:cs="Arial" w:hint="eastAsia"/>
                  <w:b/>
                  <w:bCs/>
                  <w:color w:val="FFFFFF"/>
                  <w:kern w:val="24"/>
                  <w:sz w:val="16"/>
                  <w:szCs w:val="16"/>
                </w:rPr>
                <w:t>なしは、</w:t>
              </w:r>
            </w:ins>
          </w:p>
          <w:p w14:paraId="74E48709" w14:textId="77777777" w:rsidR="007D5FE8" w:rsidRPr="00DA70DE" w:rsidRDefault="007D5FE8" w:rsidP="00756701">
            <w:pPr>
              <w:widowControl/>
              <w:jc w:val="left"/>
              <w:rPr>
                <w:ins w:id="2037" w:author="Yamaguchi Koichiro (山口 晃一郎)" w:date="2022-11-02T16:40:00Z"/>
                <w:rFonts w:ascii="Arial" w:eastAsia="ＭＳ Ｐゴシック" w:hAnsi="Arial" w:cs="Arial"/>
                <w:kern w:val="0"/>
                <w:sz w:val="36"/>
                <w:szCs w:val="36"/>
              </w:rPr>
            </w:pPr>
            <w:ins w:id="2038" w:author="Yamaguchi Koichiro (山口 晃一郎)" w:date="2022-11-02T16:40:00Z">
              <w:r w:rsidRPr="00DA70DE">
                <w:rPr>
                  <w:rFonts w:ascii="Arial" w:eastAsia="Meiryo UI" w:hAnsi="Meiryo UI" w:cs="Arial" w:hint="eastAsia"/>
                  <w:b/>
                  <w:bCs/>
                  <w:color w:val="FFFFFF"/>
                  <w:kern w:val="24"/>
                  <w:sz w:val="16"/>
                  <w:szCs w:val="16"/>
                </w:rPr>
                <w:t>ファイルありで中身無し、も含む</w:t>
              </w:r>
              <w:r w:rsidRPr="00DA70DE">
                <w:rPr>
                  <w:rFonts w:ascii="Arial" w:eastAsia="Meiryo UI" w:hAnsi="Arial" w:cs="Arial"/>
                  <w:b/>
                  <w:bCs/>
                  <w:color w:val="FFFFFF"/>
                  <w:kern w:val="24"/>
                  <w:sz w:val="16"/>
                  <w:szCs w:val="16"/>
                </w:rPr>
                <w:t>)</w:t>
              </w:r>
            </w:ins>
          </w:p>
        </w:tc>
        <w:tc>
          <w:tcPr>
            <w:tcW w:w="851" w:type="dxa"/>
            <w:tcBorders>
              <w:top w:val="single" w:sz="8" w:space="0" w:color="FFFFFF"/>
              <w:left w:val="single" w:sz="8" w:space="0" w:color="FFFFFF"/>
              <w:bottom w:val="single" w:sz="24" w:space="0" w:color="FFFFFF"/>
              <w:right w:val="single" w:sz="8" w:space="0" w:color="FFFFFF"/>
            </w:tcBorders>
            <w:shd w:val="clear" w:color="auto" w:fill="66B0FF"/>
            <w:tcMar>
              <w:top w:w="72" w:type="dxa"/>
              <w:left w:w="144" w:type="dxa"/>
              <w:bottom w:w="72" w:type="dxa"/>
              <w:right w:w="144" w:type="dxa"/>
            </w:tcMar>
            <w:hideMark/>
          </w:tcPr>
          <w:p w14:paraId="7E1D6392" w14:textId="77777777" w:rsidR="007D5FE8" w:rsidRPr="00DA70DE" w:rsidRDefault="007D5FE8" w:rsidP="00756701">
            <w:pPr>
              <w:widowControl/>
              <w:jc w:val="left"/>
              <w:rPr>
                <w:ins w:id="2039" w:author="Yamaguchi Koichiro (山口 晃一郎)" w:date="2022-11-02T16:40:00Z"/>
                <w:rFonts w:ascii="Arial" w:eastAsia="ＭＳ Ｐゴシック" w:hAnsi="Arial" w:cs="Arial"/>
                <w:kern w:val="0"/>
                <w:sz w:val="36"/>
                <w:szCs w:val="36"/>
              </w:rPr>
            </w:pPr>
            <w:proofErr w:type="spellStart"/>
            <w:ins w:id="2040" w:author="Yamaguchi Koichiro (山口 晃一郎)" w:date="2022-11-02T16:40:00Z">
              <w:r w:rsidRPr="00DA70DE">
                <w:rPr>
                  <w:rFonts w:ascii="Arial" w:eastAsia="Meiryo UI" w:hAnsi="Arial" w:cs="Arial"/>
                  <w:b/>
                  <w:bCs/>
                  <w:color w:val="FFFFFF"/>
                  <w:kern w:val="24"/>
                  <w:sz w:val="16"/>
                  <w:szCs w:val="16"/>
                </w:rPr>
                <w:t>br_int</w:t>
              </w:r>
              <w:proofErr w:type="spellEnd"/>
            </w:ins>
          </w:p>
        </w:tc>
        <w:tc>
          <w:tcPr>
            <w:tcW w:w="866" w:type="dxa"/>
            <w:tcBorders>
              <w:top w:val="single" w:sz="8" w:space="0" w:color="FFFFFF"/>
              <w:left w:val="single" w:sz="8" w:space="0" w:color="FFFFFF"/>
              <w:bottom w:val="single" w:sz="24" w:space="0" w:color="FFFFFF"/>
              <w:right w:val="single" w:sz="8" w:space="0" w:color="FFFFFF"/>
            </w:tcBorders>
            <w:shd w:val="clear" w:color="auto" w:fill="66B0FF"/>
            <w:tcMar>
              <w:top w:w="72" w:type="dxa"/>
              <w:left w:w="144" w:type="dxa"/>
              <w:bottom w:w="72" w:type="dxa"/>
              <w:right w:w="144" w:type="dxa"/>
            </w:tcMar>
            <w:hideMark/>
          </w:tcPr>
          <w:p w14:paraId="4881C941" w14:textId="77777777" w:rsidR="007D5FE8" w:rsidRPr="00DA70DE" w:rsidRDefault="007D5FE8" w:rsidP="00756701">
            <w:pPr>
              <w:widowControl/>
              <w:jc w:val="left"/>
              <w:rPr>
                <w:ins w:id="2041" w:author="Yamaguchi Koichiro (山口 晃一郎)" w:date="2022-11-02T16:40:00Z"/>
                <w:rFonts w:ascii="Arial" w:eastAsia="ＭＳ Ｐゴシック" w:hAnsi="Arial" w:cs="Arial"/>
                <w:kern w:val="0"/>
                <w:sz w:val="36"/>
                <w:szCs w:val="36"/>
              </w:rPr>
            </w:pPr>
            <w:proofErr w:type="spellStart"/>
            <w:ins w:id="2042" w:author="Yamaguchi Koichiro (山口 晃一郎)" w:date="2022-11-02T16:40:00Z">
              <w:r w:rsidRPr="00DA70DE">
                <w:rPr>
                  <w:rFonts w:ascii="Arial" w:eastAsia="Meiryo UI" w:hAnsi="Arial" w:cs="Arial"/>
                  <w:b/>
                  <w:bCs/>
                  <w:color w:val="FFFFFF"/>
                  <w:kern w:val="24"/>
                  <w:sz w:val="16"/>
                  <w:szCs w:val="16"/>
                </w:rPr>
                <w:t>br_time</w:t>
              </w:r>
              <w:proofErr w:type="spellEnd"/>
            </w:ins>
          </w:p>
        </w:tc>
        <w:tc>
          <w:tcPr>
            <w:tcW w:w="5412" w:type="dxa"/>
            <w:tcBorders>
              <w:top w:val="single" w:sz="8" w:space="0" w:color="FFFFFF"/>
              <w:left w:val="single" w:sz="8" w:space="0" w:color="FFFFFF"/>
              <w:bottom w:val="single" w:sz="24" w:space="0" w:color="FFFFFF"/>
              <w:right w:val="single" w:sz="8" w:space="0" w:color="FFFFFF"/>
            </w:tcBorders>
            <w:shd w:val="clear" w:color="auto" w:fill="66B0FF"/>
            <w:tcMar>
              <w:top w:w="72" w:type="dxa"/>
              <w:left w:w="144" w:type="dxa"/>
              <w:bottom w:w="72" w:type="dxa"/>
              <w:right w:w="144" w:type="dxa"/>
            </w:tcMar>
            <w:hideMark/>
          </w:tcPr>
          <w:p w14:paraId="3612AE23" w14:textId="77777777" w:rsidR="007D5FE8" w:rsidRPr="00DA70DE" w:rsidRDefault="007D5FE8" w:rsidP="00756701">
            <w:pPr>
              <w:widowControl/>
              <w:jc w:val="left"/>
              <w:rPr>
                <w:ins w:id="2043" w:author="Yamaguchi Koichiro (山口 晃一郎)" w:date="2022-11-02T16:40:00Z"/>
                <w:rFonts w:ascii="Arial" w:eastAsia="ＭＳ Ｐゴシック" w:hAnsi="Arial" w:cs="Arial"/>
                <w:kern w:val="0"/>
                <w:sz w:val="36"/>
                <w:szCs w:val="36"/>
              </w:rPr>
            </w:pPr>
            <w:ins w:id="2044" w:author="Yamaguchi Koichiro (山口 晃一郎)" w:date="2022-11-02T16:40:00Z">
              <w:r w:rsidRPr="00DA70DE">
                <w:rPr>
                  <w:rFonts w:ascii="Arial" w:eastAsia="Meiryo UI" w:hAnsi="Meiryo UI" w:cs="Arial" w:hint="eastAsia"/>
                  <w:b/>
                  <w:bCs/>
                  <w:color w:val="FFFFFF"/>
                  <w:kern w:val="24"/>
                  <w:sz w:val="16"/>
                  <w:szCs w:val="16"/>
                </w:rPr>
                <w:t>動作</w:t>
              </w:r>
            </w:ins>
          </w:p>
        </w:tc>
      </w:tr>
      <w:tr w:rsidR="007D5FE8" w:rsidRPr="00DA70DE" w14:paraId="4227B407" w14:textId="77777777" w:rsidTr="00756701">
        <w:trPr>
          <w:trHeight w:val="229"/>
          <w:ins w:id="2045" w:author="Yamaguchi Koichiro (山口 晃一郎)" w:date="2022-11-02T16:40:00Z"/>
        </w:trPr>
        <w:tc>
          <w:tcPr>
            <w:tcW w:w="2369" w:type="dxa"/>
            <w:tcBorders>
              <w:top w:val="single" w:sz="24" w:space="0" w:color="FFFFFF"/>
              <w:left w:val="single" w:sz="8" w:space="0" w:color="FFFFFF"/>
              <w:bottom w:val="single" w:sz="8" w:space="0" w:color="FFFFFF"/>
              <w:right w:val="single" w:sz="8" w:space="0" w:color="FFFFFF"/>
            </w:tcBorders>
            <w:shd w:val="clear" w:color="auto" w:fill="D3E4FF"/>
            <w:tcMar>
              <w:top w:w="72" w:type="dxa"/>
              <w:left w:w="144" w:type="dxa"/>
              <w:bottom w:w="72" w:type="dxa"/>
              <w:right w:w="144" w:type="dxa"/>
            </w:tcMar>
            <w:hideMark/>
          </w:tcPr>
          <w:p w14:paraId="2F68A626" w14:textId="77777777" w:rsidR="007D5FE8" w:rsidRPr="00DA70DE" w:rsidRDefault="007D5FE8" w:rsidP="00756701">
            <w:pPr>
              <w:widowControl/>
              <w:jc w:val="left"/>
              <w:rPr>
                <w:ins w:id="2046" w:author="Yamaguchi Koichiro (山口 晃一郎)" w:date="2022-11-02T16:40:00Z"/>
                <w:rFonts w:ascii="Arial" w:eastAsia="ＭＳ Ｐゴシック" w:hAnsi="Arial" w:cs="Arial"/>
                <w:kern w:val="0"/>
                <w:sz w:val="36"/>
                <w:szCs w:val="36"/>
              </w:rPr>
            </w:pPr>
            <w:ins w:id="2047" w:author="Yamaguchi Koichiro (山口 晃一郎)" w:date="2022-11-02T16:40:00Z">
              <w:r w:rsidRPr="00DA70DE">
                <w:rPr>
                  <w:rFonts w:ascii="Arial" w:eastAsia="Meiryo UI" w:hAnsi="Meiryo UI" w:cs="Arial" w:hint="eastAsia"/>
                  <w:color w:val="000000"/>
                  <w:kern w:val="24"/>
                  <w:sz w:val="16"/>
                  <w:szCs w:val="16"/>
                </w:rPr>
                <w:t>なし</w:t>
              </w:r>
            </w:ins>
          </w:p>
        </w:tc>
        <w:tc>
          <w:tcPr>
            <w:tcW w:w="851" w:type="dxa"/>
            <w:tcBorders>
              <w:top w:val="single" w:sz="24" w:space="0" w:color="FFFFFF"/>
              <w:left w:val="single" w:sz="8" w:space="0" w:color="FFFFFF"/>
              <w:bottom w:val="single" w:sz="8" w:space="0" w:color="FFFFFF"/>
              <w:right w:val="single" w:sz="8" w:space="0" w:color="FFFFFF"/>
            </w:tcBorders>
            <w:shd w:val="clear" w:color="auto" w:fill="D3E4FF"/>
            <w:tcMar>
              <w:top w:w="72" w:type="dxa"/>
              <w:left w:w="144" w:type="dxa"/>
              <w:bottom w:w="72" w:type="dxa"/>
              <w:right w:w="144" w:type="dxa"/>
            </w:tcMar>
            <w:hideMark/>
          </w:tcPr>
          <w:p w14:paraId="5CBAD9B8" w14:textId="77777777" w:rsidR="007D5FE8" w:rsidRPr="00DA70DE" w:rsidRDefault="007D5FE8" w:rsidP="00756701">
            <w:pPr>
              <w:widowControl/>
              <w:jc w:val="left"/>
              <w:rPr>
                <w:ins w:id="2048" w:author="Yamaguchi Koichiro (山口 晃一郎)" w:date="2022-11-02T16:40:00Z"/>
                <w:rFonts w:ascii="Arial" w:eastAsia="ＭＳ Ｐゴシック" w:hAnsi="Arial" w:cs="Arial"/>
                <w:kern w:val="0"/>
                <w:sz w:val="36"/>
                <w:szCs w:val="36"/>
              </w:rPr>
            </w:pPr>
            <w:ins w:id="2049" w:author="Yamaguchi Koichiro (山口 晃一郎)" w:date="2022-11-02T16:40:00Z">
              <w:r w:rsidRPr="00DA70DE">
                <w:rPr>
                  <w:rFonts w:ascii="Arial" w:eastAsia="Meiryo UI" w:hAnsi="Arial" w:cs="Arial"/>
                  <w:color w:val="000000"/>
                  <w:kern w:val="24"/>
                  <w:sz w:val="16"/>
                  <w:szCs w:val="16"/>
                </w:rPr>
                <w:t>0</w:t>
              </w:r>
            </w:ins>
          </w:p>
        </w:tc>
        <w:tc>
          <w:tcPr>
            <w:tcW w:w="866" w:type="dxa"/>
            <w:tcBorders>
              <w:top w:val="single" w:sz="24" w:space="0" w:color="FFFFFF"/>
              <w:left w:val="single" w:sz="8" w:space="0" w:color="FFFFFF"/>
              <w:bottom w:val="single" w:sz="8" w:space="0" w:color="FFFFFF"/>
              <w:right w:val="single" w:sz="8" w:space="0" w:color="FFFFFF"/>
            </w:tcBorders>
            <w:shd w:val="clear" w:color="auto" w:fill="D3E4FF"/>
            <w:tcMar>
              <w:top w:w="72" w:type="dxa"/>
              <w:left w:w="144" w:type="dxa"/>
              <w:bottom w:w="72" w:type="dxa"/>
              <w:right w:w="144" w:type="dxa"/>
            </w:tcMar>
            <w:hideMark/>
          </w:tcPr>
          <w:p w14:paraId="073F407D" w14:textId="77777777" w:rsidR="007D5FE8" w:rsidRPr="00DA70DE" w:rsidRDefault="007D5FE8" w:rsidP="00756701">
            <w:pPr>
              <w:widowControl/>
              <w:jc w:val="left"/>
              <w:rPr>
                <w:ins w:id="2050" w:author="Yamaguchi Koichiro (山口 晃一郎)" w:date="2022-11-02T16:40:00Z"/>
                <w:rFonts w:ascii="Arial" w:eastAsia="ＭＳ Ｐゴシック" w:hAnsi="Arial" w:cs="Arial"/>
                <w:kern w:val="0"/>
                <w:sz w:val="36"/>
                <w:szCs w:val="36"/>
              </w:rPr>
            </w:pPr>
            <w:ins w:id="2051" w:author="Yamaguchi Koichiro (山口 晃一郎)" w:date="2022-11-02T16:40:00Z">
              <w:r w:rsidRPr="00DA70DE">
                <w:rPr>
                  <w:rFonts w:ascii="Arial" w:eastAsia="Meiryo UI" w:hAnsi="Arial" w:cs="Arial"/>
                  <w:color w:val="000000"/>
                  <w:kern w:val="24"/>
                  <w:sz w:val="16"/>
                  <w:szCs w:val="16"/>
                </w:rPr>
                <w:t>0</w:t>
              </w:r>
            </w:ins>
          </w:p>
        </w:tc>
        <w:tc>
          <w:tcPr>
            <w:tcW w:w="5412" w:type="dxa"/>
            <w:tcBorders>
              <w:top w:val="single" w:sz="24" w:space="0" w:color="FFFFFF"/>
              <w:left w:val="single" w:sz="8" w:space="0" w:color="FFFFFF"/>
              <w:bottom w:val="single" w:sz="8" w:space="0" w:color="FFFFFF"/>
              <w:right w:val="single" w:sz="8" w:space="0" w:color="FFFFFF"/>
            </w:tcBorders>
            <w:shd w:val="clear" w:color="auto" w:fill="D3E4FF"/>
            <w:tcMar>
              <w:top w:w="72" w:type="dxa"/>
              <w:left w:w="144" w:type="dxa"/>
              <w:bottom w:w="72" w:type="dxa"/>
              <w:right w:w="144" w:type="dxa"/>
            </w:tcMar>
            <w:hideMark/>
          </w:tcPr>
          <w:p w14:paraId="2099AA51" w14:textId="77777777" w:rsidR="007D5FE8" w:rsidRPr="00DA70DE" w:rsidRDefault="007D5FE8" w:rsidP="00756701">
            <w:pPr>
              <w:widowControl/>
              <w:jc w:val="left"/>
              <w:rPr>
                <w:ins w:id="2052" w:author="Yamaguchi Koichiro (山口 晃一郎)" w:date="2022-11-02T16:40:00Z"/>
                <w:rFonts w:ascii="Arial" w:eastAsia="ＭＳ Ｐゴシック" w:hAnsi="Arial" w:cs="Arial"/>
                <w:kern w:val="0"/>
                <w:sz w:val="36"/>
                <w:szCs w:val="36"/>
              </w:rPr>
            </w:pPr>
            <w:ins w:id="2053" w:author="Yamaguchi Koichiro (山口 晃一郎)" w:date="2022-11-02T16:40:00Z">
              <w:r w:rsidRPr="00DA70DE">
                <w:rPr>
                  <w:rFonts w:ascii="Arial" w:eastAsia="Meiryo UI" w:hAnsi="Meiryo UI" w:cs="Arial" w:hint="eastAsia"/>
                  <w:color w:val="000000"/>
                  <w:kern w:val="24"/>
                  <w:sz w:val="16"/>
                  <w:szCs w:val="16"/>
                </w:rPr>
                <w:t>休憩は取らない</w:t>
              </w:r>
              <w:r w:rsidRPr="00DA70DE">
                <w:rPr>
                  <w:rFonts w:ascii="Arial" w:eastAsia="Meiryo UI" w:hAnsi="Arial" w:cs="Arial"/>
                  <w:color w:val="000000"/>
                  <w:kern w:val="24"/>
                  <w:sz w:val="16"/>
                  <w:szCs w:val="16"/>
                </w:rPr>
                <w:t>(</w:t>
              </w:r>
              <w:r w:rsidRPr="00DA70DE">
                <w:rPr>
                  <w:rFonts w:ascii="Arial" w:eastAsia="Meiryo UI" w:hAnsi="Meiryo UI" w:cs="Arial" w:hint="eastAsia"/>
                  <w:color w:val="000000"/>
                  <w:kern w:val="24"/>
                  <w:sz w:val="16"/>
                  <w:szCs w:val="16"/>
                </w:rPr>
                <w:t>休憩処理を動かさない</w:t>
              </w:r>
              <w:r w:rsidRPr="00DA70DE">
                <w:rPr>
                  <w:rFonts w:ascii="Arial" w:eastAsia="Meiryo UI" w:hAnsi="Arial" w:cs="Arial"/>
                  <w:color w:val="000000"/>
                  <w:kern w:val="24"/>
                  <w:sz w:val="16"/>
                  <w:szCs w:val="16"/>
                </w:rPr>
                <w:t>)</w:t>
              </w:r>
              <w:r w:rsidRPr="00DA70DE">
                <w:rPr>
                  <w:rFonts w:ascii="Arial" w:eastAsia="Meiryo UI" w:hAnsi="Meiryo UI" w:cs="Arial" w:hint="eastAsia"/>
                  <w:color w:val="000000"/>
                  <w:kern w:val="24"/>
                  <w:sz w:val="16"/>
                  <w:szCs w:val="16"/>
                </w:rPr>
                <w:t>。⇒パターン</w:t>
              </w:r>
              <w:r w:rsidRPr="00DA70DE">
                <w:rPr>
                  <w:rFonts w:ascii="Arial" w:eastAsia="Meiryo UI" w:hAnsi="Arial" w:cs="Arial"/>
                  <w:color w:val="000000"/>
                  <w:kern w:val="24"/>
                  <w:sz w:val="16"/>
                  <w:szCs w:val="16"/>
                </w:rPr>
                <w:t>0</w:t>
              </w:r>
            </w:ins>
          </w:p>
        </w:tc>
      </w:tr>
      <w:tr w:rsidR="007D5FE8" w:rsidRPr="00DA70DE" w14:paraId="24EAC2FE" w14:textId="77777777" w:rsidTr="00756701">
        <w:trPr>
          <w:trHeight w:val="229"/>
          <w:ins w:id="2054" w:author="Yamaguchi Koichiro (山口 晃一郎)" w:date="2022-11-02T16:40:00Z"/>
        </w:trPr>
        <w:tc>
          <w:tcPr>
            <w:tcW w:w="2369" w:type="dxa"/>
            <w:tcBorders>
              <w:top w:val="single" w:sz="8" w:space="0" w:color="FFFFFF"/>
              <w:left w:val="single" w:sz="8" w:space="0" w:color="FFFFFF"/>
              <w:bottom w:val="single" w:sz="8" w:space="0" w:color="FFFFFF"/>
              <w:right w:val="single" w:sz="8" w:space="0" w:color="FFFFFF"/>
            </w:tcBorders>
            <w:shd w:val="clear" w:color="auto" w:fill="EAF2FF"/>
            <w:tcMar>
              <w:top w:w="72" w:type="dxa"/>
              <w:left w:w="144" w:type="dxa"/>
              <w:bottom w:w="72" w:type="dxa"/>
              <w:right w:w="144" w:type="dxa"/>
            </w:tcMar>
            <w:hideMark/>
          </w:tcPr>
          <w:p w14:paraId="083238C7" w14:textId="77777777" w:rsidR="007D5FE8" w:rsidRPr="00DA70DE" w:rsidRDefault="007D5FE8" w:rsidP="00756701">
            <w:pPr>
              <w:widowControl/>
              <w:jc w:val="left"/>
              <w:rPr>
                <w:ins w:id="2055" w:author="Yamaguchi Koichiro (山口 晃一郎)" w:date="2022-11-02T16:40:00Z"/>
                <w:rFonts w:ascii="Arial" w:eastAsia="ＭＳ Ｐゴシック" w:hAnsi="Arial" w:cs="Arial"/>
                <w:kern w:val="0"/>
                <w:sz w:val="36"/>
                <w:szCs w:val="36"/>
              </w:rPr>
            </w:pPr>
            <w:ins w:id="2056" w:author="Yamaguchi Koichiro (山口 晃一郎)" w:date="2022-11-02T16:40:00Z">
              <w:r w:rsidRPr="00DA70DE">
                <w:rPr>
                  <w:rFonts w:ascii="Arial" w:eastAsia="Meiryo UI" w:hAnsi="Meiryo UI" w:cs="Arial" w:hint="eastAsia"/>
                  <w:color w:val="000000"/>
                  <w:kern w:val="24"/>
                  <w:sz w:val="16"/>
                  <w:szCs w:val="16"/>
                </w:rPr>
                <w:t>なし</w:t>
              </w:r>
            </w:ins>
          </w:p>
        </w:tc>
        <w:tc>
          <w:tcPr>
            <w:tcW w:w="851" w:type="dxa"/>
            <w:tcBorders>
              <w:top w:val="single" w:sz="8" w:space="0" w:color="FFFFFF"/>
              <w:left w:val="single" w:sz="8" w:space="0" w:color="FFFFFF"/>
              <w:bottom w:val="single" w:sz="8" w:space="0" w:color="FFFFFF"/>
              <w:right w:val="single" w:sz="8" w:space="0" w:color="FFFFFF"/>
            </w:tcBorders>
            <w:shd w:val="clear" w:color="auto" w:fill="EAF2FF"/>
            <w:tcMar>
              <w:top w:w="72" w:type="dxa"/>
              <w:left w:w="144" w:type="dxa"/>
              <w:bottom w:w="72" w:type="dxa"/>
              <w:right w:w="144" w:type="dxa"/>
            </w:tcMar>
            <w:hideMark/>
          </w:tcPr>
          <w:p w14:paraId="09B8E1AB" w14:textId="77777777" w:rsidR="007D5FE8" w:rsidRPr="00DA70DE" w:rsidRDefault="007D5FE8" w:rsidP="00756701">
            <w:pPr>
              <w:widowControl/>
              <w:jc w:val="left"/>
              <w:rPr>
                <w:ins w:id="2057" w:author="Yamaguchi Koichiro (山口 晃一郎)" w:date="2022-11-02T16:40:00Z"/>
                <w:rFonts w:ascii="Arial" w:eastAsia="ＭＳ Ｐゴシック" w:hAnsi="Arial" w:cs="Arial"/>
                <w:kern w:val="0"/>
                <w:sz w:val="36"/>
                <w:szCs w:val="36"/>
              </w:rPr>
            </w:pPr>
            <w:ins w:id="2058" w:author="Yamaguchi Koichiro (山口 晃一郎)" w:date="2022-11-02T16:40:00Z">
              <w:r w:rsidRPr="00DA70DE">
                <w:rPr>
                  <w:rFonts w:ascii="Arial" w:eastAsia="Meiryo UI" w:hAnsi="Arial" w:cs="Arial"/>
                  <w:color w:val="000000"/>
                  <w:kern w:val="24"/>
                  <w:sz w:val="16"/>
                  <w:szCs w:val="16"/>
                </w:rPr>
                <w:t>0</w:t>
              </w:r>
            </w:ins>
          </w:p>
        </w:tc>
        <w:tc>
          <w:tcPr>
            <w:tcW w:w="866" w:type="dxa"/>
            <w:tcBorders>
              <w:top w:val="single" w:sz="8" w:space="0" w:color="FFFFFF"/>
              <w:left w:val="single" w:sz="8" w:space="0" w:color="FFFFFF"/>
              <w:bottom w:val="single" w:sz="8" w:space="0" w:color="FFFFFF"/>
              <w:right w:val="single" w:sz="8" w:space="0" w:color="FFFFFF"/>
            </w:tcBorders>
            <w:shd w:val="clear" w:color="auto" w:fill="EAF2FF"/>
            <w:tcMar>
              <w:top w:w="72" w:type="dxa"/>
              <w:left w:w="144" w:type="dxa"/>
              <w:bottom w:w="72" w:type="dxa"/>
              <w:right w:w="144" w:type="dxa"/>
            </w:tcMar>
            <w:hideMark/>
          </w:tcPr>
          <w:p w14:paraId="14B61984" w14:textId="77777777" w:rsidR="007D5FE8" w:rsidRPr="00DA70DE" w:rsidRDefault="007D5FE8" w:rsidP="00756701">
            <w:pPr>
              <w:widowControl/>
              <w:jc w:val="left"/>
              <w:rPr>
                <w:ins w:id="2059" w:author="Yamaguchi Koichiro (山口 晃一郎)" w:date="2022-11-02T16:40:00Z"/>
                <w:rFonts w:ascii="Arial" w:eastAsia="ＭＳ Ｐゴシック" w:hAnsi="Arial" w:cs="Arial"/>
                <w:kern w:val="0"/>
                <w:sz w:val="36"/>
                <w:szCs w:val="36"/>
              </w:rPr>
            </w:pPr>
            <w:ins w:id="2060" w:author="Yamaguchi Koichiro (山口 晃一郎)" w:date="2022-11-02T16:40:00Z">
              <w:r w:rsidRPr="00DA70DE">
                <w:rPr>
                  <w:rFonts w:ascii="Arial" w:eastAsia="Meiryo UI" w:hAnsi="Arial" w:cs="Arial"/>
                  <w:color w:val="000000"/>
                  <w:kern w:val="24"/>
                  <w:sz w:val="16"/>
                  <w:szCs w:val="16"/>
                </w:rPr>
                <w:t>0</w:t>
              </w:r>
              <w:r w:rsidRPr="00DA70DE">
                <w:rPr>
                  <w:rFonts w:ascii="Arial" w:eastAsia="Meiryo UI" w:hAnsi="Meiryo UI" w:cs="Arial" w:hint="eastAsia"/>
                  <w:color w:val="000000"/>
                  <w:kern w:val="24"/>
                  <w:sz w:val="16"/>
                  <w:szCs w:val="16"/>
                </w:rPr>
                <w:t>以外</w:t>
              </w:r>
            </w:ins>
          </w:p>
        </w:tc>
        <w:tc>
          <w:tcPr>
            <w:tcW w:w="5412" w:type="dxa"/>
            <w:tcBorders>
              <w:top w:val="single" w:sz="8" w:space="0" w:color="FFFFFF"/>
              <w:left w:val="single" w:sz="8" w:space="0" w:color="FFFFFF"/>
              <w:bottom w:val="single" w:sz="8" w:space="0" w:color="FFFFFF"/>
              <w:right w:val="single" w:sz="8" w:space="0" w:color="FFFFFF"/>
            </w:tcBorders>
            <w:shd w:val="clear" w:color="auto" w:fill="EAF2FF"/>
            <w:tcMar>
              <w:top w:w="72" w:type="dxa"/>
              <w:left w:w="144" w:type="dxa"/>
              <w:bottom w:w="72" w:type="dxa"/>
              <w:right w:w="144" w:type="dxa"/>
            </w:tcMar>
            <w:hideMark/>
          </w:tcPr>
          <w:p w14:paraId="28FD9FDE" w14:textId="77777777" w:rsidR="007D5FE8" w:rsidRPr="00DA70DE" w:rsidRDefault="007D5FE8" w:rsidP="00756701">
            <w:pPr>
              <w:widowControl/>
              <w:jc w:val="left"/>
              <w:rPr>
                <w:ins w:id="2061" w:author="Yamaguchi Koichiro (山口 晃一郎)" w:date="2022-11-02T16:40:00Z"/>
                <w:rFonts w:ascii="Arial" w:eastAsia="ＭＳ Ｐゴシック" w:hAnsi="Arial" w:cs="Arial"/>
                <w:kern w:val="0"/>
                <w:sz w:val="36"/>
                <w:szCs w:val="36"/>
              </w:rPr>
            </w:pPr>
            <w:ins w:id="2062" w:author="Yamaguchi Koichiro (山口 晃一郎)" w:date="2022-11-02T16:40:00Z">
              <w:r w:rsidRPr="00DA70DE">
                <w:rPr>
                  <w:rFonts w:ascii="Arial" w:eastAsia="Meiryo UI" w:hAnsi="Meiryo UI" w:cs="Arial" w:hint="eastAsia"/>
                  <w:color w:val="000000"/>
                  <w:kern w:val="24"/>
                  <w:sz w:val="16"/>
                  <w:szCs w:val="16"/>
                </w:rPr>
                <w:t>休憩は取らない</w:t>
              </w:r>
              <w:r w:rsidRPr="00DA70DE">
                <w:rPr>
                  <w:rFonts w:ascii="Arial" w:eastAsia="Meiryo UI" w:hAnsi="Arial" w:cs="Arial"/>
                  <w:color w:val="000000"/>
                  <w:kern w:val="24"/>
                  <w:sz w:val="16"/>
                  <w:szCs w:val="16"/>
                </w:rPr>
                <w:t>(</w:t>
              </w:r>
              <w:r w:rsidRPr="00DA70DE">
                <w:rPr>
                  <w:rFonts w:ascii="Arial" w:eastAsia="Meiryo UI" w:hAnsi="Meiryo UI" w:cs="Arial" w:hint="eastAsia"/>
                  <w:color w:val="000000"/>
                  <w:kern w:val="24"/>
                  <w:sz w:val="16"/>
                  <w:szCs w:val="16"/>
                </w:rPr>
                <w:t>休憩処理を動かさない</w:t>
              </w:r>
              <w:r w:rsidRPr="00DA70DE">
                <w:rPr>
                  <w:rFonts w:ascii="Arial" w:eastAsia="Meiryo UI" w:hAnsi="Arial" w:cs="Arial"/>
                  <w:color w:val="000000"/>
                  <w:kern w:val="24"/>
                  <w:sz w:val="16"/>
                  <w:szCs w:val="16"/>
                </w:rPr>
                <w:t>)</w:t>
              </w:r>
              <w:r w:rsidRPr="00DA70DE">
                <w:rPr>
                  <w:rFonts w:ascii="Arial" w:eastAsia="Meiryo UI" w:hAnsi="Meiryo UI" w:cs="Arial" w:hint="eastAsia"/>
                  <w:color w:val="000000"/>
                  <w:kern w:val="24"/>
                  <w:sz w:val="16"/>
                  <w:szCs w:val="16"/>
                </w:rPr>
                <w:t>。⇒パターン</w:t>
              </w:r>
              <w:r w:rsidRPr="00DA70DE">
                <w:rPr>
                  <w:rFonts w:ascii="Arial" w:eastAsia="Meiryo UI" w:hAnsi="Arial" w:cs="Arial"/>
                  <w:color w:val="000000"/>
                  <w:kern w:val="24"/>
                  <w:sz w:val="16"/>
                  <w:szCs w:val="16"/>
                </w:rPr>
                <w:t>0</w:t>
              </w:r>
            </w:ins>
          </w:p>
        </w:tc>
      </w:tr>
      <w:tr w:rsidR="007D5FE8" w:rsidRPr="00DA70DE" w14:paraId="6DC822CE" w14:textId="77777777" w:rsidTr="00756701">
        <w:trPr>
          <w:trHeight w:val="229"/>
          <w:ins w:id="2063" w:author="Yamaguchi Koichiro (山口 晃一郎)" w:date="2022-11-02T16:40:00Z"/>
        </w:trPr>
        <w:tc>
          <w:tcPr>
            <w:tcW w:w="2369" w:type="dxa"/>
            <w:tcBorders>
              <w:top w:val="single" w:sz="8" w:space="0" w:color="FFFFFF"/>
              <w:left w:val="single" w:sz="8" w:space="0" w:color="FFFFFF"/>
              <w:bottom w:val="single" w:sz="8" w:space="0" w:color="FFFFFF"/>
              <w:right w:val="single" w:sz="8" w:space="0" w:color="FFFFFF"/>
            </w:tcBorders>
            <w:shd w:val="clear" w:color="auto" w:fill="D3E4FF"/>
            <w:tcMar>
              <w:top w:w="72" w:type="dxa"/>
              <w:left w:w="144" w:type="dxa"/>
              <w:bottom w:w="72" w:type="dxa"/>
              <w:right w:w="144" w:type="dxa"/>
            </w:tcMar>
            <w:hideMark/>
          </w:tcPr>
          <w:p w14:paraId="5D475EB7" w14:textId="77777777" w:rsidR="007D5FE8" w:rsidRPr="00DA70DE" w:rsidRDefault="007D5FE8" w:rsidP="00756701">
            <w:pPr>
              <w:widowControl/>
              <w:jc w:val="left"/>
              <w:rPr>
                <w:ins w:id="2064" w:author="Yamaguchi Koichiro (山口 晃一郎)" w:date="2022-11-02T16:40:00Z"/>
                <w:rFonts w:ascii="Arial" w:eastAsia="ＭＳ Ｐゴシック" w:hAnsi="Arial" w:cs="Arial"/>
                <w:kern w:val="0"/>
                <w:sz w:val="36"/>
                <w:szCs w:val="36"/>
              </w:rPr>
            </w:pPr>
            <w:ins w:id="2065" w:author="Yamaguchi Koichiro (山口 晃一郎)" w:date="2022-11-02T16:40:00Z">
              <w:r w:rsidRPr="00DA70DE">
                <w:rPr>
                  <w:rFonts w:ascii="Arial" w:eastAsia="Meiryo UI" w:hAnsi="Meiryo UI" w:cs="Arial" w:hint="eastAsia"/>
                  <w:color w:val="000000"/>
                  <w:kern w:val="24"/>
                  <w:sz w:val="16"/>
                  <w:szCs w:val="16"/>
                </w:rPr>
                <w:t>なし</w:t>
              </w:r>
            </w:ins>
          </w:p>
        </w:tc>
        <w:tc>
          <w:tcPr>
            <w:tcW w:w="851" w:type="dxa"/>
            <w:tcBorders>
              <w:top w:val="single" w:sz="8" w:space="0" w:color="FFFFFF"/>
              <w:left w:val="single" w:sz="8" w:space="0" w:color="FFFFFF"/>
              <w:bottom w:val="single" w:sz="8" w:space="0" w:color="FFFFFF"/>
              <w:right w:val="single" w:sz="8" w:space="0" w:color="FFFFFF"/>
            </w:tcBorders>
            <w:shd w:val="clear" w:color="auto" w:fill="D3E4FF"/>
            <w:tcMar>
              <w:top w:w="72" w:type="dxa"/>
              <w:left w:w="144" w:type="dxa"/>
              <w:bottom w:w="72" w:type="dxa"/>
              <w:right w:w="144" w:type="dxa"/>
            </w:tcMar>
            <w:hideMark/>
          </w:tcPr>
          <w:p w14:paraId="16098785" w14:textId="77777777" w:rsidR="007D5FE8" w:rsidRPr="00DA70DE" w:rsidRDefault="007D5FE8" w:rsidP="00756701">
            <w:pPr>
              <w:widowControl/>
              <w:jc w:val="left"/>
              <w:rPr>
                <w:ins w:id="2066" w:author="Yamaguchi Koichiro (山口 晃一郎)" w:date="2022-11-02T16:40:00Z"/>
                <w:rFonts w:ascii="Arial" w:eastAsia="ＭＳ Ｐゴシック" w:hAnsi="Arial" w:cs="Arial"/>
                <w:kern w:val="0"/>
                <w:sz w:val="36"/>
                <w:szCs w:val="36"/>
              </w:rPr>
            </w:pPr>
            <w:ins w:id="2067" w:author="Yamaguchi Koichiro (山口 晃一郎)" w:date="2022-11-02T16:40:00Z">
              <w:r w:rsidRPr="00DA70DE">
                <w:rPr>
                  <w:rFonts w:ascii="Arial" w:eastAsia="Meiryo UI" w:hAnsi="Arial" w:cs="Arial"/>
                  <w:color w:val="000000"/>
                  <w:kern w:val="24"/>
                  <w:sz w:val="16"/>
                  <w:szCs w:val="16"/>
                </w:rPr>
                <w:t>0</w:t>
              </w:r>
              <w:r w:rsidRPr="00DA70DE">
                <w:rPr>
                  <w:rFonts w:ascii="Arial" w:eastAsia="Meiryo UI" w:hAnsi="Meiryo UI" w:cs="Arial" w:hint="eastAsia"/>
                  <w:color w:val="000000"/>
                  <w:kern w:val="24"/>
                  <w:sz w:val="16"/>
                  <w:szCs w:val="16"/>
                </w:rPr>
                <w:t>以外</w:t>
              </w:r>
            </w:ins>
          </w:p>
        </w:tc>
        <w:tc>
          <w:tcPr>
            <w:tcW w:w="866" w:type="dxa"/>
            <w:tcBorders>
              <w:top w:val="single" w:sz="8" w:space="0" w:color="FFFFFF"/>
              <w:left w:val="single" w:sz="8" w:space="0" w:color="FFFFFF"/>
              <w:bottom w:val="single" w:sz="8" w:space="0" w:color="FFFFFF"/>
              <w:right w:val="single" w:sz="8" w:space="0" w:color="FFFFFF"/>
            </w:tcBorders>
            <w:shd w:val="clear" w:color="auto" w:fill="D3E4FF"/>
            <w:tcMar>
              <w:top w:w="72" w:type="dxa"/>
              <w:left w:w="144" w:type="dxa"/>
              <w:bottom w:w="72" w:type="dxa"/>
              <w:right w:w="144" w:type="dxa"/>
            </w:tcMar>
            <w:hideMark/>
          </w:tcPr>
          <w:p w14:paraId="06A0C885" w14:textId="77777777" w:rsidR="007D5FE8" w:rsidRPr="00DA70DE" w:rsidRDefault="007D5FE8" w:rsidP="00756701">
            <w:pPr>
              <w:widowControl/>
              <w:jc w:val="left"/>
              <w:rPr>
                <w:ins w:id="2068" w:author="Yamaguchi Koichiro (山口 晃一郎)" w:date="2022-11-02T16:40:00Z"/>
                <w:rFonts w:ascii="Arial" w:eastAsia="ＭＳ Ｐゴシック" w:hAnsi="Arial" w:cs="Arial"/>
                <w:kern w:val="0"/>
                <w:sz w:val="36"/>
                <w:szCs w:val="36"/>
              </w:rPr>
            </w:pPr>
            <w:ins w:id="2069" w:author="Yamaguchi Koichiro (山口 晃一郎)" w:date="2022-11-02T16:40:00Z">
              <w:r w:rsidRPr="00DA70DE">
                <w:rPr>
                  <w:rFonts w:ascii="Arial" w:eastAsia="Meiryo UI" w:hAnsi="Arial" w:cs="Arial"/>
                  <w:color w:val="000000"/>
                  <w:kern w:val="24"/>
                  <w:sz w:val="16"/>
                  <w:szCs w:val="16"/>
                </w:rPr>
                <w:t>0</w:t>
              </w:r>
            </w:ins>
          </w:p>
        </w:tc>
        <w:tc>
          <w:tcPr>
            <w:tcW w:w="5412" w:type="dxa"/>
            <w:tcBorders>
              <w:top w:val="single" w:sz="8" w:space="0" w:color="FFFFFF"/>
              <w:left w:val="single" w:sz="8" w:space="0" w:color="FFFFFF"/>
              <w:bottom w:val="single" w:sz="8" w:space="0" w:color="FFFFFF"/>
              <w:right w:val="single" w:sz="8" w:space="0" w:color="FFFFFF"/>
            </w:tcBorders>
            <w:shd w:val="clear" w:color="auto" w:fill="D3E4FF"/>
            <w:tcMar>
              <w:top w:w="72" w:type="dxa"/>
              <w:left w:w="144" w:type="dxa"/>
              <w:bottom w:w="72" w:type="dxa"/>
              <w:right w:w="144" w:type="dxa"/>
            </w:tcMar>
            <w:hideMark/>
          </w:tcPr>
          <w:p w14:paraId="61394991" w14:textId="77777777" w:rsidR="007D5FE8" w:rsidRPr="00DA70DE" w:rsidRDefault="007D5FE8" w:rsidP="00756701">
            <w:pPr>
              <w:widowControl/>
              <w:jc w:val="left"/>
              <w:rPr>
                <w:ins w:id="2070" w:author="Yamaguchi Koichiro (山口 晃一郎)" w:date="2022-11-02T16:40:00Z"/>
                <w:rFonts w:ascii="Arial" w:eastAsia="ＭＳ Ｐゴシック" w:hAnsi="Arial" w:cs="Arial"/>
                <w:kern w:val="0"/>
                <w:sz w:val="36"/>
                <w:szCs w:val="36"/>
              </w:rPr>
            </w:pPr>
            <w:ins w:id="2071" w:author="Yamaguchi Koichiro (山口 晃一郎)" w:date="2022-11-02T16:40:00Z">
              <w:r w:rsidRPr="00DA70DE">
                <w:rPr>
                  <w:rFonts w:ascii="Arial" w:eastAsia="Meiryo UI" w:hAnsi="Meiryo UI" w:cs="Arial" w:hint="eastAsia"/>
                  <w:color w:val="000000"/>
                  <w:kern w:val="24"/>
                  <w:sz w:val="16"/>
                  <w:szCs w:val="16"/>
                </w:rPr>
                <w:t>休憩は取らない</w:t>
              </w:r>
              <w:r w:rsidRPr="00DA70DE">
                <w:rPr>
                  <w:rFonts w:ascii="Arial" w:eastAsia="Meiryo UI" w:hAnsi="Arial" w:cs="Arial"/>
                  <w:color w:val="000000"/>
                  <w:kern w:val="24"/>
                  <w:sz w:val="16"/>
                  <w:szCs w:val="16"/>
                </w:rPr>
                <w:t>(</w:t>
              </w:r>
              <w:r w:rsidRPr="00DA70DE">
                <w:rPr>
                  <w:rFonts w:ascii="Arial" w:eastAsia="Meiryo UI" w:hAnsi="Meiryo UI" w:cs="Arial" w:hint="eastAsia"/>
                  <w:color w:val="000000"/>
                  <w:kern w:val="24"/>
                  <w:sz w:val="16"/>
                  <w:szCs w:val="16"/>
                </w:rPr>
                <w:t>休憩処理を動かさない</w:t>
              </w:r>
              <w:r w:rsidRPr="00DA70DE">
                <w:rPr>
                  <w:rFonts w:ascii="Arial" w:eastAsia="Meiryo UI" w:hAnsi="Arial" w:cs="Arial"/>
                  <w:color w:val="000000"/>
                  <w:kern w:val="24"/>
                  <w:sz w:val="16"/>
                  <w:szCs w:val="16"/>
                </w:rPr>
                <w:t>)</w:t>
              </w:r>
              <w:r w:rsidRPr="00DA70DE">
                <w:rPr>
                  <w:rFonts w:ascii="Arial" w:eastAsia="Meiryo UI" w:hAnsi="Meiryo UI" w:cs="Arial" w:hint="eastAsia"/>
                  <w:color w:val="000000"/>
                  <w:kern w:val="24"/>
                  <w:sz w:val="16"/>
                  <w:szCs w:val="16"/>
                </w:rPr>
                <w:t>。⇒パターン</w:t>
              </w:r>
              <w:r w:rsidRPr="00DA70DE">
                <w:rPr>
                  <w:rFonts w:ascii="Arial" w:eastAsia="Meiryo UI" w:hAnsi="Arial" w:cs="Arial"/>
                  <w:color w:val="000000"/>
                  <w:kern w:val="24"/>
                  <w:sz w:val="16"/>
                  <w:szCs w:val="16"/>
                </w:rPr>
                <w:t>0</w:t>
              </w:r>
            </w:ins>
          </w:p>
        </w:tc>
      </w:tr>
      <w:tr w:rsidR="007D5FE8" w:rsidRPr="00DA70DE" w14:paraId="66318D03" w14:textId="77777777" w:rsidTr="00756701">
        <w:trPr>
          <w:trHeight w:val="229"/>
          <w:ins w:id="2072" w:author="Yamaguchi Koichiro (山口 晃一郎)" w:date="2022-11-02T16:40:00Z"/>
        </w:trPr>
        <w:tc>
          <w:tcPr>
            <w:tcW w:w="2369" w:type="dxa"/>
            <w:tcBorders>
              <w:top w:val="single" w:sz="8" w:space="0" w:color="FFFFFF"/>
              <w:left w:val="single" w:sz="8" w:space="0" w:color="FFFFFF"/>
              <w:bottom w:val="single" w:sz="8" w:space="0" w:color="FFFFFF"/>
              <w:right w:val="single" w:sz="8" w:space="0" w:color="FFFFFF"/>
            </w:tcBorders>
            <w:shd w:val="clear" w:color="auto" w:fill="EAF2FF"/>
            <w:tcMar>
              <w:top w:w="72" w:type="dxa"/>
              <w:left w:w="144" w:type="dxa"/>
              <w:bottom w:w="72" w:type="dxa"/>
              <w:right w:w="144" w:type="dxa"/>
            </w:tcMar>
            <w:hideMark/>
          </w:tcPr>
          <w:p w14:paraId="31EC1E97" w14:textId="77777777" w:rsidR="007D5FE8" w:rsidRPr="00DA70DE" w:rsidRDefault="007D5FE8" w:rsidP="00756701">
            <w:pPr>
              <w:widowControl/>
              <w:jc w:val="left"/>
              <w:rPr>
                <w:ins w:id="2073" w:author="Yamaguchi Koichiro (山口 晃一郎)" w:date="2022-11-02T16:40:00Z"/>
                <w:rFonts w:ascii="Arial" w:eastAsia="ＭＳ Ｐゴシック" w:hAnsi="Arial" w:cs="Arial"/>
                <w:kern w:val="0"/>
                <w:sz w:val="36"/>
                <w:szCs w:val="36"/>
              </w:rPr>
            </w:pPr>
            <w:ins w:id="2074" w:author="Yamaguchi Koichiro (山口 晃一郎)" w:date="2022-11-02T16:40:00Z">
              <w:r w:rsidRPr="00DA70DE">
                <w:rPr>
                  <w:rFonts w:ascii="Arial" w:eastAsia="Meiryo UI" w:hAnsi="Meiryo UI" w:cs="Arial" w:hint="eastAsia"/>
                  <w:color w:val="000000"/>
                  <w:kern w:val="24"/>
                  <w:sz w:val="16"/>
                  <w:szCs w:val="16"/>
                </w:rPr>
                <w:t>なし</w:t>
              </w:r>
            </w:ins>
          </w:p>
        </w:tc>
        <w:tc>
          <w:tcPr>
            <w:tcW w:w="851" w:type="dxa"/>
            <w:tcBorders>
              <w:top w:val="single" w:sz="8" w:space="0" w:color="FFFFFF"/>
              <w:left w:val="single" w:sz="8" w:space="0" w:color="FFFFFF"/>
              <w:bottom w:val="single" w:sz="8" w:space="0" w:color="FFFFFF"/>
              <w:right w:val="single" w:sz="8" w:space="0" w:color="FFFFFF"/>
            </w:tcBorders>
            <w:shd w:val="clear" w:color="auto" w:fill="EAF2FF"/>
            <w:tcMar>
              <w:top w:w="72" w:type="dxa"/>
              <w:left w:w="144" w:type="dxa"/>
              <w:bottom w:w="72" w:type="dxa"/>
              <w:right w:w="144" w:type="dxa"/>
            </w:tcMar>
            <w:hideMark/>
          </w:tcPr>
          <w:p w14:paraId="4A5E541B" w14:textId="77777777" w:rsidR="007D5FE8" w:rsidRPr="00DA70DE" w:rsidRDefault="007D5FE8" w:rsidP="00756701">
            <w:pPr>
              <w:widowControl/>
              <w:jc w:val="left"/>
              <w:rPr>
                <w:ins w:id="2075" w:author="Yamaguchi Koichiro (山口 晃一郎)" w:date="2022-11-02T16:40:00Z"/>
                <w:rFonts w:ascii="Arial" w:eastAsia="ＭＳ Ｐゴシック" w:hAnsi="Arial" w:cs="Arial"/>
                <w:kern w:val="0"/>
                <w:sz w:val="36"/>
                <w:szCs w:val="36"/>
              </w:rPr>
            </w:pPr>
            <w:ins w:id="2076" w:author="Yamaguchi Koichiro (山口 晃一郎)" w:date="2022-11-02T16:40:00Z">
              <w:r w:rsidRPr="00DA70DE">
                <w:rPr>
                  <w:rFonts w:ascii="Arial" w:eastAsia="Meiryo UI" w:hAnsi="Arial" w:cs="Arial"/>
                  <w:color w:val="000000"/>
                  <w:kern w:val="24"/>
                  <w:sz w:val="16"/>
                  <w:szCs w:val="16"/>
                </w:rPr>
                <w:t>0</w:t>
              </w:r>
              <w:r w:rsidRPr="00DA70DE">
                <w:rPr>
                  <w:rFonts w:ascii="Arial" w:eastAsia="Meiryo UI" w:hAnsi="Meiryo UI" w:cs="Arial" w:hint="eastAsia"/>
                  <w:color w:val="000000"/>
                  <w:kern w:val="24"/>
                  <w:sz w:val="16"/>
                  <w:szCs w:val="16"/>
                </w:rPr>
                <w:t>以外</w:t>
              </w:r>
            </w:ins>
          </w:p>
        </w:tc>
        <w:tc>
          <w:tcPr>
            <w:tcW w:w="866" w:type="dxa"/>
            <w:tcBorders>
              <w:top w:val="single" w:sz="8" w:space="0" w:color="FFFFFF"/>
              <w:left w:val="single" w:sz="8" w:space="0" w:color="FFFFFF"/>
              <w:bottom w:val="single" w:sz="8" w:space="0" w:color="FFFFFF"/>
              <w:right w:val="single" w:sz="8" w:space="0" w:color="FFFFFF"/>
            </w:tcBorders>
            <w:shd w:val="clear" w:color="auto" w:fill="EAF2FF"/>
            <w:tcMar>
              <w:top w:w="72" w:type="dxa"/>
              <w:left w:w="144" w:type="dxa"/>
              <w:bottom w:w="72" w:type="dxa"/>
              <w:right w:w="144" w:type="dxa"/>
            </w:tcMar>
            <w:hideMark/>
          </w:tcPr>
          <w:p w14:paraId="1FCD7411" w14:textId="77777777" w:rsidR="007D5FE8" w:rsidRPr="00DA70DE" w:rsidRDefault="007D5FE8" w:rsidP="00756701">
            <w:pPr>
              <w:widowControl/>
              <w:jc w:val="left"/>
              <w:rPr>
                <w:ins w:id="2077" w:author="Yamaguchi Koichiro (山口 晃一郎)" w:date="2022-11-02T16:40:00Z"/>
                <w:rFonts w:ascii="Arial" w:eastAsia="ＭＳ Ｐゴシック" w:hAnsi="Arial" w:cs="Arial"/>
                <w:kern w:val="0"/>
                <w:sz w:val="36"/>
                <w:szCs w:val="36"/>
              </w:rPr>
            </w:pPr>
            <w:ins w:id="2078" w:author="Yamaguchi Koichiro (山口 晃一郎)" w:date="2022-11-02T16:40:00Z">
              <w:r w:rsidRPr="00DA70DE">
                <w:rPr>
                  <w:rFonts w:ascii="Arial" w:eastAsia="Meiryo UI" w:hAnsi="Arial" w:cs="Arial"/>
                  <w:color w:val="000000"/>
                  <w:kern w:val="24"/>
                  <w:sz w:val="16"/>
                  <w:szCs w:val="16"/>
                </w:rPr>
                <w:t>0</w:t>
              </w:r>
              <w:r w:rsidRPr="00DA70DE">
                <w:rPr>
                  <w:rFonts w:ascii="Arial" w:eastAsia="Meiryo UI" w:hAnsi="Meiryo UI" w:cs="Arial" w:hint="eastAsia"/>
                  <w:color w:val="000000"/>
                  <w:kern w:val="24"/>
                  <w:sz w:val="16"/>
                  <w:szCs w:val="16"/>
                </w:rPr>
                <w:t>以外</w:t>
              </w:r>
            </w:ins>
          </w:p>
        </w:tc>
        <w:tc>
          <w:tcPr>
            <w:tcW w:w="5412" w:type="dxa"/>
            <w:tcBorders>
              <w:top w:val="single" w:sz="8" w:space="0" w:color="FFFFFF"/>
              <w:left w:val="single" w:sz="8" w:space="0" w:color="FFFFFF"/>
              <w:bottom w:val="single" w:sz="8" w:space="0" w:color="FFFFFF"/>
              <w:right w:val="single" w:sz="8" w:space="0" w:color="FFFFFF"/>
            </w:tcBorders>
            <w:shd w:val="clear" w:color="auto" w:fill="EAF2FF"/>
            <w:tcMar>
              <w:top w:w="72" w:type="dxa"/>
              <w:left w:w="144" w:type="dxa"/>
              <w:bottom w:w="72" w:type="dxa"/>
              <w:right w:w="144" w:type="dxa"/>
            </w:tcMar>
            <w:hideMark/>
          </w:tcPr>
          <w:p w14:paraId="27EA6501" w14:textId="77777777" w:rsidR="007D5FE8" w:rsidRPr="00DA70DE" w:rsidRDefault="007D5FE8" w:rsidP="00756701">
            <w:pPr>
              <w:widowControl/>
              <w:jc w:val="left"/>
              <w:rPr>
                <w:ins w:id="2079" w:author="Yamaguchi Koichiro (山口 晃一郎)" w:date="2022-11-02T16:40:00Z"/>
                <w:rFonts w:ascii="Arial" w:eastAsia="ＭＳ Ｐゴシック" w:hAnsi="Arial" w:cs="Arial"/>
                <w:kern w:val="0"/>
                <w:sz w:val="36"/>
                <w:szCs w:val="36"/>
              </w:rPr>
            </w:pPr>
            <w:proofErr w:type="spellStart"/>
            <w:ins w:id="2080" w:author="Yamaguchi Koichiro (山口 晃一郎)" w:date="2022-11-02T16:40:00Z">
              <w:r w:rsidRPr="00DA70DE">
                <w:rPr>
                  <w:rFonts w:ascii="Arial" w:eastAsia="Meiryo UI" w:hAnsi="Arial" w:cs="Arial"/>
                  <w:color w:val="000000"/>
                  <w:kern w:val="24"/>
                  <w:sz w:val="16"/>
                  <w:szCs w:val="16"/>
                </w:rPr>
                <w:t>br_int</w:t>
              </w:r>
              <w:proofErr w:type="spellEnd"/>
              <w:r w:rsidRPr="00DA70DE">
                <w:rPr>
                  <w:rFonts w:ascii="Arial" w:eastAsia="Meiryo UI" w:hAnsi="Meiryo UI" w:cs="Arial" w:hint="eastAsia"/>
                  <w:color w:val="000000"/>
                  <w:kern w:val="24"/>
                  <w:sz w:val="16"/>
                  <w:szCs w:val="16"/>
                </w:rPr>
                <w:t>と</w:t>
              </w:r>
              <w:proofErr w:type="spellStart"/>
              <w:r w:rsidRPr="00DA70DE">
                <w:rPr>
                  <w:rFonts w:ascii="Arial" w:eastAsia="Meiryo UI" w:hAnsi="Arial" w:cs="Arial"/>
                  <w:color w:val="000000"/>
                  <w:kern w:val="24"/>
                  <w:sz w:val="16"/>
                  <w:szCs w:val="16"/>
                </w:rPr>
                <w:t>br_time</w:t>
              </w:r>
              <w:proofErr w:type="spellEnd"/>
              <w:r w:rsidRPr="00DA70DE">
                <w:rPr>
                  <w:rFonts w:ascii="Arial" w:eastAsia="Meiryo UI" w:hAnsi="Meiryo UI" w:cs="Arial" w:hint="eastAsia"/>
                  <w:color w:val="000000"/>
                  <w:kern w:val="24"/>
                  <w:sz w:val="16"/>
                  <w:szCs w:val="16"/>
                </w:rPr>
                <w:t>の値を守るように休憩を内部で生成する。⇒パターン</w:t>
              </w:r>
              <w:r w:rsidRPr="00DA70DE">
                <w:rPr>
                  <w:rFonts w:ascii="Arial" w:eastAsia="Meiryo UI" w:hAnsi="Arial" w:cs="Arial"/>
                  <w:color w:val="000000"/>
                  <w:kern w:val="24"/>
                  <w:sz w:val="16"/>
                  <w:szCs w:val="16"/>
                </w:rPr>
                <w:t>3</w:t>
              </w:r>
            </w:ins>
          </w:p>
        </w:tc>
      </w:tr>
      <w:tr w:rsidR="007D5FE8" w:rsidRPr="00DA70DE" w14:paraId="03E9D649" w14:textId="77777777" w:rsidTr="00756701">
        <w:trPr>
          <w:trHeight w:val="229"/>
          <w:ins w:id="2081" w:author="Yamaguchi Koichiro (山口 晃一郎)" w:date="2022-11-02T16:40:00Z"/>
        </w:trPr>
        <w:tc>
          <w:tcPr>
            <w:tcW w:w="2369" w:type="dxa"/>
            <w:tcBorders>
              <w:top w:val="single" w:sz="8" w:space="0" w:color="FFFFFF"/>
              <w:left w:val="single" w:sz="8" w:space="0" w:color="FFFFFF"/>
              <w:bottom w:val="single" w:sz="8" w:space="0" w:color="FFFFFF"/>
              <w:right w:val="single" w:sz="8" w:space="0" w:color="FFFFFF"/>
            </w:tcBorders>
            <w:shd w:val="clear" w:color="auto" w:fill="D3E4FF"/>
            <w:tcMar>
              <w:top w:w="72" w:type="dxa"/>
              <w:left w:w="144" w:type="dxa"/>
              <w:bottom w:w="72" w:type="dxa"/>
              <w:right w:w="144" w:type="dxa"/>
            </w:tcMar>
            <w:hideMark/>
          </w:tcPr>
          <w:p w14:paraId="15FB8808" w14:textId="77777777" w:rsidR="007D5FE8" w:rsidRPr="00DA70DE" w:rsidRDefault="007D5FE8" w:rsidP="00756701">
            <w:pPr>
              <w:widowControl/>
              <w:jc w:val="left"/>
              <w:rPr>
                <w:ins w:id="2082" w:author="Yamaguchi Koichiro (山口 晃一郎)" w:date="2022-11-02T16:40:00Z"/>
                <w:rFonts w:ascii="Arial" w:eastAsia="ＭＳ Ｐゴシック" w:hAnsi="Arial" w:cs="Arial"/>
                <w:kern w:val="0"/>
                <w:sz w:val="36"/>
                <w:szCs w:val="36"/>
              </w:rPr>
            </w:pPr>
            <w:ins w:id="2083" w:author="Yamaguchi Koichiro (山口 晃一郎)" w:date="2022-11-02T16:40:00Z">
              <w:r w:rsidRPr="00DA70DE">
                <w:rPr>
                  <w:rFonts w:ascii="Arial" w:eastAsia="Meiryo UI" w:hAnsi="Meiryo UI" w:cs="Arial" w:hint="eastAsia"/>
                  <w:color w:val="000000"/>
                  <w:kern w:val="24"/>
                  <w:sz w:val="16"/>
                  <w:szCs w:val="16"/>
                </w:rPr>
                <w:t>あり</w:t>
              </w:r>
            </w:ins>
          </w:p>
        </w:tc>
        <w:tc>
          <w:tcPr>
            <w:tcW w:w="851" w:type="dxa"/>
            <w:tcBorders>
              <w:top w:val="single" w:sz="8" w:space="0" w:color="FFFFFF"/>
              <w:left w:val="single" w:sz="8" w:space="0" w:color="FFFFFF"/>
              <w:bottom w:val="single" w:sz="8" w:space="0" w:color="FFFFFF"/>
              <w:right w:val="single" w:sz="8" w:space="0" w:color="FFFFFF"/>
            </w:tcBorders>
            <w:shd w:val="clear" w:color="auto" w:fill="D3E4FF"/>
            <w:tcMar>
              <w:top w:w="72" w:type="dxa"/>
              <w:left w:w="144" w:type="dxa"/>
              <w:bottom w:w="72" w:type="dxa"/>
              <w:right w:w="144" w:type="dxa"/>
            </w:tcMar>
            <w:hideMark/>
          </w:tcPr>
          <w:p w14:paraId="6D9E4982" w14:textId="77777777" w:rsidR="007D5FE8" w:rsidRPr="00DA70DE" w:rsidRDefault="007D5FE8" w:rsidP="00756701">
            <w:pPr>
              <w:widowControl/>
              <w:jc w:val="left"/>
              <w:rPr>
                <w:ins w:id="2084" w:author="Yamaguchi Koichiro (山口 晃一郎)" w:date="2022-11-02T16:40:00Z"/>
                <w:rFonts w:ascii="Arial" w:eastAsia="ＭＳ Ｐゴシック" w:hAnsi="Arial" w:cs="Arial"/>
                <w:kern w:val="0"/>
                <w:sz w:val="36"/>
                <w:szCs w:val="36"/>
              </w:rPr>
            </w:pPr>
            <w:ins w:id="2085" w:author="Yamaguchi Koichiro (山口 晃一郎)" w:date="2022-11-02T16:40:00Z">
              <w:r w:rsidRPr="00DA70DE">
                <w:rPr>
                  <w:rFonts w:ascii="Arial" w:eastAsia="Meiryo UI" w:hAnsi="Arial" w:cs="Arial"/>
                  <w:color w:val="000000"/>
                  <w:kern w:val="24"/>
                  <w:sz w:val="16"/>
                  <w:szCs w:val="16"/>
                </w:rPr>
                <w:t>0</w:t>
              </w:r>
            </w:ins>
          </w:p>
        </w:tc>
        <w:tc>
          <w:tcPr>
            <w:tcW w:w="866" w:type="dxa"/>
            <w:tcBorders>
              <w:top w:val="single" w:sz="8" w:space="0" w:color="FFFFFF"/>
              <w:left w:val="single" w:sz="8" w:space="0" w:color="FFFFFF"/>
              <w:bottom w:val="single" w:sz="8" w:space="0" w:color="FFFFFF"/>
              <w:right w:val="single" w:sz="8" w:space="0" w:color="FFFFFF"/>
            </w:tcBorders>
            <w:shd w:val="clear" w:color="auto" w:fill="D3E4FF"/>
            <w:tcMar>
              <w:top w:w="72" w:type="dxa"/>
              <w:left w:w="144" w:type="dxa"/>
              <w:bottom w:w="72" w:type="dxa"/>
              <w:right w:w="144" w:type="dxa"/>
            </w:tcMar>
            <w:hideMark/>
          </w:tcPr>
          <w:p w14:paraId="6C76FFAD" w14:textId="77777777" w:rsidR="007D5FE8" w:rsidRPr="00DA70DE" w:rsidRDefault="007D5FE8" w:rsidP="00756701">
            <w:pPr>
              <w:widowControl/>
              <w:jc w:val="left"/>
              <w:rPr>
                <w:ins w:id="2086" w:author="Yamaguchi Koichiro (山口 晃一郎)" w:date="2022-11-02T16:40:00Z"/>
                <w:rFonts w:ascii="Arial" w:eastAsia="ＭＳ Ｐゴシック" w:hAnsi="Arial" w:cs="Arial"/>
                <w:kern w:val="0"/>
                <w:sz w:val="36"/>
                <w:szCs w:val="36"/>
              </w:rPr>
            </w:pPr>
            <w:ins w:id="2087" w:author="Yamaguchi Koichiro (山口 晃一郎)" w:date="2022-11-02T16:40:00Z">
              <w:r w:rsidRPr="00DA70DE">
                <w:rPr>
                  <w:rFonts w:ascii="Arial" w:eastAsia="Meiryo UI" w:hAnsi="Arial" w:cs="Arial"/>
                  <w:color w:val="000000"/>
                  <w:kern w:val="24"/>
                  <w:sz w:val="16"/>
                  <w:szCs w:val="16"/>
                </w:rPr>
                <w:t>0</w:t>
              </w:r>
            </w:ins>
          </w:p>
        </w:tc>
        <w:tc>
          <w:tcPr>
            <w:tcW w:w="5412" w:type="dxa"/>
            <w:tcBorders>
              <w:top w:val="single" w:sz="8" w:space="0" w:color="FFFFFF"/>
              <w:left w:val="single" w:sz="8" w:space="0" w:color="FFFFFF"/>
              <w:bottom w:val="single" w:sz="8" w:space="0" w:color="FFFFFF"/>
              <w:right w:val="single" w:sz="8" w:space="0" w:color="FFFFFF"/>
            </w:tcBorders>
            <w:shd w:val="clear" w:color="auto" w:fill="D3E4FF"/>
            <w:tcMar>
              <w:top w:w="72" w:type="dxa"/>
              <w:left w:w="144" w:type="dxa"/>
              <w:bottom w:w="72" w:type="dxa"/>
              <w:right w:w="144" w:type="dxa"/>
            </w:tcMar>
            <w:hideMark/>
          </w:tcPr>
          <w:p w14:paraId="2C3B8F01" w14:textId="77777777" w:rsidR="007D5FE8" w:rsidRPr="00DA70DE" w:rsidRDefault="007D5FE8" w:rsidP="00756701">
            <w:pPr>
              <w:widowControl/>
              <w:jc w:val="left"/>
              <w:rPr>
                <w:ins w:id="2088" w:author="Yamaguchi Koichiro (山口 晃一郎)" w:date="2022-11-02T16:40:00Z"/>
                <w:rFonts w:ascii="Arial" w:eastAsia="ＭＳ Ｐゴシック" w:hAnsi="Arial" w:cs="Arial"/>
                <w:kern w:val="0"/>
                <w:sz w:val="36"/>
                <w:szCs w:val="36"/>
              </w:rPr>
            </w:pPr>
            <w:ins w:id="2089" w:author="Yamaguchi Koichiro (山口 晃一郎)" w:date="2022-11-02T16:40:00Z">
              <w:r w:rsidRPr="00DA70DE">
                <w:rPr>
                  <w:rFonts w:ascii="Arial" w:eastAsia="Meiryo UI" w:hAnsi="Meiryo UI" w:cs="Arial" w:hint="eastAsia"/>
                  <w:color w:val="000000"/>
                  <w:kern w:val="24"/>
                  <w:sz w:val="16"/>
                  <w:szCs w:val="16"/>
                </w:rPr>
                <w:t>休憩ファイルのみに従って休憩を取る。⇒パターン</w:t>
              </w:r>
              <w:r w:rsidRPr="00DA70DE">
                <w:rPr>
                  <w:rFonts w:ascii="Arial" w:eastAsia="Meiryo UI" w:hAnsi="Arial" w:cs="Arial"/>
                  <w:color w:val="000000"/>
                  <w:kern w:val="24"/>
                  <w:sz w:val="16"/>
                  <w:szCs w:val="16"/>
                </w:rPr>
                <w:t>1</w:t>
              </w:r>
            </w:ins>
          </w:p>
        </w:tc>
      </w:tr>
      <w:tr w:rsidR="007D5FE8" w:rsidRPr="00DA70DE" w14:paraId="22B36A43" w14:textId="77777777" w:rsidTr="00756701">
        <w:trPr>
          <w:trHeight w:val="229"/>
          <w:ins w:id="2090" w:author="Yamaguchi Koichiro (山口 晃一郎)" w:date="2022-11-02T16:40:00Z"/>
        </w:trPr>
        <w:tc>
          <w:tcPr>
            <w:tcW w:w="2369" w:type="dxa"/>
            <w:tcBorders>
              <w:top w:val="single" w:sz="8" w:space="0" w:color="FFFFFF"/>
              <w:left w:val="single" w:sz="8" w:space="0" w:color="FFFFFF"/>
              <w:bottom w:val="single" w:sz="8" w:space="0" w:color="FFFFFF"/>
              <w:right w:val="single" w:sz="8" w:space="0" w:color="FFFFFF"/>
            </w:tcBorders>
            <w:shd w:val="clear" w:color="auto" w:fill="EAF2FF"/>
            <w:tcMar>
              <w:top w:w="72" w:type="dxa"/>
              <w:left w:w="144" w:type="dxa"/>
              <w:bottom w:w="72" w:type="dxa"/>
              <w:right w:w="144" w:type="dxa"/>
            </w:tcMar>
            <w:hideMark/>
          </w:tcPr>
          <w:p w14:paraId="3CCE557C" w14:textId="77777777" w:rsidR="007D5FE8" w:rsidRPr="00DA70DE" w:rsidRDefault="007D5FE8" w:rsidP="00756701">
            <w:pPr>
              <w:widowControl/>
              <w:jc w:val="left"/>
              <w:rPr>
                <w:ins w:id="2091" w:author="Yamaguchi Koichiro (山口 晃一郎)" w:date="2022-11-02T16:40:00Z"/>
                <w:rFonts w:ascii="Arial" w:eastAsia="ＭＳ Ｐゴシック" w:hAnsi="Arial" w:cs="Arial"/>
                <w:kern w:val="0"/>
                <w:sz w:val="36"/>
                <w:szCs w:val="36"/>
              </w:rPr>
            </w:pPr>
            <w:ins w:id="2092" w:author="Yamaguchi Koichiro (山口 晃一郎)" w:date="2022-11-02T16:40:00Z">
              <w:r w:rsidRPr="00DA70DE">
                <w:rPr>
                  <w:rFonts w:ascii="Arial" w:eastAsia="Meiryo UI" w:hAnsi="Meiryo UI" w:cs="Arial" w:hint="eastAsia"/>
                  <w:color w:val="000000"/>
                  <w:kern w:val="24"/>
                  <w:sz w:val="16"/>
                  <w:szCs w:val="16"/>
                </w:rPr>
                <w:t>あり</w:t>
              </w:r>
            </w:ins>
          </w:p>
        </w:tc>
        <w:tc>
          <w:tcPr>
            <w:tcW w:w="851" w:type="dxa"/>
            <w:tcBorders>
              <w:top w:val="single" w:sz="8" w:space="0" w:color="FFFFFF"/>
              <w:left w:val="single" w:sz="8" w:space="0" w:color="FFFFFF"/>
              <w:bottom w:val="single" w:sz="8" w:space="0" w:color="FFFFFF"/>
              <w:right w:val="single" w:sz="8" w:space="0" w:color="FFFFFF"/>
            </w:tcBorders>
            <w:shd w:val="clear" w:color="auto" w:fill="EAF2FF"/>
            <w:tcMar>
              <w:top w:w="72" w:type="dxa"/>
              <w:left w:w="144" w:type="dxa"/>
              <w:bottom w:w="72" w:type="dxa"/>
              <w:right w:w="144" w:type="dxa"/>
            </w:tcMar>
            <w:hideMark/>
          </w:tcPr>
          <w:p w14:paraId="52B23AE8" w14:textId="77777777" w:rsidR="007D5FE8" w:rsidRPr="00DA70DE" w:rsidRDefault="007D5FE8" w:rsidP="00756701">
            <w:pPr>
              <w:widowControl/>
              <w:jc w:val="left"/>
              <w:rPr>
                <w:ins w:id="2093" w:author="Yamaguchi Koichiro (山口 晃一郎)" w:date="2022-11-02T16:40:00Z"/>
                <w:rFonts w:ascii="Arial" w:eastAsia="ＭＳ Ｐゴシック" w:hAnsi="Arial" w:cs="Arial"/>
                <w:kern w:val="0"/>
                <w:sz w:val="36"/>
                <w:szCs w:val="36"/>
              </w:rPr>
            </w:pPr>
            <w:ins w:id="2094" w:author="Yamaguchi Koichiro (山口 晃一郎)" w:date="2022-11-02T16:40:00Z">
              <w:r w:rsidRPr="00DA70DE">
                <w:rPr>
                  <w:rFonts w:ascii="Arial" w:eastAsia="Meiryo UI" w:hAnsi="Arial" w:cs="Arial"/>
                  <w:color w:val="000000"/>
                  <w:kern w:val="24"/>
                  <w:sz w:val="16"/>
                  <w:szCs w:val="16"/>
                </w:rPr>
                <w:t>0</w:t>
              </w:r>
            </w:ins>
          </w:p>
        </w:tc>
        <w:tc>
          <w:tcPr>
            <w:tcW w:w="866" w:type="dxa"/>
            <w:tcBorders>
              <w:top w:val="single" w:sz="8" w:space="0" w:color="FFFFFF"/>
              <w:left w:val="single" w:sz="8" w:space="0" w:color="FFFFFF"/>
              <w:bottom w:val="single" w:sz="8" w:space="0" w:color="FFFFFF"/>
              <w:right w:val="single" w:sz="8" w:space="0" w:color="FFFFFF"/>
            </w:tcBorders>
            <w:shd w:val="clear" w:color="auto" w:fill="EAF2FF"/>
            <w:tcMar>
              <w:top w:w="72" w:type="dxa"/>
              <w:left w:w="144" w:type="dxa"/>
              <w:bottom w:w="72" w:type="dxa"/>
              <w:right w:w="144" w:type="dxa"/>
            </w:tcMar>
            <w:hideMark/>
          </w:tcPr>
          <w:p w14:paraId="1A8AAD5A" w14:textId="77777777" w:rsidR="007D5FE8" w:rsidRPr="00DA70DE" w:rsidRDefault="007D5FE8" w:rsidP="00756701">
            <w:pPr>
              <w:widowControl/>
              <w:jc w:val="left"/>
              <w:rPr>
                <w:ins w:id="2095" w:author="Yamaguchi Koichiro (山口 晃一郎)" w:date="2022-11-02T16:40:00Z"/>
                <w:rFonts w:ascii="Arial" w:eastAsia="ＭＳ Ｐゴシック" w:hAnsi="Arial" w:cs="Arial"/>
                <w:kern w:val="0"/>
                <w:sz w:val="36"/>
                <w:szCs w:val="36"/>
              </w:rPr>
            </w:pPr>
            <w:ins w:id="2096" w:author="Yamaguchi Koichiro (山口 晃一郎)" w:date="2022-11-02T16:40:00Z">
              <w:r w:rsidRPr="00DA70DE">
                <w:rPr>
                  <w:rFonts w:ascii="Arial" w:eastAsia="Meiryo UI" w:hAnsi="Arial" w:cs="Arial"/>
                  <w:color w:val="000000"/>
                  <w:kern w:val="24"/>
                  <w:sz w:val="16"/>
                  <w:szCs w:val="16"/>
                </w:rPr>
                <w:t>0</w:t>
              </w:r>
              <w:r w:rsidRPr="00DA70DE">
                <w:rPr>
                  <w:rFonts w:ascii="Arial" w:eastAsia="Meiryo UI" w:hAnsi="Meiryo UI" w:cs="Arial" w:hint="eastAsia"/>
                  <w:color w:val="000000"/>
                  <w:kern w:val="24"/>
                  <w:sz w:val="16"/>
                  <w:szCs w:val="16"/>
                </w:rPr>
                <w:t>以外</w:t>
              </w:r>
            </w:ins>
          </w:p>
        </w:tc>
        <w:tc>
          <w:tcPr>
            <w:tcW w:w="5412" w:type="dxa"/>
            <w:tcBorders>
              <w:top w:val="single" w:sz="8" w:space="0" w:color="FFFFFF"/>
              <w:left w:val="single" w:sz="8" w:space="0" w:color="FFFFFF"/>
              <w:bottom w:val="single" w:sz="8" w:space="0" w:color="FFFFFF"/>
              <w:right w:val="single" w:sz="8" w:space="0" w:color="FFFFFF"/>
            </w:tcBorders>
            <w:shd w:val="clear" w:color="auto" w:fill="EAF2FF"/>
            <w:tcMar>
              <w:top w:w="72" w:type="dxa"/>
              <w:left w:w="144" w:type="dxa"/>
              <w:bottom w:w="72" w:type="dxa"/>
              <w:right w:w="144" w:type="dxa"/>
            </w:tcMar>
            <w:hideMark/>
          </w:tcPr>
          <w:p w14:paraId="55290BB8" w14:textId="77777777" w:rsidR="007D5FE8" w:rsidRPr="00DA70DE" w:rsidRDefault="007D5FE8" w:rsidP="00756701">
            <w:pPr>
              <w:widowControl/>
              <w:jc w:val="left"/>
              <w:rPr>
                <w:ins w:id="2097" w:author="Yamaguchi Koichiro (山口 晃一郎)" w:date="2022-11-02T16:40:00Z"/>
                <w:rFonts w:ascii="Arial" w:eastAsia="ＭＳ Ｐゴシック" w:hAnsi="Arial" w:cs="Arial"/>
                <w:kern w:val="0"/>
                <w:sz w:val="36"/>
                <w:szCs w:val="36"/>
              </w:rPr>
            </w:pPr>
            <w:ins w:id="2098" w:author="Yamaguchi Koichiro (山口 晃一郎)" w:date="2022-11-02T16:40:00Z">
              <w:r w:rsidRPr="00DA70DE">
                <w:rPr>
                  <w:rFonts w:ascii="Arial" w:eastAsia="Meiryo UI" w:hAnsi="Meiryo UI" w:cs="Arial" w:hint="eastAsia"/>
                  <w:color w:val="000000"/>
                  <w:kern w:val="24"/>
                  <w:sz w:val="16"/>
                  <w:szCs w:val="16"/>
                </w:rPr>
                <w:t>休憩ファイルのみに従って休憩を取る。⇒パターン</w:t>
              </w:r>
              <w:r w:rsidRPr="00DA70DE">
                <w:rPr>
                  <w:rFonts w:ascii="Arial" w:eastAsia="Meiryo UI" w:hAnsi="Arial" w:cs="Arial"/>
                  <w:color w:val="000000"/>
                  <w:kern w:val="24"/>
                  <w:sz w:val="16"/>
                  <w:szCs w:val="16"/>
                </w:rPr>
                <w:t>1</w:t>
              </w:r>
            </w:ins>
          </w:p>
        </w:tc>
      </w:tr>
      <w:tr w:rsidR="007D5FE8" w:rsidRPr="00DA70DE" w14:paraId="00E632CC" w14:textId="77777777" w:rsidTr="00756701">
        <w:trPr>
          <w:trHeight w:val="229"/>
          <w:ins w:id="2099" w:author="Yamaguchi Koichiro (山口 晃一郎)" w:date="2022-11-02T16:40:00Z"/>
        </w:trPr>
        <w:tc>
          <w:tcPr>
            <w:tcW w:w="2369" w:type="dxa"/>
            <w:tcBorders>
              <w:top w:val="single" w:sz="8" w:space="0" w:color="FFFFFF"/>
              <w:left w:val="single" w:sz="8" w:space="0" w:color="FFFFFF"/>
              <w:bottom w:val="single" w:sz="8" w:space="0" w:color="FFFFFF"/>
              <w:right w:val="single" w:sz="8" w:space="0" w:color="FFFFFF"/>
            </w:tcBorders>
            <w:shd w:val="clear" w:color="auto" w:fill="D3E4FF"/>
            <w:tcMar>
              <w:top w:w="72" w:type="dxa"/>
              <w:left w:w="144" w:type="dxa"/>
              <w:bottom w:w="72" w:type="dxa"/>
              <w:right w:w="144" w:type="dxa"/>
            </w:tcMar>
            <w:hideMark/>
          </w:tcPr>
          <w:p w14:paraId="58004CB4" w14:textId="77777777" w:rsidR="007D5FE8" w:rsidRPr="00DA70DE" w:rsidRDefault="007D5FE8" w:rsidP="00756701">
            <w:pPr>
              <w:widowControl/>
              <w:jc w:val="left"/>
              <w:rPr>
                <w:ins w:id="2100" w:author="Yamaguchi Koichiro (山口 晃一郎)" w:date="2022-11-02T16:40:00Z"/>
                <w:rFonts w:ascii="Arial" w:eastAsia="ＭＳ Ｐゴシック" w:hAnsi="Arial" w:cs="Arial"/>
                <w:kern w:val="0"/>
                <w:sz w:val="36"/>
                <w:szCs w:val="36"/>
              </w:rPr>
            </w:pPr>
            <w:ins w:id="2101" w:author="Yamaguchi Koichiro (山口 晃一郎)" w:date="2022-11-02T16:40:00Z">
              <w:r w:rsidRPr="00DA70DE">
                <w:rPr>
                  <w:rFonts w:ascii="Arial" w:eastAsia="Meiryo UI" w:hAnsi="Meiryo UI" w:cs="Arial" w:hint="eastAsia"/>
                  <w:color w:val="000000"/>
                  <w:kern w:val="24"/>
                  <w:sz w:val="16"/>
                  <w:szCs w:val="16"/>
                </w:rPr>
                <w:t>あり</w:t>
              </w:r>
            </w:ins>
          </w:p>
        </w:tc>
        <w:tc>
          <w:tcPr>
            <w:tcW w:w="851" w:type="dxa"/>
            <w:tcBorders>
              <w:top w:val="single" w:sz="8" w:space="0" w:color="FFFFFF"/>
              <w:left w:val="single" w:sz="8" w:space="0" w:color="FFFFFF"/>
              <w:bottom w:val="single" w:sz="8" w:space="0" w:color="FFFFFF"/>
              <w:right w:val="single" w:sz="8" w:space="0" w:color="FFFFFF"/>
            </w:tcBorders>
            <w:shd w:val="clear" w:color="auto" w:fill="D3E4FF"/>
            <w:tcMar>
              <w:top w:w="72" w:type="dxa"/>
              <w:left w:w="144" w:type="dxa"/>
              <w:bottom w:w="72" w:type="dxa"/>
              <w:right w:w="144" w:type="dxa"/>
            </w:tcMar>
            <w:hideMark/>
          </w:tcPr>
          <w:p w14:paraId="1E8B705B" w14:textId="77777777" w:rsidR="007D5FE8" w:rsidRPr="00DA70DE" w:rsidRDefault="007D5FE8" w:rsidP="00756701">
            <w:pPr>
              <w:widowControl/>
              <w:jc w:val="left"/>
              <w:rPr>
                <w:ins w:id="2102" w:author="Yamaguchi Koichiro (山口 晃一郎)" w:date="2022-11-02T16:40:00Z"/>
                <w:rFonts w:ascii="Arial" w:eastAsia="ＭＳ Ｐゴシック" w:hAnsi="Arial" w:cs="Arial"/>
                <w:kern w:val="0"/>
                <w:sz w:val="36"/>
                <w:szCs w:val="36"/>
              </w:rPr>
            </w:pPr>
            <w:ins w:id="2103" w:author="Yamaguchi Koichiro (山口 晃一郎)" w:date="2022-11-02T16:40:00Z">
              <w:r w:rsidRPr="00DA70DE">
                <w:rPr>
                  <w:rFonts w:ascii="Arial" w:eastAsia="Meiryo UI" w:hAnsi="Arial" w:cs="Arial"/>
                  <w:color w:val="000000"/>
                  <w:kern w:val="24"/>
                  <w:sz w:val="16"/>
                  <w:szCs w:val="16"/>
                </w:rPr>
                <w:t>0</w:t>
              </w:r>
              <w:r w:rsidRPr="00DA70DE">
                <w:rPr>
                  <w:rFonts w:ascii="Arial" w:eastAsia="Meiryo UI" w:hAnsi="Meiryo UI" w:cs="Arial" w:hint="eastAsia"/>
                  <w:color w:val="000000"/>
                  <w:kern w:val="24"/>
                  <w:sz w:val="16"/>
                  <w:szCs w:val="16"/>
                </w:rPr>
                <w:t>以外</w:t>
              </w:r>
            </w:ins>
          </w:p>
        </w:tc>
        <w:tc>
          <w:tcPr>
            <w:tcW w:w="866" w:type="dxa"/>
            <w:tcBorders>
              <w:top w:val="single" w:sz="8" w:space="0" w:color="FFFFFF"/>
              <w:left w:val="single" w:sz="8" w:space="0" w:color="FFFFFF"/>
              <w:bottom w:val="single" w:sz="8" w:space="0" w:color="FFFFFF"/>
              <w:right w:val="single" w:sz="8" w:space="0" w:color="FFFFFF"/>
            </w:tcBorders>
            <w:shd w:val="clear" w:color="auto" w:fill="D3E4FF"/>
            <w:tcMar>
              <w:top w:w="72" w:type="dxa"/>
              <w:left w:w="144" w:type="dxa"/>
              <w:bottom w:w="72" w:type="dxa"/>
              <w:right w:w="144" w:type="dxa"/>
            </w:tcMar>
            <w:hideMark/>
          </w:tcPr>
          <w:p w14:paraId="66621A2A" w14:textId="77777777" w:rsidR="007D5FE8" w:rsidRPr="00DA70DE" w:rsidRDefault="007D5FE8" w:rsidP="00756701">
            <w:pPr>
              <w:widowControl/>
              <w:jc w:val="left"/>
              <w:rPr>
                <w:ins w:id="2104" w:author="Yamaguchi Koichiro (山口 晃一郎)" w:date="2022-11-02T16:40:00Z"/>
                <w:rFonts w:ascii="Arial" w:eastAsia="ＭＳ Ｐゴシック" w:hAnsi="Arial" w:cs="Arial"/>
                <w:kern w:val="0"/>
                <w:sz w:val="36"/>
                <w:szCs w:val="36"/>
              </w:rPr>
            </w:pPr>
            <w:ins w:id="2105" w:author="Yamaguchi Koichiro (山口 晃一郎)" w:date="2022-11-02T16:40:00Z">
              <w:r w:rsidRPr="00DA70DE">
                <w:rPr>
                  <w:rFonts w:ascii="Arial" w:eastAsia="Meiryo UI" w:hAnsi="Arial" w:cs="Arial"/>
                  <w:color w:val="000000"/>
                  <w:kern w:val="24"/>
                  <w:sz w:val="16"/>
                  <w:szCs w:val="16"/>
                </w:rPr>
                <w:t>0</w:t>
              </w:r>
            </w:ins>
          </w:p>
        </w:tc>
        <w:tc>
          <w:tcPr>
            <w:tcW w:w="5412" w:type="dxa"/>
            <w:tcBorders>
              <w:top w:val="single" w:sz="8" w:space="0" w:color="FFFFFF"/>
              <w:left w:val="single" w:sz="8" w:space="0" w:color="FFFFFF"/>
              <w:bottom w:val="single" w:sz="8" w:space="0" w:color="FFFFFF"/>
              <w:right w:val="single" w:sz="8" w:space="0" w:color="FFFFFF"/>
            </w:tcBorders>
            <w:shd w:val="clear" w:color="auto" w:fill="D3E4FF"/>
            <w:tcMar>
              <w:top w:w="72" w:type="dxa"/>
              <w:left w:w="144" w:type="dxa"/>
              <w:bottom w:w="72" w:type="dxa"/>
              <w:right w:w="144" w:type="dxa"/>
            </w:tcMar>
            <w:hideMark/>
          </w:tcPr>
          <w:p w14:paraId="5C92A58E" w14:textId="77777777" w:rsidR="007D5FE8" w:rsidRPr="00DA70DE" w:rsidRDefault="007D5FE8" w:rsidP="00756701">
            <w:pPr>
              <w:widowControl/>
              <w:jc w:val="left"/>
              <w:rPr>
                <w:ins w:id="2106" w:author="Yamaguchi Koichiro (山口 晃一郎)" w:date="2022-11-02T16:40:00Z"/>
                <w:rFonts w:ascii="Arial" w:eastAsia="ＭＳ Ｐゴシック" w:hAnsi="Arial" w:cs="Arial"/>
                <w:kern w:val="0"/>
                <w:sz w:val="36"/>
                <w:szCs w:val="36"/>
              </w:rPr>
            </w:pPr>
            <w:ins w:id="2107" w:author="Yamaguchi Koichiro (山口 晃一郎)" w:date="2022-11-02T16:40:00Z">
              <w:r w:rsidRPr="00DA70DE">
                <w:rPr>
                  <w:rFonts w:ascii="Arial" w:eastAsia="Meiryo UI" w:hAnsi="Meiryo UI" w:cs="Arial" w:hint="eastAsia"/>
                  <w:color w:val="000000"/>
                  <w:kern w:val="24"/>
                  <w:sz w:val="16"/>
                  <w:szCs w:val="16"/>
                </w:rPr>
                <w:t>休憩ファイルに従い休憩を取るが、</w:t>
              </w:r>
              <w:proofErr w:type="spellStart"/>
              <w:r w:rsidRPr="00DA70DE">
                <w:rPr>
                  <w:rFonts w:ascii="Arial" w:eastAsia="Meiryo UI" w:hAnsi="Arial" w:cs="Arial"/>
                  <w:color w:val="000000"/>
                  <w:kern w:val="24"/>
                  <w:sz w:val="16"/>
                  <w:szCs w:val="16"/>
                </w:rPr>
                <w:t>br_int</w:t>
              </w:r>
              <w:proofErr w:type="spellEnd"/>
              <w:r w:rsidRPr="00DA70DE">
                <w:rPr>
                  <w:rFonts w:ascii="Arial" w:eastAsia="Meiryo UI" w:hAnsi="Meiryo UI" w:cs="Arial" w:hint="eastAsia"/>
                  <w:color w:val="000000"/>
                  <w:kern w:val="24"/>
                  <w:sz w:val="16"/>
                  <w:szCs w:val="16"/>
                </w:rPr>
                <w:t>の値のみを守るように取る</w:t>
              </w:r>
              <w:r w:rsidRPr="00DA70DE">
                <w:rPr>
                  <w:rFonts w:ascii="Arial" w:eastAsia="Meiryo UI" w:hAnsi="Arial" w:cs="Arial"/>
                  <w:color w:val="000000"/>
                  <w:kern w:val="24"/>
                  <w:sz w:val="16"/>
                  <w:szCs w:val="16"/>
                </w:rPr>
                <w:t>(</w:t>
              </w:r>
              <w:proofErr w:type="spellStart"/>
              <w:r w:rsidRPr="00DA70DE">
                <w:rPr>
                  <w:rFonts w:ascii="Arial" w:eastAsia="Meiryo UI" w:hAnsi="Arial" w:cs="Arial"/>
                  <w:color w:val="000000"/>
                  <w:kern w:val="24"/>
                  <w:sz w:val="16"/>
                  <w:szCs w:val="16"/>
                </w:rPr>
                <w:t>br_time</w:t>
              </w:r>
              <w:proofErr w:type="spellEnd"/>
              <w:r w:rsidRPr="00DA70DE">
                <w:rPr>
                  <w:rFonts w:ascii="Arial" w:eastAsia="Meiryo UI" w:hAnsi="Meiryo UI" w:cs="Arial" w:hint="eastAsia"/>
                  <w:color w:val="000000"/>
                  <w:kern w:val="24"/>
                  <w:sz w:val="16"/>
                  <w:szCs w:val="16"/>
                </w:rPr>
                <w:t>は無視</w:t>
              </w:r>
              <w:r w:rsidRPr="00DA70DE">
                <w:rPr>
                  <w:rFonts w:ascii="Arial" w:eastAsia="Meiryo UI" w:hAnsi="Arial" w:cs="Arial"/>
                  <w:color w:val="000000"/>
                  <w:kern w:val="24"/>
                  <w:sz w:val="16"/>
                  <w:szCs w:val="16"/>
                </w:rPr>
                <w:t>)</w:t>
              </w:r>
              <w:r w:rsidRPr="00DA70DE">
                <w:rPr>
                  <w:rFonts w:ascii="Arial" w:eastAsia="Meiryo UI" w:hAnsi="Meiryo UI" w:cs="Arial" w:hint="eastAsia"/>
                  <w:color w:val="000000"/>
                  <w:kern w:val="24"/>
                  <w:sz w:val="16"/>
                  <w:szCs w:val="16"/>
                </w:rPr>
                <w:t>。⇒パターン</w:t>
              </w:r>
              <w:r w:rsidRPr="00DA70DE">
                <w:rPr>
                  <w:rFonts w:ascii="Arial" w:eastAsia="Meiryo UI" w:hAnsi="Arial" w:cs="Arial"/>
                  <w:color w:val="000000"/>
                  <w:kern w:val="24"/>
                  <w:sz w:val="16"/>
                  <w:szCs w:val="16"/>
                </w:rPr>
                <w:t>2</w:t>
              </w:r>
            </w:ins>
          </w:p>
        </w:tc>
      </w:tr>
      <w:tr w:rsidR="007D5FE8" w:rsidRPr="00DA70DE" w14:paraId="26C105EE" w14:textId="77777777" w:rsidTr="00756701">
        <w:trPr>
          <w:trHeight w:val="229"/>
          <w:ins w:id="2108" w:author="Yamaguchi Koichiro (山口 晃一郎)" w:date="2022-11-02T16:40:00Z"/>
        </w:trPr>
        <w:tc>
          <w:tcPr>
            <w:tcW w:w="2369" w:type="dxa"/>
            <w:tcBorders>
              <w:top w:val="single" w:sz="8" w:space="0" w:color="FFFFFF"/>
              <w:left w:val="single" w:sz="8" w:space="0" w:color="FFFFFF"/>
              <w:bottom w:val="single" w:sz="8" w:space="0" w:color="FFFFFF"/>
              <w:right w:val="single" w:sz="8" w:space="0" w:color="FFFFFF"/>
            </w:tcBorders>
            <w:shd w:val="clear" w:color="auto" w:fill="EAF2FF"/>
            <w:tcMar>
              <w:top w:w="72" w:type="dxa"/>
              <w:left w:w="144" w:type="dxa"/>
              <w:bottom w:w="72" w:type="dxa"/>
              <w:right w:w="144" w:type="dxa"/>
            </w:tcMar>
            <w:hideMark/>
          </w:tcPr>
          <w:p w14:paraId="1A377967" w14:textId="77777777" w:rsidR="007D5FE8" w:rsidRPr="00DA70DE" w:rsidRDefault="007D5FE8" w:rsidP="00756701">
            <w:pPr>
              <w:widowControl/>
              <w:jc w:val="left"/>
              <w:rPr>
                <w:ins w:id="2109" w:author="Yamaguchi Koichiro (山口 晃一郎)" w:date="2022-11-02T16:40:00Z"/>
                <w:rFonts w:ascii="Arial" w:eastAsia="ＭＳ Ｐゴシック" w:hAnsi="Arial" w:cs="Arial"/>
                <w:kern w:val="0"/>
                <w:sz w:val="36"/>
                <w:szCs w:val="36"/>
              </w:rPr>
            </w:pPr>
            <w:ins w:id="2110" w:author="Yamaguchi Koichiro (山口 晃一郎)" w:date="2022-11-02T16:40:00Z">
              <w:r w:rsidRPr="00DA70DE">
                <w:rPr>
                  <w:rFonts w:ascii="Arial" w:eastAsia="Meiryo UI" w:hAnsi="Meiryo UI" w:cs="Arial" w:hint="eastAsia"/>
                  <w:color w:val="000000"/>
                  <w:kern w:val="24"/>
                  <w:sz w:val="16"/>
                  <w:szCs w:val="16"/>
                </w:rPr>
                <w:t>あり</w:t>
              </w:r>
            </w:ins>
          </w:p>
        </w:tc>
        <w:tc>
          <w:tcPr>
            <w:tcW w:w="851" w:type="dxa"/>
            <w:tcBorders>
              <w:top w:val="single" w:sz="8" w:space="0" w:color="FFFFFF"/>
              <w:left w:val="single" w:sz="8" w:space="0" w:color="FFFFFF"/>
              <w:bottom w:val="single" w:sz="8" w:space="0" w:color="FFFFFF"/>
              <w:right w:val="single" w:sz="8" w:space="0" w:color="FFFFFF"/>
            </w:tcBorders>
            <w:shd w:val="clear" w:color="auto" w:fill="EAF2FF"/>
            <w:tcMar>
              <w:top w:w="72" w:type="dxa"/>
              <w:left w:w="144" w:type="dxa"/>
              <w:bottom w:w="72" w:type="dxa"/>
              <w:right w:w="144" w:type="dxa"/>
            </w:tcMar>
            <w:hideMark/>
          </w:tcPr>
          <w:p w14:paraId="5D392E39" w14:textId="77777777" w:rsidR="007D5FE8" w:rsidRPr="00DA70DE" w:rsidRDefault="007D5FE8" w:rsidP="00756701">
            <w:pPr>
              <w:widowControl/>
              <w:jc w:val="left"/>
              <w:rPr>
                <w:ins w:id="2111" w:author="Yamaguchi Koichiro (山口 晃一郎)" w:date="2022-11-02T16:40:00Z"/>
                <w:rFonts w:ascii="Arial" w:eastAsia="ＭＳ Ｐゴシック" w:hAnsi="Arial" w:cs="Arial"/>
                <w:kern w:val="0"/>
                <w:sz w:val="36"/>
                <w:szCs w:val="36"/>
              </w:rPr>
            </w:pPr>
            <w:ins w:id="2112" w:author="Yamaguchi Koichiro (山口 晃一郎)" w:date="2022-11-02T16:40:00Z">
              <w:r w:rsidRPr="00DA70DE">
                <w:rPr>
                  <w:rFonts w:ascii="Arial" w:eastAsia="Meiryo UI" w:hAnsi="Arial" w:cs="Arial"/>
                  <w:color w:val="000000"/>
                  <w:kern w:val="24"/>
                  <w:sz w:val="16"/>
                  <w:szCs w:val="16"/>
                </w:rPr>
                <w:t>0</w:t>
              </w:r>
              <w:r w:rsidRPr="00DA70DE">
                <w:rPr>
                  <w:rFonts w:ascii="Arial" w:eastAsia="Meiryo UI" w:hAnsi="Meiryo UI" w:cs="Arial" w:hint="eastAsia"/>
                  <w:color w:val="000000"/>
                  <w:kern w:val="24"/>
                  <w:sz w:val="16"/>
                  <w:szCs w:val="16"/>
                </w:rPr>
                <w:t>以外</w:t>
              </w:r>
            </w:ins>
          </w:p>
        </w:tc>
        <w:tc>
          <w:tcPr>
            <w:tcW w:w="866" w:type="dxa"/>
            <w:tcBorders>
              <w:top w:val="single" w:sz="8" w:space="0" w:color="FFFFFF"/>
              <w:left w:val="single" w:sz="8" w:space="0" w:color="FFFFFF"/>
              <w:bottom w:val="single" w:sz="8" w:space="0" w:color="FFFFFF"/>
              <w:right w:val="single" w:sz="8" w:space="0" w:color="FFFFFF"/>
            </w:tcBorders>
            <w:shd w:val="clear" w:color="auto" w:fill="EAF2FF"/>
            <w:tcMar>
              <w:top w:w="72" w:type="dxa"/>
              <w:left w:w="144" w:type="dxa"/>
              <w:bottom w:w="72" w:type="dxa"/>
              <w:right w:w="144" w:type="dxa"/>
            </w:tcMar>
            <w:hideMark/>
          </w:tcPr>
          <w:p w14:paraId="75AF22D3" w14:textId="77777777" w:rsidR="007D5FE8" w:rsidRPr="00DA70DE" w:rsidRDefault="007D5FE8" w:rsidP="00756701">
            <w:pPr>
              <w:widowControl/>
              <w:jc w:val="left"/>
              <w:rPr>
                <w:ins w:id="2113" w:author="Yamaguchi Koichiro (山口 晃一郎)" w:date="2022-11-02T16:40:00Z"/>
                <w:rFonts w:ascii="Arial" w:eastAsia="ＭＳ Ｐゴシック" w:hAnsi="Arial" w:cs="Arial"/>
                <w:kern w:val="0"/>
                <w:sz w:val="36"/>
                <w:szCs w:val="36"/>
              </w:rPr>
            </w:pPr>
            <w:ins w:id="2114" w:author="Yamaguchi Koichiro (山口 晃一郎)" w:date="2022-11-02T16:40:00Z">
              <w:r w:rsidRPr="00DA70DE">
                <w:rPr>
                  <w:rFonts w:ascii="Arial" w:eastAsia="Meiryo UI" w:hAnsi="Arial" w:cs="Arial"/>
                  <w:color w:val="000000"/>
                  <w:kern w:val="24"/>
                  <w:sz w:val="16"/>
                  <w:szCs w:val="16"/>
                </w:rPr>
                <w:t>0</w:t>
              </w:r>
              <w:r w:rsidRPr="00DA70DE">
                <w:rPr>
                  <w:rFonts w:ascii="Arial" w:eastAsia="Meiryo UI" w:hAnsi="Meiryo UI" w:cs="Arial" w:hint="eastAsia"/>
                  <w:color w:val="000000"/>
                  <w:kern w:val="24"/>
                  <w:sz w:val="16"/>
                  <w:szCs w:val="16"/>
                </w:rPr>
                <w:t>以外</w:t>
              </w:r>
            </w:ins>
          </w:p>
        </w:tc>
        <w:tc>
          <w:tcPr>
            <w:tcW w:w="5412" w:type="dxa"/>
            <w:tcBorders>
              <w:top w:val="single" w:sz="8" w:space="0" w:color="FFFFFF"/>
              <w:left w:val="single" w:sz="8" w:space="0" w:color="FFFFFF"/>
              <w:bottom w:val="single" w:sz="8" w:space="0" w:color="FFFFFF"/>
              <w:right w:val="single" w:sz="8" w:space="0" w:color="FFFFFF"/>
            </w:tcBorders>
            <w:shd w:val="clear" w:color="auto" w:fill="EAF2FF"/>
            <w:tcMar>
              <w:top w:w="72" w:type="dxa"/>
              <w:left w:w="144" w:type="dxa"/>
              <w:bottom w:w="72" w:type="dxa"/>
              <w:right w:w="144" w:type="dxa"/>
            </w:tcMar>
            <w:hideMark/>
          </w:tcPr>
          <w:p w14:paraId="5AD7E034" w14:textId="77777777" w:rsidR="007D5FE8" w:rsidRPr="00DA70DE" w:rsidRDefault="007D5FE8" w:rsidP="00756701">
            <w:pPr>
              <w:widowControl/>
              <w:jc w:val="left"/>
              <w:rPr>
                <w:ins w:id="2115" w:author="Yamaguchi Koichiro (山口 晃一郎)" w:date="2022-11-02T16:40:00Z"/>
                <w:rFonts w:ascii="Arial" w:eastAsia="ＭＳ Ｐゴシック" w:hAnsi="Arial" w:cs="Arial"/>
                <w:kern w:val="0"/>
                <w:sz w:val="36"/>
                <w:szCs w:val="36"/>
              </w:rPr>
            </w:pPr>
            <w:ins w:id="2116" w:author="Yamaguchi Koichiro (山口 晃一郎)" w:date="2022-11-02T16:40:00Z">
              <w:r w:rsidRPr="00DA70DE">
                <w:rPr>
                  <w:rFonts w:ascii="Arial" w:eastAsia="Meiryo UI" w:hAnsi="Meiryo UI" w:cs="Arial" w:hint="eastAsia"/>
                  <w:color w:val="000000"/>
                  <w:kern w:val="24"/>
                  <w:sz w:val="16"/>
                  <w:szCs w:val="16"/>
                </w:rPr>
                <w:t>休憩ファイルに従い休憩を取るが、</w:t>
              </w:r>
              <w:proofErr w:type="spellStart"/>
              <w:r w:rsidRPr="00DA70DE">
                <w:rPr>
                  <w:rFonts w:ascii="Arial" w:eastAsia="Meiryo UI" w:hAnsi="Arial" w:cs="Arial"/>
                  <w:color w:val="000000"/>
                  <w:kern w:val="24"/>
                  <w:sz w:val="16"/>
                  <w:szCs w:val="16"/>
                </w:rPr>
                <w:t>br_int</w:t>
              </w:r>
              <w:proofErr w:type="spellEnd"/>
              <w:r w:rsidRPr="00DA70DE">
                <w:rPr>
                  <w:rFonts w:ascii="Arial" w:eastAsia="Meiryo UI" w:hAnsi="Meiryo UI" w:cs="Arial" w:hint="eastAsia"/>
                  <w:color w:val="000000"/>
                  <w:kern w:val="24"/>
                  <w:sz w:val="16"/>
                  <w:szCs w:val="16"/>
                </w:rPr>
                <w:t>の値のみを守るように取る</w:t>
              </w:r>
              <w:r w:rsidRPr="00DA70DE">
                <w:rPr>
                  <w:rFonts w:ascii="Arial" w:eastAsia="Meiryo UI" w:hAnsi="Arial" w:cs="Arial"/>
                  <w:color w:val="000000"/>
                  <w:kern w:val="24"/>
                  <w:sz w:val="16"/>
                  <w:szCs w:val="16"/>
                </w:rPr>
                <w:t>(</w:t>
              </w:r>
              <w:proofErr w:type="spellStart"/>
              <w:r w:rsidRPr="00DA70DE">
                <w:rPr>
                  <w:rFonts w:ascii="Arial" w:eastAsia="Meiryo UI" w:hAnsi="Arial" w:cs="Arial"/>
                  <w:color w:val="000000"/>
                  <w:kern w:val="24"/>
                  <w:sz w:val="16"/>
                  <w:szCs w:val="16"/>
                </w:rPr>
                <w:t>br_time</w:t>
              </w:r>
              <w:proofErr w:type="spellEnd"/>
              <w:r w:rsidRPr="00DA70DE">
                <w:rPr>
                  <w:rFonts w:ascii="Arial" w:eastAsia="Meiryo UI" w:hAnsi="Meiryo UI" w:cs="Arial" w:hint="eastAsia"/>
                  <w:color w:val="000000"/>
                  <w:kern w:val="24"/>
                  <w:sz w:val="16"/>
                  <w:szCs w:val="16"/>
                </w:rPr>
                <w:t>は無視</w:t>
              </w:r>
              <w:r w:rsidRPr="00DA70DE">
                <w:rPr>
                  <w:rFonts w:ascii="Arial" w:eastAsia="Meiryo UI" w:hAnsi="Arial" w:cs="Arial"/>
                  <w:color w:val="000000"/>
                  <w:kern w:val="24"/>
                  <w:sz w:val="16"/>
                  <w:szCs w:val="16"/>
                </w:rPr>
                <w:t>)</w:t>
              </w:r>
              <w:r w:rsidRPr="00DA70DE">
                <w:rPr>
                  <w:rFonts w:ascii="Arial" w:eastAsia="Meiryo UI" w:hAnsi="Meiryo UI" w:cs="Arial" w:hint="eastAsia"/>
                  <w:color w:val="000000"/>
                  <w:kern w:val="24"/>
                  <w:sz w:val="16"/>
                  <w:szCs w:val="16"/>
                </w:rPr>
                <w:t>。⇒パターン</w:t>
              </w:r>
              <w:r w:rsidRPr="00DA70DE">
                <w:rPr>
                  <w:rFonts w:ascii="Arial" w:eastAsia="Meiryo UI" w:hAnsi="Arial" w:cs="Arial"/>
                  <w:color w:val="000000"/>
                  <w:kern w:val="24"/>
                  <w:sz w:val="16"/>
                  <w:szCs w:val="16"/>
                </w:rPr>
                <w:t>2</w:t>
              </w:r>
            </w:ins>
          </w:p>
        </w:tc>
      </w:tr>
    </w:tbl>
    <w:p w14:paraId="18C5EBFB" w14:textId="77777777" w:rsidR="004E13B3" w:rsidRPr="008954B4" w:rsidRDefault="004E13B3" w:rsidP="00C06155"/>
    <w:p w14:paraId="7BFABEDE" w14:textId="77777777" w:rsidR="00D4739E" w:rsidRDefault="00D4739E" w:rsidP="00D4739E">
      <w:pPr>
        <w:pStyle w:val="1"/>
      </w:pPr>
      <w:bookmarkStart w:id="2117" w:name="_Toc120881796"/>
      <w:r>
        <w:rPr>
          <w:rFonts w:hint="eastAsia"/>
        </w:rPr>
        <w:t>ファイル仕様</w:t>
      </w:r>
      <w:bookmarkEnd w:id="2117"/>
    </w:p>
    <w:p w14:paraId="5D793DD0" w14:textId="77777777" w:rsidR="00D4739E" w:rsidRPr="001B5494" w:rsidRDefault="00D4739E" w:rsidP="00D4739E"/>
    <w:p w14:paraId="0F453573" w14:textId="77777777" w:rsidR="00D4739E" w:rsidRDefault="00D4739E" w:rsidP="00D4739E">
      <w:pPr>
        <w:pStyle w:val="2"/>
      </w:pPr>
      <w:bookmarkStart w:id="2118" w:name="_Toc120881797"/>
      <w:r>
        <w:rPr>
          <w:rFonts w:hint="eastAsia"/>
        </w:rPr>
        <w:t>配送定義ファイル</w:t>
      </w:r>
      <w:bookmarkEnd w:id="2118"/>
    </w:p>
    <w:p w14:paraId="6D202AEE" w14:textId="77777777" w:rsidR="00D4739E" w:rsidRDefault="00C27BEA" w:rsidP="00D4739E">
      <w:r>
        <w:rPr>
          <w:rFonts w:hint="eastAsia"/>
        </w:rPr>
        <w:t xml:space="preserve">　</w:t>
      </w:r>
      <w:r>
        <w:rPr>
          <w:rFonts w:hint="eastAsia"/>
        </w:rPr>
        <w:t>,</w:t>
      </w:r>
      <w:r>
        <w:rPr>
          <w:rFonts w:hint="eastAsia"/>
        </w:rPr>
        <w:t>（カンマ）区切りの</w:t>
      </w:r>
      <w:r>
        <w:rPr>
          <w:rFonts w:hint="eastAsia"/>
        </w:rPr>
        <w:t>CSV</w:t>
      </w:r>
      <w:r>
        <w:rPr>
          <w:rFonts w:hint="eastAsia"/>
        </w:rPr>
        <w:t>ファイル。</w:t>
      </w:r>
    </w:p>
    <w:p w14:paraId="061BE879" w14:textId="77777777" w:rsidR="00C27BEA" w:rsidRDefault="00C27BEA" w:rsidP="00D4739E">
      <w:r>
        <w:rPr>
          <w:rFonts w:hint="eastAsia"/>
        </w:rPr>
        <w:t xml:space="preserve">　</w:t>
      </w:r>
      <w:r>
        <w:rPr>
          <w:rFonts w:hint="eastAsia"/>
        </w:rPr>
        <w:t>1</w:t>
      </w:r>
      <w:r>
        <w:rPr>
          <w:rFonts w:hint="eastAsia"/>
        </w:rPr>
        <w:t>行目はヘッダ行で以下を記述。</w:t>
      </w:r>
    </w:p>
    <w:p w14:paraId="77B20EBE" w14:textId="77777777" w:rsidR="00C27BEA" w:rsidRDefault="00C27BEA" w:rsidP="00D4739E">
      <w:r w:rsidRPr="00C27BEA">
        <w:t>CUST NO.,LATITUDE,LONGITUDE,DEMAND,FROM TIME,TO TIME,SERVICE TIME</w:t>
      </w:r>
      <w:ins w:id="2119" w:author="山口 晃一郎&lt;yamaguchi.koichiro@jp.panasonic.com&gt;" w:date="2021-04-05T17:18:00Z">
        <w:r w:rsidR="00D0083D">
          <w:t>,</w:t>
        </w:r>
      </w:ins>
      <w:ins w:id="2120" w:author="山口 晃一郎&lt;yamaguchi.koichiro@jp.panasonic.com&gt;" w:date="2021-04-05T18:30:00Z">
        <w:r w:rsidR="00AF644A">
          <w:br/>
        </w:r>
      </w:ins>
      <w:ins w:id="2121" w:author="山口 晃一郎&lt;yamaguchi.koichiro@jp.panasonic.com&gt;" w:date="2021-04-05T17:18:00Z">
        <w:r w:rsidR="00D0083D">
          <w:t>DEMAND2</w:t>
        </w:r>
      </w:ins>
    </w:p>
    <w:p w14:paraId="04EC9659" w14:textId="77777777" w:rsidR="00C27BEA" w:rsidRDefault="00B27DA3" w:rsidP="00D4739E">
      <w:r>
        <w:rPr>
          <w:rFonts w:hint="eastAsia"/>
        </w:rPr>
        <w:t xml:space="preserve">　</w:t>
      </w:r>
      <w:r w:rsidR="00C27BEA">
        <w:rPr>
          <w:rFonts w:hint="eastAsia"/>
        </w:rPr>
        <w:t>各項目の説明は以下。</w:t>
      </w:r>
    </w:p>
    <w:p w14:paraId="0350899C" w14:textId="77777777" w:rsidR="00C27BEA" w:rsidRDefault="00C27BEA" w:rsidP="00D4739E">
      <w:r w:rsidRPr="00C27BEA">
        <w:t>CUST NO</w:t>
      </w:r>
      <w:r>
        <w:rPr>
          <w:rFonts w:hint="eastAsia"/>
        </w:rPr>
        <w:t>.</w:t>
      </w:r>
      <w:r>
        <w:rPr>
          <w:rFonts w:hint="eastAsia"/>
        </w:rPr>
        <w:t>：拠点及び配送先を識別する</w:t>
      </w:r>
      <w:del w:id="2122" w:author="山口 晃一郎&lt;yamaguchi.koichiro@jp.panasonic.com&gt;" w:date="2020-08-07T12:15:00Z">
        <w:r w:rsidDel="0020460E">
          <w:rPr>
            <w:rFonts w:hint="eastAsia"/>
          </w:rPr>
          <w:delText>文字列、</w:delText>
        </w:r>
      </w:del>
      <w:r>
        <w:rPr>
          <w:rFonts w:hint="eastAsia"/>
        </w:rPr>
        <w:t>整数値</w:t>
      </w:r>
      <w:del w:id="2123" w:author="山口 晃一郎&lt;yamaguchi.koichiro@jp.panasonic.com&gt;" w:date="2020-08-07T12:15:00Z">
        <w:r w:rsidDel="0020460E">
          <w:rPr>
            <w:rFonts w:hint="eastAsia"/>
          </w:rPr>
          <w:delText>でも可</w:delText>
        </w:r>
      </w:del>
      <w:r>
        <w:rPr>
          <w:rFonts w:hint="eastAsia"/>
        </w:rPr>
        <w:t>。</w:t>
      </w:r>
      <w:ins w:id="2124" w:author="山口 晃一郎&lt;yamaguchi.koichiro@jp.panasonic.com&gt;" w:date="2020-08-07T12:16:00Z">
        <w:r w:rsidR="0020460E">
          <w:rPr>
            <w:rFonts w:hint="eastAsia"/>
          </w:rPr>
          <w:t>拠点には</w:t>
        </w:r>
        <w:r w:rsidR="0020460E">
          <w:rPr>
            <w:rFonts w:hint="eastAsia"/>
          </w:rPr>
          <w:t>0</w:t>
        </w:r>
        <w:r w:rsidR="0020460E">
          <w:rPr>
            <w:rFonts w:hint="eastAsia"/>
          </w:rPr>
          <w:t>を使用する。</w:t>
        </w:r>
      </w:ins>
      <w:ins w:id="2125" w:author="山口 晃一郎&lt;yamaguchi.koichiro@jp.panasonic.com&gt;" w:date="2020-11-02T14:09:00Z">
        <w:del w:id="2126" w:author="Yamaguchi Koichiro (山口 晃一郎)" w:date="2022-09-22T17:44:00Z">
          <w:r w:rsidR="00470591" w:rsidDel="0099291B">
            <w:rPr>
              <w:rFonts w:hint="eastAsia"/>
            </w:rPr>
            <w:delText>1</w:delText>
          </w:r>
          <w:r w:rsidR="00470591" w:rsidDel="0099291B">
            <w:rPr>
              <w:rFonts w:hint="eastAsia"/>
            </w:rPr>
            <w:delText>ファイル内でユニークな値を使用する。</w:delText>
          </w:r>
        </w:del>
      </w:ins>
    </w:p>
    <w:p w14:paraId="43BBDEC4" w14:textId="77777777" w:rsidR="00C27BEA" w:rsidRDefault="00C27BEA" w:rsidP="00C27BEA">
      <w:r w:rsidRPr="00C27BEA">
        <w:t>LATITUDE</w:t>
      </w:r>
      <w:r>
        <w:rPr>
          <w:rFonts w:hint="eastAsia"/>
        </w:rPr>
        <w:t>：緯度</w:t>
      </w:r>
      <w:r w:rsidR="00111F1F">
        <w:rPr>
          <w:rFonts w:hint="eastAsia"/>
        </w:rPr>
        <w:t>（</w:t>
      </w:r>
      <w:ins w:id="2127" w:author="山口 晃一郎&lt;yamaguchi.koichiro@jp.panasonic.com&gt;" w:date="2020-11-02T14:15:00Z">
        <w:r w:rsidR="008E49B5">
          <w:rPr>
            <w:rFonts w:hint="eastAsia"/>
          </w:rPr>
          <w:t>実数</w:t>
        </w:r>
      </w:ins>
      <w:del w:id="2128" w:author="山口 晃一郎&lt;yamaguchi.koichiro@jp.panasonic.com&gt;" w:date="2020-11-02T14:15:00Z">
        <w:r w:rsidR="00111F1F" w:rsidDel="008E49B5">
          <w:rPr>
            <w:rFonts w:hint="eastAsia"/>
          </w:rPr>
          <w:delText>小数</w:delText>
        </w:r>
      </w:del>
      <w:r w:rsidR="00111F1F">
        <w:rPr>
          <w:rFonts w:hint="eastAsia"/>
        </w:rPr>
        <w:t>）</w:t>
      </w:r>
    </w:p>
    <w:p w14:paraId="195DEEC8" w14:textId="77777777" w:rsidR="00C27BEA" w:rsidRDefault="00C27BEA" w:rsidP="00C27BEA">
      <w:r w:rsidRPr="00C27BEA">
        <w:t>LONGITUDE</w:t>
      </w:r>
      <w:r>
        <w:rPr>
          <w:rFonts w:hint="eastAsia"/>
        </w:rPr>
        <w:t>：経度</w:t>
      </w:r>
      <w:r w:rsidR="00111F1F">
        <w:rPr>
          <w:rFonts w:hint="eastAsia"/>
        </w:rPr>
        <w:t>（</w:t>
      </w:r>
      <w:del w:id="2129" w:author="山口 晃一郎&lt;yamaguchi.koichiro@jp.panasonic.com&gt;" w:date="2020-11-02T14:15:00Z">
        <w:r w:rsidR="00111F1F" w:rsidDel="008E49B5">
          <w:rPr>
            <w:rFonts w:hint="eastAsia"/>
          </w:rPr>
          <w:delText>小数</w:delText>
        </w:r>
      </w:del>
      <w:ins w:id="2130" w:author="山口 晃一郎&lt;yamaguchi.koichiro@jp.panasonic.com&gt;" w:date="2020-11-02T14:15:00Z">
        <w:r w:rsidR="008E49B5">
          <w:rPr>
            <w:rFonts w:hint="eastAsia"/>
          </w:rPr>
          <w:t>実数</w:t>
        </w:r>
      </w:ins>
      <w:r w:rsidR="00111F1F">
        <w:rPr>
          <w:rFonts w:hint="eastAsia"/>
        </w:rPr>
        <w:t>）</w:t>
      </w:r>
    </w:p>
    <w:p w14:paraId="439E3683" w14:textId="6D2CD8FC" w:rsidR="00C27BEA" w:rsidRDefault="00C27BEA" w:rsidP="00C27BEA">
      <w:r w:rsidRPr="00C27BEA">
        <w:t>DEMAND</w:t>
      </w:r>
      <w:r>
        <w:rPr>
          <w:rFonts w:hint="eastAsia"/>
        </w:rPr>
        <w:t>：荷量（</w:t>
      </w:r>
      <w:del w:id="2131" w:author="全社標準ＰＣ" w:date="2018-05-21T15:33:00Z">
        <w:r w:rsidDel="00A870D6">
          <w:rPr>
            <w:rFonts w:hint="eastAsia"/>
          </w:rPr>
          <w:delText>不使用だが、</w:delText>
        </w:r>
      </w:del>
      <w:r>
        <w:rPr>
          <w:rFonts w:hint="eastAsia"/>
        </w:rPr>
        <w:t>0</w:t>
      </w:r>
      <w:r>
        <w:rPr>
          <w:rFonts w:hint="eastAsia"/>
        </w:rPr>
        <w:t>等の何らかの</w:t>
      </w:r>
      <w:del w:id="2132" w:author="山口 晃一郎&lt;yamaguchi.koichiro@jp.panasonic.com&gt;" w:date="2021-04-19T19:28:00Z">
        <w:r w:rsidR="00111F1F" w:rsidDel="0055257A">
          <w:rPr>
            <w:rFonts w:hint="eastAsia"/>
          </w:rPr>
          <w:delText>整数</w:delText>
        </w:r>
      </w:del>
      <w:ins w:id="2133" w:author="山口 晃一郎&lt;yamaguchi.koichiro@jp.panasonic.com&gt;" w:date="2021-04-19T19:28:00Z">
        <w:r w:rsidR="0055257A">
          <w:rPr>
            <w:rFonts w:hint="eastAsia"/>
          </w:rPr>
          <w:t>実数</w:t>
        </w:r>
      </w:ins>
      <w:r w:rsidR="00111F1F">
        <w:rPr>
          <w:rFonts w:hint="eastAsia"/>
        </w:rPr>
        <w:t>値</w:t>
      </w:r>
      <w:r>
        <w:rPr>
          <w:rFonts w:hint="eastAsia"/>
        </w:rPr>
        <w:t>を入れること</w:t>
      </w:r>
      <w:ins w:id="2134" w:author="全社標準ＰＣ" w:date="2018-05-21T15:33:00Z">
        <w:r w:rsidR="00A870D6">
          <w:rPr>
            <w:rFonts w:hint="eastAsia"/>
          </w:rPr>
          <w:t>。</w:t>
        </w:r>
      </w:ins>
      <w:ins w:id="2135" w:author="全社標準ＰＣ" w:date="2018-05-21T15:34:00Z">
        <w:r w:rsidR="00A870D6">
          <w:rPr>
            <w:rFonts w:hint="eastAsia"/>
          </w:rPr>
          <w:t>入力仕様の最大積載量指定に対応</w:t>
        </w:r>
      </w:ins>
      <w:ins w:id="2136" w:author="全社標準ＰＣ" w:date="2018-05-21T15:35:00Z">
        <w:r w:rsidR="001C3EE3">
          <w:rPr>
            <w:rFonts w:hint="eastAsia"/>
          </w:rPr>
          <w:t>し</w:t>
        </w:r>
      </w:ins>
      <w:ins w:id="2137" w:author="全社標準ＰＣ" w:date="2018-05-21T16:04:00Z">
        <w:r w:rsidR="001C3EE3">
          <w:rPr>
            <w:rFonts w:hint="eastAsia"/>
          </w:rPr>
          <w:t>た値を設定</w:t>
        </w:r>
      </w:ins>
      <w:ins w:id="2138" w:author="全社標準ＰＣ" w:date="2018-05-21T16:05:00Z">
        <w:r w:rsidR="001C3EE3">
          <w:rPr>
            <w:rFonts w:hint="eastAsia"/>
          </w:rPr>
          <w:t>し、最大</w:t>
        </w:r>
      </w:ins>
      <w:ins w:id="2139" w:author="全社標準ＰＣ" w:date="2018-05-21T15:34:00Z">
        <w:r w:rsidR="00A870D6">
          <w:rPr>
            <w:rFonts w:hint="eastAsia"/>
          </w:rPr>
          <w:t>積載量</w:t>
        </w:r>
      </w:ins>
      <w:ins w:id="2140" w:author="全社標準ＰＣ" w:date="2018-05-21T15:35:00Z">
        <w:r w:rsidR="00A870D6">
          <w:rPr>
            <w:rFonts w:hint="eastAsia"/>
          </w:rPr>
          <w:t>を超える解を採用しないようにする。積載量</w:t>
        </w:r>
      </w:ins>
      <w:ins w:id="2141" w:author="全社標準ＰＣ" w:date="2018-05-21T15:34:00Z">
        <w:r w:rsidR="00A870D6">
          <w:rPr>
            <w:rFonts w:hint="eastAsia"/>
          </w:rPr>
          <w:t>チェックを行わない場合、</w:t>
        </w:r>
        <w:r w:rsidR="00A870D6">
          <w:rPr>
            <w:rFonts w:hint="eastAsia"/>
          </w:rPr>
          <w:t>0</w:t>
        </w:r>
        <w:r w:rsidR="00A870D6">
          <w:rPr>
            <w:rFonts w:hint="eastAsia"/>
          </w:rPr>
          <w:t>を入れる。</w:t>
        </w:r>
      </w:ins>
      <w:ins w:id="2142" w:author="山口 晃一郎&lt;yamaguchi.koichiro@jp.panasonic.com&gt;" w:date="2020-07-08T18:48:00Z">
        <w:r w:rsidR="0055257A">
          <w:rPr>
            <w:rFonts w:hint="eastAsia"/>
          </w:rPr>
          <w:t>マイナスを付与した</w:t>
        </w:r>
        <w:r w:rsidR="004777FF">
          <w:rPr>
            <w:rFonts w:hint="eastAsia"/>
          </w:rPr>
          <w:t>数を入れた場合、その配送先で</w:t>
        </w:r>
      </w:ins>
      <w:ins w:id="2143" w:author="山口 晃一郎&lt;yamaguchi.koichiro@jp.panasonic.com&gt;" w:date="2020-07-08T18:49:00Z">
        <w:r w:rsidR="0030042B">
          <w:rPr>
            <w:rFonts w:hint="eastAsia"/>
          </w:rPr>
          <w:t>数値の荷量を集荷することを表す。</w:t>
        </w:r>
        <w:del w:id="2144" w:author="Yamaguchi Koichiro (山口 晃一郎)" w:date="2022-11-18T16:33:00Z">
          <w:r w:rsidR="0030042B" w:rsidDel="00E90B2B">
            <w:rPr>
              <w:rFonts w:hint="eastAsia"/>
            </w:rPr>
            <w:delText>集荷した荷物は</w:delText>
          </w:r>
        </w:del>
      </w:ins>
      <w:ins w:id="2145" w:author="山口 晃一郎&lt;yamaguchi.koichiro@jp.panasonic.com&gt;" w:date="2021-04-01T14:04:00Z">
        <w:del w:id="2146" w:author="Yamaguchi Koichiro (山口 晃一郎)" w:date="2022-11-18T16:33:00Z">
          <w:r w:rsidR="0030042B" w:rsidDel="00E90B2B">
            <w:rPr>
              <w:rFonts w:hint="eastAsia"/>
            </w:rPr>
            <w:delText>最終訪問先</w:delText>
          </w:r>
        </w:del>
      </w:ins>
      <w:ins w:id="2147" w:author="山口 晃一郎&lt;yamaguchi.koichiro@jp.panasonic.com&gt;" w:date="2020-07-08T18:49:00Z">
        <w:del w:id="2148" w:author="Yamaguchi Koichiro (山口 晃一郎)" w:date="2022-11-18T16:33:00Z">
          <w:r w:rsidR="004777FF" w:rsidDel="00E90B2B">
            <w:rPr>
              <w:rFonts w:hint="eastAsia"/>
            </w:rPr>
            <w:delText>に</w:delText>
          </w:r>
        </w:del>
      </w:ins>
      <w:ins w:id="2149" w:author="山口 晃一郎&lt;yamaguchi.koichiro@jp.panasonic.com&gt;" w:date="2020-07-08T18:50:00Z">
        <w:del w:id="2150" w:author="Yamaguchi Koichiro (山口 晃一郎)" w:date="2022-11-18T16:33:00Z">
          <w:r w:rsidR="00D653C8" w:rsidDel="00E90B2B">
            <w:rPr>
              <w:rFonts w:hint="eastAsia"/>
            </w:rPr>
            <w:delText>戻るまで車両に積んだままとな</w:delText>
          </w:r>
        </w:del>
      </w:ins>
      <w:ins w:id="2151" w:author="山口 晃一郎&lt;yamaguchi.koichiro@jp.panasonic.com&gt;" w:date="2021-04-01T14:03:00Z">
        <w:del w:id="2152" w:author="Yamaguchi Koichiro (山口 晃一郎)" w:date="2022-11-18T16:33:00Z">
          <w:r w:rsidR="00D653C8" w:rsidDel="00E90B2B">
            <w:rPr>
              <w:rFonts w:hint="eastAsia"/>
            </w:rPr>
            <w:delText>り、途中の配送先で下ろすことには対応していない</w:delText>
          </w:r>
        </w:del>
      </w:ins>
      <w:ins w:id="2153" w:author="山口 晃一郎&lt;yamaguchi.koichiro@jp.panasonic.com&gt;" w:date="2020-07-08T18:50:00Z">
        <w:del w:id="2154" w:author="Yamaguchi Koichiro (山口 晃一郎)" w:date="2022-11-18T16:33:00Z">
          <w:r w:rsidR="004777FF" w:rsidDel="00E90B2B">
            <w:rPr>
              <w:rFonts w:hint="eastAsia"/>
            </w:rPr>
            <w:delText>。</w:delText>
          </w:r>
        </w:del>
      </w:ins>
      <w:ins w:id="2155" w:author="山口 晃一郎&lt;yamaguchi.koichiro@jp.panasonic.com&gt;" w:date="2020-11-02T14:18:00Z">
        <w:r w:rsidR="0052213C">
          <w:rPr>
            <w:rFonts w:hint="eastAsia"/>
          </w:rPr>
          <w:t>）</w:t>
        </w:r>
      </w:ins>
      <w:del w:id="2156" w:author="山口 晃一郎&lt;yamaguchi.koichiro@jp.panasonic.com&gt;" w:date="2020-11-02T14:10:00Z">
        <w:r w:rsidDel="00470591">
          <w:rPr>
            <w:rFonts w:hint="eastAsia"/>
          </w:rPr>
          <w:delText>）</w:delText>
        </w:r>
      </w:del>
    </w:p>
    <w:p w14:paraId="279E20D9" w14:textId="77777777" w:rsidR="00C27BEA" w:rsidRDefault="00C27BEA" w:rsidP="00C27BEA">
      <w:r w:rsidRPr="00C27BEA">
        <w:t>FROM TIME</w:t>
      </w:r>
      <w:r>
        <w:rPr>
          <w:rFonts w:hint="eastAsia"/>
        </w:rPr>
        <w:t>：配送先の受け入れ開始時刻（</w:t>
      </w:r>
      <w:proofErr w:type="spellStart"/>
      <w:r>
        <w:rPr>
          <w:rFonts w:hint="eastAsia"/>
        </w:rPr>
        <w:t>hh:mm</w:t>
      </w:r>
      <w:proofErr w:type="spellEnd"/>
      <w:del w:id="2157" w:author="山口 晃一郎&lt;yamaguchi.koichiro@jp.panasonic.com&gt;" w:date="2020-11-02T14:11:00Z">
        <w:r w:rsidDel="00470591">
          <w:rPr>
            <w:rFonts w:hint="eastAsia"/>
          </w:rPr>
          <w:delText>）</w:delText>
        </w:r>
      </w:del>
      <w:ins w:id="2158" w:author="山口 晃一郎&lt;yamaguchi.koichiro@jp.panasonic.com&gt;" w:date="2020-07-29T16:25:00Z">
        <w:r w:rsidR="000374A4">
          <w:rPr>
            <w:rFonts w:hint="eastAsia"/>
          </w:rPr>
          <w:t>、もしくは、</w:t>
        </w:r>
        <w:r w:rsidR="000374A4">
          <w:t>Y/m/d H:M:</w:t>
        </w:r>
        <w:r w:rsidR="000374A4" w:rsidRPr="000374A4">
          <w:t>S</w:t>
        </w:r>
        <w:r w:rsidR="000374A4">
          <w:rPr>
            <w:rFonts w:hint="eastAsia"/>
          </w:rPr>
          <w:t>)</w:t>
        </w:r>
      </w:ins>
    </w:p>
    <w:p w14:paraId="785EF5D4" w14:textId="77777777" w:rsidR="00C27BEA" w:rsidRDefault="00C27BEA" w:rsidP="00C27BEA">
      <w:r w:rsidRPr="00C27BEA">
        <w:t>TO TIME</w:t>
      </w:r>
      <w:r>
        <w:rPr>
          <w:rFonts w:hint="eastAsia"/>
        </w:rPr>
        <w:t>：配送先の受け入れ終了時刻（</w:t>
      </w:r>
      <w:proofErr w:type="spellStart"/>
      <w:r>
        <w:rPr>
          <w:rFonts w:hint="eastAsia"/>
        </w:rPr>
        <w:t>hh:mm</w:t>
      </w:r>
      <w:proofErr w:type="spellEnd"/>
      <w:del w:id="2159" w:author="山口 晃一郎&lt;yamaguchi.koichiro@jp.panasonic.com&gt;" w:date="2020-11-02T14:11:00Z">
        <w:r w:rsidDel="00470591">
          <w:rPr>
            <w:rFonts w:hint="eastAsia"/>
          </w:rPr>
          <w:delText>）</w:delText>
        </w:r>
      </w:del>
      <w:ins w:id="2160" w:author="山口 晃一郎&lt;yamaguchi.koichiro@jp.panasonic.com&gt;" w:date="2020-07-29T16:25:00Z">
        <w:r w:rsidR="000374A4">
          <w:rPr>
            <w:rFonts w:hint="eastAsia"/>
          </w:rPr>
          <w:t>、もしくは、</w:t>
        </w:r>
        <w:r w:rsidR="000374A4">
          <w:t>Y/m/d H:M:</w:t>
        </w:r>
        <w:r w:rsidR="000374A4" w:rsidRPr="000374A4">
          <w:t>S</w:t>
        </w:r>
        <w:r w:rsidR="000374A4">
          <w:rPr>
            <w:rFonts w:hint="eastAsia"/>
          </w:rPr>
          <w:t>)</w:t>
        </w:r>
      </w:ins>
    </w:p>
    <w:p w14:paraId="6E09AD6A" w14:textId="77777777" w:rsidR="00C27BEA" w:rsidRDefault="00C27BEA" w:rsidP="00C27BEA">
      <w:pPr>
        <w:rPr>
          <w:ins w:id="2161" w:author="山口 晃一郎&lt;yamaguchi.koichiro@jp.panasonic.com&gt;" w:date="2020-11-02T14:37:00Z"/>
        </w:rPr>
      </w:pPr>
      <w:r w:rsidRPr="00C27BEA">
        <w:t>SERVICE TIME</w:t>
      </w:r>
      <w:r>
        <w:rPr>
          <w:rFonts w:hint="eastAsia"/>
        </w:rPr>
        <w:t>：拠点及び配送先での作業時間</w:t>
      </w:r>
      <w:r w:rsidR="00111F1F">
        <w:rPr>
          <w:rFonts w:hint="eastAsia"/>
        </w:rPr>
        <w:t>（単位は分、</w:t>
      </w:r>
      <w:ins w:id="2162" w:author="山口 晃一郎&lt;yamaguchi.koichiro@jp.panasonic.com&gt;" w:date="2020-11-02T14:10:00Z">
        <w:r w:rsidR="00470591">
          <w:rPr>
            <w:rFonts w:hint="eastAsia"/>
          </w:rPr>
          <w:t>0</w:t>
        </w:r>
        <w:r w:rsidR="00470591">
          <w:rPr>
            <w:rFonts w:hint="eastAsia"/>
          </w:rPr>
          <w:t>以上の実数</w:t>
        </w:r>
      </w:ins>
      <w:del w:id="2163" w:author="山口 晃一郎&lt;yamaguchi.koichiro@jp.panasonic.com&gt;" w:date="2020-11-02T14:10:00Z">
        <w:r w:rsidR="00111F1F" w:rsidDel="00470591">
          <w:rPr>
            <w:rFonts w:hint="eastAsia"/>
          </w:rPr>
          <w:delText>整数</w:delText>
        </w:r>
      </w:del>
      <w:r w:rsidR="00111F1F">
        <w:rPr>
          <w:rFonts w:hint="eastAsia"/>
        </w:rPr>
        <w:t>）</w:t>
      </w:r>
    </w:p>
    <w:p w14:paraId="044EAED4" w14:textId="5DA2A942" w:rsidR="00D0083D" w:rsidRDefault="00D0083D" w:rsidP="00D0083D">
      <w:pPr>
        <w:rPr>
          <w:ins w:id="2164" w:author="山口 晃一郎&lt;yamaguchi.koichiro@jp.panasonic.com&gt;" w:date="2021-04-05T17:18:00Z"/>
        </w:rPr>
      </w:pPr>
      <w:ins w:id="2165" w:author="山口 晃一郎&lt;yamaguchi.koichiro@jp.panasonic.com&gt;" w:date="2021-04-05T17:18:00Z">
        <w:r w:rsidRPr="00C27BEA">
          <w:t>DEMAND</w:t>
        </w:r>
        <w:r>
          <w:t>2</w:t>
        </w:r>
        <w:r>
          <w:rPr>
            <w:rFonts w:hint="eastAsia"/>
          </w:rPr>
          <w:t>：第</w:t>
        </w:r>
        <w:r>
          <w:rPr>
            <w:rFonts w:hint="eastAsia"/>
          </w:rPr>
          <w:t>2</w:t>
        </w:r>
        <w:r>
          <w:rPr>
            <w:rFonts w:hint="eastAsia"/>
          </w:rPr>
          <w:t>荷量</w:t>
        </w:r>
      </w:ins>
      <w:ins w:id="2166" w:author="山口 晃一郎&lt;yamaguchi.koichiro@jp.panasonic.com&gt;" w:date="2021-04-05T17:20:00Z">
        <w:r>
          <w:rPr>
            <w:rFonts w:hint="eastAsia"/>
          </w:rPr>
          <w:t>。</w:t>
        </w:r>
      </w:ins>
      <w:ins w:id="2167" w:author="山口 晃一郎&lt;yamaguchi.koichiro@jp.panasonic.com&gt;" w:date="2021-04-05T17:18:00Z">
        <w:r>
          <w:rPr>
            <w:rFonts w:hint="eastAsia"/>
          </w:rPr>
          <w:t>（</w:t>
        </w:r>
        <w:r>
          <w:rPr>
            <w:rFonts w:hint="eastAsia"/>
          </w:rPr>
          <w:t>0</w:t>
        </w:r>
        <w:r>
          <w:rPr>
            <w:rFonts w:hint="eastAsia"/>
          </w:rPr>
          <w:t>等の何らかの整数値を入れること。入力仕様の</w:t>
        </w:r>
      </w:ins>
      <w:ins w:id="2168" w:author="山口 晃一郎&lt;yamaguchi.koichiro@jp.panasonic.com&gt;" w:date="2021-04-05T17:19:00Z">
        <w:r>
          <w:rPr>
            <w:rFonts w:hint="eastAsia"/>
          </w:rPr>
          <w:t>第</w:t>
        </w:r>
        <w:r>
          <w:rPr>
            <w:rFonts w:hint="eastAsia"/>
          </w:rPr>
          <w:t>2</w:t>
        </w:r>
      </w:ins>
      <w:ins w:id="2169" w:author="山口 晃一郎&lt;yamaguchi.koichiro@jp.panasonic.com&gt;" w:date="2021-04-05T17:18:00Z">
        <w:r>
          <w:rPr>
            <w:rFonts w:hint="eastAsia"/>
          </w:rPr>
          <w:t>最大積載量指定に対応した値を設定し、</w:t>
        </w:r>
      </w:ins>
      <w:ins w:id="2170" w:author="山口 晃一郎&lt;yamaguchi.koichiro@jp.panasonic.com&gt;" w:date="2021-04-05T17:19:00Z">
        <w:r>
          <w:rPr>
            <w:rFonts w:hint="eastAsia"/>
          </w:rPr>
          <w:t>第</w:t>
        </w:r>
        <w:r>
          <w:rPr>
            <w:rFonts w:hint="eastAsia"/>
          </w:rPr>
          <w:t>2</w:t>
        </w:r>
      </w:ins>
      <w:ins w:id="2171" w:author="山口 晃一郎&lt;yamaguchi.koichiro@jp.panasonic.com&gt;" w:date="2021-04-05T17:18:00Z">
        <w:r>
          <w:rPr>
            <w:rFonts w:hint="eastAsia"/>
          </w:rPr>
          <w:t>最大積載量を超える解を採用しないようにする。積載量チェックを行わない場合、</w:t>
        </w:r>
        <w:r>
          <w:rPr>
            <w:rFonts w:hint="eastAsia"/>
          </w:rPr>
          <w:t>0</w:t>
        </w:r>
        <w:r>
          <w:rPr>
            <w:rFonts w:hint="eastAsia"/>
          </w:rPr>
          <w:t>を入れる。マイナスを付与した整数を入れた場合、その配送先で整数値の荷量を集荷することを表す。</w:t>
        </w:r>
        <w:del w:id="2172" w:author="Yamaguchi Koichiro (山口 晃一郎)" w:date="2022-11-18T16:29:00Z">
          <w:r w:rsidDel="002068F4">
            <w:rPr>
              <w:rFonts w:hint="eastAsia"/>
            </w:rPr>
            <w:delText>集荷した荷物は最終訪問先に戻るまで車両に積んだままとなり、途中の配送先で下ろすことには対応していない。</w:delText>
          </w:r>
        </w:del>
        <w:r>
          <w:rPr>
            <w:rFonts w:hint="eastAsia"/>
          </w:rPr>
          <w:t>）</w:t>
        </w:r>
      </w:ins>
      <w:ins w:id="2173" w:author="山口 晃一郎&lt;yamaguchi.koichiro@jp.panasonic.com&gt;" w:date="2021-04-05T17:20:00Z">
        <w:r>
          <w:rPr>
            <w:rFonts w:hint="eastAsia"/>
          </w:rPr>
          <w:t>省略可。</w:t>
        </w:r>
      </w:ins>
    </w:p>
    <w:p w14:paraId="59959D1B" w14:textId="77777777" w:rsidR="00D113EA" w:rsidRDefault="00D113EA" w:rsidP="00C27BEA"/>
    <w:p w14:paraId="5BB90773" w14:textId="77777777" w:rsidR="0052213C" w:rsidRDefault="00C27BEA" w:rsidP="00D4739E">
      <w:pPr>
        <w:rPr>
          <w:ins w:id="2174" w:author="山口 晃一郎&lt;yamaguchi.koichiro@jp.panasonic.com&gt;" w:date="2020-11-02T14:28:00Z"/>
        </w:rPr>
      </w:pPr>
      <w:r>
        <w:rPr>
          <w:rFonts w:hint="eastAsia"/>
        </w:rPr>
        <w:t xml:space="preserve">　</w:t>
      </w:r>
      <w:r>
        <w:rPr>
          <w:rFonts w:hint="eastAsia"/>
        </w:rPr>
        <w:t>2</w:t>
      </w:r>
      <w:r>
        <w:rPr>
          <w:rFonts w:hint="eastAsia"/>
        </w:rPr>
        <w:t>行目からはヘッダ行で定義された値を記述する。</w:t>
      </w:r>
    </w:p>
    <w:p w14:paraId="645F9D2B" w14:textId="77777777" w:rsidR="009D494A" w:rsidRDefault="009D494A">
      <w:pPr>
        <w:ind w:firstLineChars="100" w:firstLine="210"/>
        <w:rPr>
          <w:ins w:id="2175" w:author="山口 晃一郎&lt;yamaguchi.koichiro@jp.panasonic.com&gt;" w:date="2020-11-02T14:20:00Z"/>
        </w:rPr>
        <w:pPrChange w:id="2176" w:author="山口 晃一郎&lt;yamaguchi.koichiro@jp.panasonic.com&gt;" w:date="2020-11-02T14:28:00Z">
          <w:pPr/>
        </w:pPrChange>
      </w:pPr>
      <w:ins w:id="2177" w:author="山口 晃一郎&lt;yamaguchi.koichiro@jp.panasonic.com&gt;" w:date="2020-11-02T14:28:00Z">
        <w:r>
          <w:rPr>
            <w:rFonts w:hint="eastAsia"/>
          </w:rPr>
          <w:t>拠点</w:t>
        </w:r>
        <w:r w:rsidRPr="009D494A">
          <w:t>(CUST NO.=0)</w:t>
        </w:r>
        <w:r>
          <w:rPr>
            <w:rFonts w:hint="eastAsia"/>
          </w:rPr>
          <w:t>は</w:t>
        </w:r>
        <w:r>
          <w:rPr>
            <w:rFonts w:hint="eastAsia"/>
          </w:rPr>
          <w:t>1</w:t>
        </w:r>
        <w:r w:rsidR="00D113EA">
          <w:rPr>
            <w:rFonts w:hint="eastAsia"/>
          </w:rPr>
          <w:t>件</w:t>
        </w:r>
      </w:ins>
      <w:ins w:id="2178" w:author="山口 晃一郎&lt;yamaguchi.koichiro@jp.panasonic.com&gt;" w:date="2020-11-02T14:39:00Z">
        <w:r w:rsidR="00D113EA">
          <w:rPr>
            <w:rFonts w:hint="eastAsia"/>
          </w:rPr>
          <w:t>を必ず</w:t>
        </w:r>
      </w:ins>
      <w:ins w:id="2179" w:author="山口 晃一郎&lt;yamaguchi.koichiro@jp.panasonic.com&gt;" w:date="2020-11-02T14:28:00Z">
        <w:r>
          <w:rPr>
            <w:rFonts w:hint="eastAsia"/>
          </w:rPr>
          <w:t>記述する</w:t>
        </w:r>
      </w:ins>
      <w:ins w:id="2180" w:author="山口 晃一郎&lt;yamaguchi.koichiro@jp.panasonic.com&gt;" w:date="2020-11-02T14:29:00Z">
        <w:r>
          <w:rPr>
            <w:rFonts w:hint="eastAsia"/>
          </w:rPr>
          <w:t>。</w:t>
        </w:r>
      </w:ins>
    </w:p>
    <w:p w14:paraId="431D6505" w14:textId="77777777" w:rsidR="0052213C" w:rsidRDefault="009D494A">
      <w:pPr>
        <w:ind w:firstLineChars="100" w:firstLine="210"/>
        <w:rPr>
          <w:ins w:id="2181" w:author="山口 晃一郎&lt;yamaguchi.koichiro@jp.panasonic.com&gt;" w:date="2020-11-02T14:29:00Z"/>
        </w:rPr>
        <w:pPrChange w:id="2182" w:author="山口 晃一郎&lt;yamaguchi.koichiro@jp.panasonic.com&gt;" w:date="2020-11-02T14:29:00Z">
          <w:pPr/>
        </w:pPrChange>
      </w:pPr>
      <w:ins w:id="2183" w:author="山口 晃一郎&lt;yamaguchi.koichiro@jp.panasonic.com&gt;" w:date="2020-11-02T14:29:00Z">
        <w:r>
          <w:rPr>
            <w:rFonts w:hint="eastAsia"/>
          </w:rPr>
          <w:t>拠点は</w:t>
        </w:r>
      </w:ins>
      <w:del w:id="2184" w:author="山口 晃一郎&lt;yamaguchi.koichiro@jp.panasonic.com&gt;" w:date="2020-11-02T14:20:00Z">
        <w:r w:rsidR="00C27BEA" w:rsidDel="0052213C">
          <w:rPr>
            <w:rFonts w:hint="eastAsia"/>
          </w:rPr>
          <w:delText>ただし、</w:delText>
        </w:r>
      </w:del>
      <w:r w:rsidR="00C27BEA">
        <w:rPr>
          <w:rFonts w:hint="eastAsia"/>
        </w:rPr>
        <w:t>2</w:t>
      </w:r>
      <w:r w:rsidR="00C27BEA">
        <w:rPr>
          <w:rFonts w:hint="eastAsia"/>
        </w:rPr>
        <w:t>行目</w:t>
      </w:r>
      <w:ins w:id="2185" w:author="山口 晃一郎&lt;yamaguchi.koichiro@jp.panasonic.com&gt;" w:date="2020-11-02T14:29:00Z">
        <w:r>
          <w:rPr>
            <w:rFonts w:hint="eastAsia"/>
          </w:rPr>
          <w:t>のみ</w:t>
        </w:r>
      </w:ins>
      <w:r w:rsidR="00C27BEA">
        <w:rPr>
          <w:rFonts w:hint="eastAsia"/>
        </w:rPr>
        <w:t>に記述</w:t>
      </w:r>
      <w:del w:id="2186" w:author="山口 晃一郎&lt;yamaguchi.koichiro@jp.panasonic.com&gt;" w:date="2020-11-02T14:29:00Z">
        <w:r w:rsidR="00C27BEA" w:rsidDel="009D494A">
          <w:rPr>
            <w:rFonts w:hint="eastAsia"/>
          </w:rPr>
          <w:delText>する値は拠点</w:delText>
        </w:r>
      </w:del>
      <w:del w:id="2187" w:author="山口 晃一郎&lt;yamaguchi.koichiro@jp.panasonic.com&gt;" w:date="2020-11-02T14:20:00Z">
        <w:r w:rsidR="00C27BEA" w:rsidDel="0052213C">
          <w:rPr>
            <w:rFonts w:hint="eastAsia"/>
          </w:rPr>
          <w:delText>のものとなる</w:delText>
        </w:r>
      </w:del>
      <w:ins w:id="2188" w:author="山口 晃一郎&lt;yamaguchi.koichiro@jp.panasonic.com&gt;" w:date="2020-11-02T14:42:00Z">
        <w:r w:rsidR="00D113EA">
          <w:rPr>
            <w:rFonts w:hint="eastAsia"/>
          </w:rPr>
          <w:t>する。（</w:t>
        </w:r>
      </w:ins>
      <w:ins w:id="2189" w:author="山口 晃一郎&lt;yamaguchi.koichiro@jp.panasonic.com&gt;" w:date="2020-11-02T14:20:00Z">
        <w:r w:rsidR="0052213C">
          <w:rPr>
            <w:rFonts w:hint="eastAsia"/>
          </w:rPr>
          <w:t>2</w:t>
        </w:r>
        <w:r w:rsidR="00D113EA">
          <w:rPr>
            <w:rFonts w:hint="eastAsia"/>
          </w:rPr>
          <w:t>行目以外に記述し</w:t>
        </w:r>
      </w:ins>
      <w:ins w:id="2190" w:author="山口 晃一郎&lt;yamaguchi.koichiro@jp.panasonic.com&gt;" w:date="2020-11-02T14:42:00Z">
        <w:r w:rsidR="00D113EA">
          <w:rPr>
            <w:rFonts w:hint="eastAsia"/>
          </w:rPr>
          <w:t>ないこと）</w:t>
        </w:r>
      </w:ins>
      <w:del w:id="2191" w:author="山口 晃一郎&lt;yamaguchi.koichiro@jp.panasonic.com&gt;" w:date="2020-11-02T14:42:00Z">
        <w:r w:rsidR="00C27BEA" w:rsidDel="00D113EA">
          <w:rPr>
            <w:rFonts w:hint="eastAsia"/>
          </w:rPr>
          <w:delText>。</w:delText>
        </w:r>
      </w:del>
    </w:p>
    <w:p w14:paraId="59B947F5" w14:textId="77777777" w:rsidR="009D494A" w:rsidRPr="003B1F20" w:rsidRDefault="009D494A">
      <w:pPr>
        <w:ind w:firstLineChars="100" w:firstLine="210"/>
        <w:rPr>
          <w:ins w:id="2192" w:author="山口 晃一郎&lt;yamaguchi.koichiro@jp.panasonic.com&gt;" w:date="2020-11-02T14:20:00Z"/>
        </w:rPr>
        <w:pPrChange w:id="2193" w:author="山口 晃一郎&lt;yamaguchi.koichiro@jp.panasonic.com&gt;" w:date="2020-11-02T14:29:00Z">
          <w:pPr/>
        </w:pPrChange>
      </w:pPr>
      <w:ins w:id="2194" w:author="山口 晃一郎&lt;yamaguchi.koichiro@jp.panasonic.com&gt;" w:date="2020-11-02T14:29:00Z">
        <w:r>
          <w:rPr>
            <w:rFonts w:hint="eastAsia"/>
          </w:rPr>
          <w:t>配送先は</w:t>
        </w:r>
        <w:r>
          <w:rPr>
            <w:rFonts w:hint="eastAsia"/>
          </w:rPr>
          <w:t>3</w:t>
        </w:r>
        <w:r>
          <w:rPr>
            <w:rFonts w:hint="eastAsia"/>
          </w:rPr>
          <w:t>行目</w:t>
        </w:r>
      </w:ins>
      <w:ins w:id="2195" w:author="山口 晃一郎&lt;yamaguchi.koichiro@jp.panasonic.com&gt;" w:date="2020-11-02T14:30:00Z">
        <w:r>
          <w:rPr>
            <w:rFonts w:hint="eastAsia"/>
          </w:rPr>
          <w:t>から記述し、</w:t>
        </w:r>
        <w:r>
          <w:rPr>
            <w:rFonts w:hint="eastAsia"/>
          </w:rPr>
          <w:t>1</w:t>
        </w:r>
        <w:r>
          <w:rPr>
            <w:rFonts w:hint="eastAsia"/>
          </w:rPr>
          <w:t>件以上</w:t>
        </w:r>
      </w:ins>
      <w:ins w:id="2196" w:author="山口 晃一郎&lt;yamaguchi.koichiro@jp.panasonic.com&gt;" w:date="2020-11-02T14:39:00Z">
        <w:r w:rsidR="00D113EA">
          <w:rPr>
            <w:rFonts w:hint="eastAsia"/>
          </w:rPr>
          <w:t>を必ず</w:t>
        </w:r>
      </w:ins>
      <w:ins w:id="2197" w:author="山口 晃一郎&lt;yamaguchi.koichiro@jp.panasonic.com&gt;" w:date="2020-11-02T14:30:00Z">
        <w:r>
          <w:rPr>
            <w:rFonts w:hint="eastAsia"/>
          </w:rPr>
          <w:t>記述する。</w:t>
        </w:r>
      </w:ins>
    </w:p>
    <w:p w14:paraId="340A655C" w14:textId="77777777" w:rsidR="0052213C" w:rsidRDefault="00C27BEA">
      <w:pPr>
        <w:ind w:firstLineChars="100" w:firstLine="210"/>
        <w:rPr>
          <w:ins w:id="2198" w:author="山口 晃一郎&lt;yamaguchi.koichiro@jp.panasonic.com&gt;" w:date="2020-11-02T14:20:00Z"/>
        </w:rPr>
        <w:pPrChange w:id="2199" w:author="山口 晃一郎&lt;yamaguchi.koichiro@jp.panasonic.com&gt;" w:date="2020-11-02T14:20:00Z">
          <w:pPr/>
        </w:pPrChange>
      </w:pPr>
      <w:del w:id="2200" w:author="山口 晃一郎&lt;yamaguchi.koichiro@jp.panasonic.com&gt;" w:date="2020-11-02T14:20:00Z">
        <w:r w:rsidDel="0052213C">
          <w:rPr>
            <w:rFonts w:hint="eastAsia"/>
          </w:rPr>
          <w:delText>また、</w:delText>
        </w:r>
      </w:del>
      <w:r>
        <w:rPr>
          <w:rFonts w:hint="eastAsia"/>
        </w:rPr>
        <w:t>2</w:t>
      </w:r>
      <w:r>
        <w:rPr>
          <w:rFonts w:hint="eastAsia"/>
        </w:rPr>
        <w:t>行目以降全ての行において、すべての項目に何か値を記述すること（空白の項目を作らないこと）</w:t>
      </w:r>
    </w:p>
    <w:p w14:paraId="0DDF4EB8" w14:textId="77777777" w:rsidR="009D494A" w:rsidRDefault="00C27BEA">
      <w:pPr>
        <w:ind w:firstLineChars="100" w:firstLine="210"/>
        <w:rPr>
          <w:ins w:id="2201" w:author="山口 晃一郎&lt;yamaguchi.koichiro@jp.panasonic.com&gt;" w:date="2020-11-02T14:22:00Z"/>
        </w:rPr>
        <w:pPrChange w:id="2202" w:author="山口 晃一郎&lt;yamaguchi.koichiro@jp.panasonic.com&gt;" w:date="2020-11-02T14:20:00Z">
          <w:pPr/>
        </w:pPrChange>
      </w:pPr>
      <w:del w:id="2203" w:author="山口 晃一郎&lt;yamaguchi.koichiro@jp.panasonic.com&gt;" w:date="2020-11-02T14:20:00Z">
        <w:r w:rsidDel="0052213C">
          <w:rPr>
            <w:rFonts w:hint="eastAsia"/>
          </w:rPr>
          <w:delText>。</w:delText>
        </w:r>
      </w:del>
      <w:r w:rsidR="002E5FFA">
        <w:rPr>
          <w:rFonts w:hint="eastAsia"/>
        </w:rPr>
        <w:t>緯度</w:t>
      </w:r>
      <w:ins w:id="2204" w:author="山口 晃一郎&lt;yamaguchi.koichiro@jp.panasonic.com&gt;" w:date="2020-11-02T14:21:00Z">
        <w:r w:rsidR="0052213C">
          <w:rPr>
            <w:rFonts w:hint="eastAsia"/>
          </w:rPr>
          <w:t>・</w:t>
        </w:r>
      </w:ins>
      <w:r w:rsidR="002E5FFA">
        <w:rPr>
          <w:rFonts w:hint="eastAsia"/>
        </w:rPr>
        <w:t>経度は、</w:t>
      </w:r>
      <w:ins w:id="2205" w:author="山口 晃一郎&lt;yamaguchi.koichiro@jp.panasonic.com&gt;" w:date="2020-11-02T14:20:00Z">
        <w:r w:rsidR="0052213C">
          <w:rPr>
            <w:rFonts w:hint="eastAsia"/>
          </w:rPr>
          <w:t>読み込みのみで計画作成処理には使わない</w:t>
        </w:r>
      </w:ins>
      <w:del w:id="2206" w:author="山口 晃一郎&lt;yamaguchi.koichiro@jp.panasonic.com&gt;" w:date="2020-11-02T14:20:00Z">
        <w:r w:rsidR="002E5FFA" w:rsidDel="0052213C">
          <w:rPr>
            <w:rFonts w:hint="eastAsia"/>
          </w:rPr>
          <w:delText>ソルバ自体は使わない</w:delText>
        </w:r>
      </w:del>
      <w:ins w:id="2207" w:author="山口 晃一郎&lt;yamaguchi.koichiro@jp.panasonic.com&gt;" w:date="2020-11-02T14:21:00Z">
        <w:r w:rsidR="0052213C">
          <w:rPr>
            <w:rFonts w:hint="eastAsia"/>
          </w:rPr>
          <w:t>が、</w:t>
        </w:r>
      </w:ins>
      <w:del w:id="2208" w:author="山口 晃一郎&lt;yamaguchi.koichiro@jp.panasonic.com&gt;" w:date="2020-11-02T14:21:00Z">
        <w:r w:rsidR="002E5FFA" w:rsidDel="0052213C">
          <w:rPr>
            <w:rFonts w:hint="eastAsia"/>
          </w:rPr>
          <w:delText>。</w:delText>
        </w:r>
      </w:del>
      <w:ins w:id="2209" w:author="山口 晃一郎&lt;yamaguchi.koichiro@jp.panasonic.com&gt;" w:date="2020-11-02T14:21:00Z">
        <w:r w:rsidR="0052213C">
          <w:rPr>
            <w:rFonts w:hint="eastAsia"/>
          </w:rPr>
          <w:t>対象</w:t>
        </w:r>
      </w:ins>
      <w:del w:id="2210" w:author="山口 晃一郎&lt;yamaguchi.koichiro@jp.panasonic.com&gt;" w:date="2020-11-02T14:21:00Z">
        <w:r w:rsidR="002E5FFA" w:rsidDel="0052213C">
          <w:rPr>
            <w:rFonts w:hint="eastAsia"/>
          </w:rPr>
          <w:delText>道路ネットワーク上のノードに近い</w:delText>
        </w:r>
      </w:del>
      <w:r w:rsidR="002E5FFA">
        <w:rPr>
          <w:rFonts w:hint="eastAsia"/>
        </w:rPr>
        <w:t>場所</w:t>
      </w:r>
      <w:ins w:id="2211" w:author="山口 晃一郎&lt;yamaguchi.koichiro@jp.panasonic.com&gt;" w:date="2020-11-02T14:22:00Z">
        <w:r w:rsidR="0052213C">
          <w:rPr>
            <w:rFonts w:hint="eastAsia"/>
          </w:rPr>
          <w:t>の緯度・経度の値</w:t>
        </w:r>
      </w:ins>
      <w:r w:rsidR="002E5FFA">
        <w:rPr>
          <w:rFonts w:hint="eastAsia"/>
        </w:rPr>
        <w:t>を指定するのが望ましい。</w:t>
      </w:r>
    </w:p>
    <w:p w14:paraId="4ADBA995" w14:textId="77777777" w:rsidR="00D4739E" w:rsidRDefault="00E52BA0">
      <w:pPr>
        <w:ind w:firstLineChars="100" w:firstLine="210"/>
        <w:pPrChange w:id="2212" w:author="山口 晃一郎&lt;yamaguchi.koichiro@jp.panasonic.com&gt;" w:date="2020-11-02T14:20:00Z">
          <w:pPr/>
        </w:pPrChange>
      </w:pPr>
      <w:r>
        <w:rPr>
          <w:rFonts w:hint="eastAsia"/>
        </w:rPr>
        <w:t>以下ファイル記述例。</w:t>
      </w:r>
    </w:p>
    <w:p w14:paraId="68059091" w14:textId="77777777" w:rsidR="00C5054E" w:rsidRDefault="00C5054E" w:rsidP="00D4739E"/>
    <w:p w14:paraId="388809E8" w14:textId="77777777" w:rsidR="00C5054E" w:rsidRDefault="00C5054E" w:rsidP="00C5054E">
      <w:r w:rsidRPr="00C27BEA">
        <w:t>CUST NO.,LATITUDE,LONGITUDE,DEMAND,FROM TIME,TO TIME,SERVICE TIME</w:t>
      </w:r>
    </w:p>
    <w:p w14:paraId="55F0CD17" w14:textId="77777777" w:rsidR="00E52BA0" w:rsidRDefault="00E52BA0" w:rsidP="00E52BA0">
      <w:r>
        <w:t>0,35.5596475,139.7161167,0,</w:t>
      </w:r>
      <w:r w:rsidR="00C5054E">
        <w:rPr>
          <w:rFonts w:hint="eastAsia"/>
        </w:rPr>
        <w:t>12:00</w:t>
      </w:r>
      <w:r>
        <w:t>,</w:t>
      </w:r>
      <w:r w:rsidR="00C5054E">
        <w:rPr>
          <w:rFonts w:hint="eastAsia"/>
        </w:rPr>
        <w:t>15:00</w:t>
      </w:r>
      <w:r>
        <w:t>,10</w:t>
      </w:r>
    </w:p>
    <w:p w14:paraId="11F8D3F5" w14:textId="77777777" w:rsidR="00E52BA0" w:rsidRDefault="00E52BA0" w:rsidP="00E52BA0">
      <w:r>
        <w:t>1</w:t>
      </w:r>
      <w:r w:rsidR="00C5054E">
        <w:t>,35.5623739,139.72866,0,1</w:t>
      </w:r>
      <w:r w:rsidR="00C5054E">
        <w:rPr>
          <w:rFonts w:hint="eastAsia"/>
        </w:rPr>
        <w:t>2</w:t>
      </w:r>
      <w:r w:rsidR="00C5054E">
        <w:t>:00,1</w:t>
      </w:r>
      <w:r w:rsidR="00C5054E">
        <w:rPr>
          <w:rFonts w:hint="eastAsia"/>
        </w:rPr>
        <w:t>5</w:t>
      </w:r>
      <w:r>
        <w:t>:00,6</w:t>
      </w:r>
    </w:p>
    <w:p w14:paraId="11E8275D" w14:textId="77777777" w:rsidR="00E52BA0" w:rsidRDefault="00C5054E" w:rsidP="00E52BA0">
      <w:r>
        <w:t>2,35.5566408,139.7260882,0,1</w:t>
      </w:r>
      <w:r>
        <w:rPr>
          <w:rFonts w:hint="eastAsia"/>
        </w:rPr>
        <w:t>2</w:t>
      </w:r>
      <w:r>
        <w:t>:00,1</w:t>
      </w:r>
      <w:r>
        <w:rPr>
          <w:rFonts w:hint="eastAsia"/>
        </w:rPr>
        <w:t>5</w:t>
      </w:r>
      <w:r w:rsidR="00E52BA0">
        <w:t>:00,6</w:t>
      </w:r>
    </w:p>
    <w:p w14:paraId="123AC798" w14:textId="77777777" w:rsidR="00C27BEA" w:rsidRPr="00C27BEA" w:rsidRDefault="00C27BEA" w:rsidP="00D4739E"/>
    <w:p w14:paraId="7407DD85" w14:textId="77777777" w:rsidR="00D4739E" w:rsidRDefault="00D4739E" w:rsidP="00D4739E">
      <w:pPr>
        <w:pStyle w:val="2"/>
      </w:pPr>
      <w:bookmarkStart w:id="2213" w:name="_Ref47696507"/>
      <w:bookmarkStart w:id="2214" w:name="_Ref47696517"/>
      <w:bookmarkStart w:id="2215" w:name="_Toc120881798"/>
      <w:r>
        <w:rPr>
          <w:rFonts w:hint="eastAsia"/>
        </w:rPr>
        <w:t>距離ファイル</w:t>
      </w:r>
      <w:bookmarkEnd w:id="2213"/>
      <w:bookmarkEnd w:id="2214"/>
      <w:bookmarkEnd w:id="2215"/>
    </w:p>
    <w:p w14:paraId="6CCA2635" w14:textId="77777777" w:rsidR="00C5054E" w:rsidRDefault="00C5054E" w:rsidP="00C5054E">
      <w:r>
        <w:rPr>
          <w:rFonts w:hint="eastAsia"/>
        </w:rPr>
        <w:t xml:space="preserve">　</w:t>
      </w:r>
      <w:r>
        <w:rPr>
          <w:rFonts w:hint="eastAsia"/>
        </w:rPr>
        <w:t>,</w:t>
      </w:r>
      <w:r>
        <w:rPr>
          <w:rFonts w:hint="eastAsia"/>
        </w:rPr>
        <w:t>（カンマ）区切りの</w:t>
      </w:r>
      <w:r>
        <w:rPr>
          <w:rFonts w:hint="eastAsia"/>
        </w:rPr>
        <w:t>CSV</w:t>
      </w:r>
      <w:r>
        <w:rPr>
          <w:rFonts w:hint="eastAsia"/>
        </w:rPr>
        <w:t>ファイル。</w:t>
      </w:r>
    </w:p>
    <w:p w14:paraId="2228B8DD" w14:textId="77777777" w:rsidR="00C27BEA" w:rsidRDefault="00D4739E" w:rsidP="00D4739E">
      <w:r>
        <w:rPr>
          <w:rFonts w:hint="eastAsia"/>
        </w:rPr>
        <w:t xml:space="preserve">　</w:t>
      </w:r>
      <w:r w:rsidR="00C27BEA">
        <w:rPr>
          <w:rFonts w:hint="eastAsia"/>
        </w:rPr>
        <w:t>ヘッダ行なし。</w:t>
      </w:r>
      <w:r w:rsidR="00C27BEA">
        <w:rPr>
          <w:rFonts w:hint="eastAsia"/>
        </w:rPr>
        <w:t>1</w:t>
      </w:r>
      <w:r w:rsidR="00C27BEA">
        <w:rPr>
          <w:rFonts w:hint="eastAsia"/>
        </w:rPr>
        <w:t>行目から以下</w:t>
      </w:r>
      <w:r w:rsidR="00E52BA0">
        <w:rPr>
          <w:rFonts w:hint="eastAsia"/>
        </w:rPr>
        <w:t>に相当する値</w:t>
      </w:r>
      <w:r w:rsidR="00C27BEA">
        <w:rPr>
          <w:rFonts w:hint="eastAsia"/>
        </w:rPr>
        <w:t>を記述。</w:t>
      </w:r>
    </w:p>
    <w:p w14:paraId="0F48C8A2" w14:textId="77777777" w:rsidR="00C27BEA" w:rsidRDefault="00C27BEA" w:rsidP="00D4739E">
      <w:r>
        <w:rPr>
          <w:rFonts w:hint="eastAsia"/>
        </w:rPr>
        <w:t xml:space="preserve">CUST NO.,CUST </w:t>
      </w:r>
      <w:proofErr w:type="spellStart"/>
      <w:r>
        <w:rPr>
          <w:rFonts w:hint="eastAsia"/>
        </w:rPr>
        <w:t>NO.,distance</w:t>
      </w:r>
      <w:proofErr w:type="spellEnd"/>
    </w:p>
    <w:p w14:paraId="7645BA3A" w14:textId="77777777" w:rsidR="00B27DA3" w:rsidRDefault="00B27DA3" w:rsidP="00D4739E">
      <w:r>
        <w:rPr>
          <w:rFonts w:hint="eastAsia"/>
        </w:rPr>
        <w:t xml:space="preserve">　各項目の説明は以下。</w:t>
      </w:r>
    </w:p>
    <w:p w14:paraId="6C0638EE" w14:textId="77777777" w:rsidR="00C27BEA" w:rsidRDefault="00E52BA0" w:rsidP="00D4739E">
      <w:r>
        <w:rPr>
          <w:rFonts w:hint="eastAsia"/>
        </w:rPr>
        <w:t>CUST NO</w:t>
      </w:r>
      <w:r w:rsidR="00C27BEA">
        <w:rPr>
          <w:rFonts w:hint="eastAsia"/>
        </w:rPr>
        <w:t>.</w:t>
      </w:r>
      <w:r w:rsidR="00C27BEA">
        <w:rPr>
          <w:rFonts w:hint="eastAsia"/>
        </w:rPr>
        <w:t>：配送定義ファイルで定義した値</w:t>
      </w:r>
    </w:p>
    <w:p w14:paraId="45C2F806" w14:textId="77777777" w:rsidR="00C27BEA" w:rsidRDefault="00C27BEA" w:rsidP="00D4739E">
      <w:pPr>
        <w:rPr>
          <w:ins w:id="2216" w:author="山口 晃一郎&lt;yamaguchi.koichiro@jp.panasonic.com&gt;" w:date="2020-11-02T14:45:00Z"/>
        </w:rPr>
      </w:pPr>
      <w:r>
        <w:rPr>
          <w:rFonts w:hint="eastAsia"/>
        </w:rPr>
        <w:t>distance</w:t>
      </w:r>
      <w:r>
        <w:rPr>
          <w:rFonts w:hint="eastAsia"/>
        </w:rPr>
        <w:t>：</w:t>
      </w:r>
      <w:r>
        <w:rPr>
          <w:rFonts w:hint="eastAsia"/>
        </w:rPr>
        <w:t>1</w:t>
      </w:r>
      <w:r>
        <w:rPr>
          <w:rFonts w:hint="eastAsia"/>
        </w:rPr>
        <w:t>項目目の</w:t>
      </w:r>
      <w:r>
        <w:rPr>
          <w:rFonts w:hint="eastAsia"/>
        </w:rPr>
        <w:t>CUST NO.</w:t>
      </w:r>
      <w:r>
        <w:rPr>
          <w:rFonts w:hint="eastAsia"/>
        </w:rPr>
        <w:t>から</w:t>
      </w:r>
      <w:r>
        <w:rPr>
          <w:rFonts w:hint="eastAsia"/>
        </w:rPr>
        <w:t>2</w:t>
      </w:r>
      <w:r>
        <w:rPr>
          <w:rFonts w:hint="eastAsia"/>
        </w:rPr>
        <w:t>項目目の</w:t>
      </w:r>
      <w:r>
        <w:rPr>
          <w:rFonts w:hint="eastAsia"/>
        </w:rPr>
        <w:t>CUST NO.</w:t>
      </w:r>
      <w:r>
        <w:rPr>
          <w:rFonts w:hint="eastAsia"/>
        </w:rPr>
        <w:t>へ</w:t>
      </w:r>
      <w:r w:rsidR="00E52BA0">
        <w:rPr>
          <w:rFonts w:hint="eastAsia"/>
        </w:rPr>
        <w:t>行くのに必要な距離。単位はメートル。</w:t>
      </w:r>
      <w:del w:id="2217" w:author="山口 晃一郎&lt;yamaguchi.koichiro@jp.panasonic.com&gt;" w:date="2021-02-22T11:30:00Z">
        <w:r w:rsidR="00440881" w:rsidDel="0076221D">
          <w:rPr>
            <w:rFonts w:hint="eastAsia"/>
          </w:rPr>
          <w:delText>0</w:delText>
        </w:r>
        <w:r w:rsidR="00440881" w:rsidDel="0076221D">
          <w:rPr>
            <w:rFonts w:hint="eastAsia"/>
          </w:rPr>
          <w:delText>は記述してはいけない</w:delText>
        </w:r>
      </w:del>
      <w:del w:id="2218" w:author="山口 晃一郎&lt;yamaguchi.koichiro@jp.panasonic.com&gt;" w:date="2020-11-02T14:51:00Z">
        <w:r w:rsidR="00440881" w:rsidDel="00A41326">
          <w:rPr>
            <w:rFonts w:hint="eastAsia"/>
          </w:rPr>
          <w:delText>。</w:delText>
        </w:r>
      </w:del>
      <w:del w:id="2219" w:author="山口 晃一郎&lt;yamaguchi.koichiro@jp.panasonic.com&gt;" w:date="2020-11-02T14:44:00Z">
        <w:r w:rsidR="00440881" w:rsidDel="00C31A77">
          <w:rPr>
            <w:rFonts w:hint="eastAsia"/>
          </w:rPr>
          <w:delText>同一地点</w:delText>
        </w:r>
      </w:del>
      <w:del w:id="2220" w:author="山口 晃一郎&lt;yamaguchi.koichiro@jp.panasonic.com&gt;" w:date="2020-11-02T14:51:00Z">
        <w:r w:rsidR="00440881" w:rsidDel="00A41326">
          <w:rPr>
            <w:rFonts w:hint="eastAsia"/>
          </w:rPr>
          <w:delText>の</w:delText>
        </w:r>
      </w:del>
      <w:del w:id="2221" w:author="山口 晃一郎&lt;yamaguchi.koichiro@jp.panasonic.com&gt;" w:date="2021-02-22T11:30:00Z">
        <w:r w:rsidR="00440881" w:rsidDel="0076221D">
          <w:rPr>
            <w:rFonts w:hint="eastAsia"/>
          </w:rPr>
          <w:delText>場合、</w:delText>
        </w:r>
        <w:r w:rsidR="00440881" w:rsidDel="0076221D">
          <w:rPr>
            <w:rFonts w:hint="eastAsia"/>
          </w:rPr>
          <w:delText>1</w:delText>
        </w:r>
        <w:r w:rsidR="00440881" w:rsidDel="0076221D">
          <w:rPr>
            <w:rFonts w:hint="eastAsia"/>
          </w:rPr>
          <w:delText>等小さい値を記述すること</w:delText>
        </w:r>
      </w:del>
      <w:del w:id="2222" w:author="山口 晃一郎&lt;yamaguchi.koichiro@jp.panasonic.com&gt;" w:date="2020-11-02T14:51:00Z">
        <w:r w:rsidR="00440881" w:rsidDel="00A41326">
          <w:rPr>
            <w:rFonts w:hint="eastAsia"/>
          </w:rPr>
          <w:delText>。</w:delText>
        </w:r>
      </w:del>
      <w:r w:rsidR="000173C7">
        <w:rPr>
          <w:rFonts w:hint="eastAsia"/>
        </w:rPr>
        <w:t>本距離</w:t>
      </w:r>
      <w:ins w:id="2223" w:author="山口 晃一郎&lt;yamaguchi.koichiro@jp.panasonic.com&gt;" w:date="2020-11-02T14:58:00Z">
        <w:r w:rsidR="00F22434">
          <w:rPr>
            <w:rFonts w:hint="eastAsia"/>
          </w:rPr>
          <w:t>の値</w:t>
        </w:r>
      </w:ins>
      <w:r w:rsidR="000173C7">
        <w:rPr>
          <w:rFonts w:hint="eastAsia"/>
        </w:rPr>
        <w:t>は、</w:t>
      </w:r>
      <w:ins w:id="2224" w:author="山口 晃一郎&lt;yamaguchi.koichiro@jp.panasonic.com&gt;" w:date="2020-11-02T14:57:00Z">
        <w:r w:rsidR="00111011">
          <w:rPr>
            <w:rFonts w:hint="eastAsia"/>
          </w:rPr>
          <w:t>充電配送計画作成において</w:t>
        </w:r>
      </w:ins>
      <w:ins w:id="2225" w:author="山口 晃一郎&lt;yamaguchi.koichiro@jp.panasonic.com&gt;" w:date="2020-11-30T09:05:00Z">
        <w:r w:rsidR="00111011">
          <w:rPr>
            <w:rFonts w:hint="eastAsia"/>
          </w:rPr>
          <w:t>消費電力</w:t>
        </w:r>
      </w:ins>
      <w:ins w:id="2226" w:author="山口 晃一郎&lt;yamaguchi.koichiro@jp.panasonic.com&gt;" w:date="2020-11-02T14:57:00Z">
        <w:r w:rsidR="00F22434">
          <w:rPr>
            <w:rFonts w:hint="eastAsia"/>
          </w:rPr>
          <w:t>テーブルを用</w:t>
        </w:r>
      </w:ins>
      <w:ins w:id="2227" w:author="山口 晃一郎&lt;yamaguchi.koichiro@jp.panasonic.com&gt;" w:date="2020-11-30T09:05:00Z">
        <w:r w:rsidR="00111011">
          <w:rPr>
            <w:rFonts w:hint="eastAsia"/>
          </w:rPr>
          <w:t>いない</w:t>
        </w:r>
      </w:ins>
      <w:ins w:id="2228" w:author="山口 晃一郎&lt;yamaguchi.koichiro@jp.panasonic.com&gt;" w:date="2020-11-02T14:58:00Z">
        <w:r w:rsidR="00F22434">
          <w:rPr>
            <w:rFonts w:hint="eastAsia"/>
          </w:rPr>
          <w:t>場合のみ</w:t>
        </w:r>
      </w:ins>
      <w:del w:id="2229" w:author="山口 晃一郎&lt;yamaguchi.koichiro@jp.panasonic.com&gt;" w:date="2020-11-02T14:57:00Z">
        <w:r w:rsidR="000173C7" w:rsidDel="00F22434">
          <w:rPr>
            <w:rFonts w:hint="eastAsia"/>
          </w:rPr>
          <w:delText>コスト計算に</w:delText>
        </w:r>
      </w:del>
      <w:del w:id="2230" w:author="山口 晃一郎&lt;yamaguchi.koichiro@jp.panasonic.com&gt;" w:date="2020-11-02T14:53:00Z">
        <w:r w:rsidR="000173C7" w:rsidDel="00A41326">
          <w:rPr>
            <w:rFonts w:hint="eastAsia"/>
          </w:rPr>
          <w:delText>のみ</w:delText>
        </w:r>
      </w:del>
      <w:del w:id="2231" w:author="山口 晃一郎&lt;yamaguchi.koichiro@jp.panasonic.com&gt;" w:date="2020-11-02T14:57:00Z">
        <w:r w:rsidR="000173C7" w:rsidDel="00F22434">
          <w:rPr>
            <w:rFonts w:hint="eastAsia"/>
          </w:rPr>
          <w:delText>使用する</w:delText>
        </w:r>
      </w:del>
      <w:ins w:id="2232" w:author="山口 晃一郎&lt;yamaguchi.koichiro@jp.panasonic.com&gt;" w:date="2020-11-02T14:53:00Z">
        <w:r w:rsidR="00A41326">
          <w:rPr>
            <w:rFonts w:hint="eastAsia"/>
          </w:rPr>
          <w:t>、</w:t>
        </w:r>
      </w:ins>
      <w:del w:id="2233" w:author="山口 晃一郎&lt;yamaguchi.koichiro@jp.panasonic.com&gt;" w:date="2020-11-02T14:53:00Z">
        <w:r w:rsidR="000173C7" w:rsidDel="00A41326">
          <w:rPr>
            <w:rFonts w:hint="eastAsia"/>
          </w:rPr>
          <w:delText>ため</w:delText>
        </w:r>
      </w:del>
      <w:r w:rsidR="000173C7">
        <w:rPr>
          <w:rFonts w:hint="eastAsia"/>
        </w:rPr>
        <w:t>実際の</w:t>
      </w:r>
      <w:ins w:id="2234" w:author="山口 晃一郎&lt;yamaguchi.koichiro@jp.panasonic.com&gt;" w:date="2020-11-02T14:58:00Z">
        <w:r w:rsidR="00F22434">
          <w:rPr>
            <w:rFonts w:hint="eastAsia"/>
          </w:rPr>
          <w:t>道路</w:t>
        </w:r>
      </w:ins>
      <w:r w:rsidR="000173C7">
        <w:rPr>
          <w:rFonts w:hint="eastAsia"/>
        </w:rPr>
        <w:t>距離</w:t>
      </w:r>
      <w:ins w:id="2235" w:author="山口 晃一郎&lt;yamaguchi.koichiro@jp.panasonic.com&gt;" w:date="2020-11-02T14:59:00Z">
        <w:r w:rsidR="00F22434">
          <w:rPr>
            <w:rFonts w:hint="eastAsia"/>
          </w:rPr>
          <w:t>の値</w:t>
        </w:r>
      </w:ins>
      <w:ins w:id="2236" w:author="山口 晃一郎&lt;yamaguchi.koichiro@jp.panasonic.com&gt;" w:date="2020-11-02T14:58:00Z">
        <w:r w:rsidR="00F22434">
          <w:rPr>
            <w:rFonts w:hint="eastAsia"/>
          </w:rPr>
          <w:t>を格納し、それ以外は実際の</w:t>
        </w:r>
      </w:ins>
      <w:ins w:id="2237" w:author="山口 晃一郎&lt;yamaguchi.koichiro@jp.panasonic.com&gt;" w:date="2020-11-02T14:59:00Z">
        <w:r w:rsidR="00F22434">
          <w:rPr>
            <w:rFonts w:hint="eastAsia"/>
          </w:rPr>
          <w:t>道路</w:t>
        </w:r>
      </w:ins>
      <w:ins w:id="2238" w:author="山口 晃一郎&lt;yamaguchi.koichiro@jp.panasonic.com&gt;" w:date="2020-11-02T14:58:00Z">
        <w:r w:rsidR="00F22434">
          <w:rPr>
            <w:rFonts w:hint="eastAsia"/>
          </w:rPr>
          <w:t>距離</w:t>
        </w:r>
      </w:ins>
      <w:ins w:id="2239" w:author="山口 晃一郎&lt;yamaguchi.koichiro@jp.panasonic.com&gt;" w:date="2020-11-02T14:59:00Z">
        <w:r w:rsidR="00F22434">
          <w:rPr>
            <w:rFonts w:hint="eastAsia"/>
          </w:rPr>
          <w:t>の値</w:t>
        </w:r>
      </w:ins>
      <w:r w:rsidR="000173C7">
        <w:rPr>
          <w:rFonts w:hint="eastAsia"/>
        </w:rPr>
        <w:t>で無くても良い</w:t>
      </w:r>
      <w:ins w:id="2240" w:author="山口 晃一郎&lt;yamaguchi.koichiro@jp.panasonic.com&gt;" w:date="2020-11-02T14:59:00Z">
        <w:r w:rsidR="00F22434">
          <w:rPr>
            <w:rFonts w:hint="eastAsia"/>
          </w:rPr>
          <w:t>（例えば、</w:t>
        </w:r>
        <w:r w:rsidR="00F22434">
          <w:rPr>
            <w:rFonts w:hint="eastAsia"/>
          </w:rPr>
          <w:t>2</w:t>
        </w:r>
        <w:r w:rsidR="00F22434">
          <w:rPr>
            <w:rFonts w:hint="eastAsia"/>
          </w:rPr>
          <w:t>地点間の仮想空間上の距離</w:t>
        </w:r>
      </w:ins>
      <w:ins w:id="2241" w:author="山口 晃一郎&lt;yamaguchi.koichiro@jp.panasonic.com&gt;" w:date="2020-11-02T15:00:00Z">
        <w:r w:rsidR="00F22434">
          <w:rPr>
            <w:rFonts w:hint="eastAsia"/>
          </w:rPr>
          <w:t>）</w:t>
        </w:r>
      </w:ins>
      <w:r w:rsidR="000173C7">
        <w:rPr>
          <w:rFonts w:hint="eastAsia"/>
        </w:rPr>
        <w:t>。</w:t>
      </w:r>
      <w:ins w:id="2242" w:author="山口 晃一郎&lt;yamaguchi.koichiro@jp.panasonic.com&gt;" w:date="2021-02-22T11:31:00Z">
        <w:r w:rsidR="0076221D">
          <w:rPr>
            <w:rFonts w:hint="eastAsia"/>
          </w:rPr>
          <w:t>1</w:t>
        </w:r>
        <w:r w:rsidR="0076221D">
          <w:rPr>
            <w:rFonts w:hint="eastAsia"/>
          </w:rPr>
          <w:t>項目目の</w:t>
        </w:r>
        <w:r w:rsidR="0076221D">
          <w:rPr>
            <w:rFonts w:hint="eastAsia"/>
          </w:rPr>
          <w:t>CUST NO.</w:t>
        </w:r>
        <w:r w:rsidR="0076221D">
          <w:rPr>
            <w:rFonts w:hint="eastAsia"/>
          </w:rPr>
          <w:t>から</w:t>
        </w:r>
        <w:r w:rsidR="0076221D">
          <w:rPr>
            <w:rFonts w:hint="eastAsia"/>
          </w:rPr>
          <w:t>2</w:t>
        </w:r>
        <w:r w:rsidR="0076221D">
          <w:rPr>
            <w:rFonts w:hint="eastAsia"/>
          </w:rPr>
          <w:t>項目目の</w:t>
        </w:r>
        <w:r w:rsidR="0076221D">
          <w:rPr>
            <w:rFonts w:hint="eastAsia"/>
          </w:rPr>
          <w:t>CUST NO.</w:t>
        </w:r>
        <w:r w:rsidR="0076221D">
          <w:rPr>
            <w:rFonts w:hint="eastAsia"/>
          </w:rPr>
          <w:t>へ行けない場合、「</w:t>
        </w:r>
        <w:r w:rsidR="0076221D">
          <w:rPr>
            <w:rFonts w:hint="eastAsia"/>
          </w:rPr>
          <w:t>-1</w:t>
        </w:r>
        <w:r w:rsidR="0076221D">
          <w:rPr>
            <w:rFonts w:hint="eastAsia"/>
          </w:rPr>
          <w:t>」を格納する。</w:t>
        </w:r>
      </w:ins>
    </w:p>
    <w:p w14:paraId="63B1D7DE" w14:textId="77777777" w:rsidR="00C31A77" w:rsidRPr="003B1F20" w:rsidRDefault="00C31A77" w:rsidP="00D4739E"/>
    <w:p w14:paraId="38B349BF" w14:textId="77777777" w:rsidR="00F22434" w:rsidRDefault="00C27BEA" w:rsidP="00B27DA3">
      <w:pPr>
        <w:ind w:firstLineChars="100" w:firstLine="210"/>
        <w:rPr>
          <w:ins w:id="2243" w:author="山口 晃一郎&lt;yamaguchi.koichiro@jp.panasonic.com&gt;" w:date="2020-11-02T15:00:00Z"/>
        </w:rPr>
      </w:pPr>
      <w:r>
        <w:rPr>
          <w:rFonts w:hint="eastAsia"/>
        </w:rPr>
        <w:t>配送定義ファイルで定義した</w:t>
      </w:r>
      <w:r>
        <w:rPr>
          <w:rFonts w:hint="eastAsia"/>
        </w:rPr>
        <w:t>CUST NO.</w:t>
      </w:r>
      <w:ins w:id="2244" w:author="山口 晃一郎&lt;yamaguchi.koichiro@jp.panasonic.com&gt;" w:date="2021-02-22T13:49:00Z">
        <w:r w:rsidR="00C22810" w:rsidRPr="00C22810">
          <w:rPr>
            <w:rFonts w:hint="eastAsia"/>
          </w:rPr>
          <w:t xml:space="preserve"> </w:t>
        </w:r>
        <w:r w:rsidR="00C22810">
          <w:rPr>
            <w:rFonts w:hint="eastAsia"/>
          </w:rPr>
          <w:t>、及び、</w:t>
        </w:r>
        <w:r w:rsidR="00C22810" w:rsidRPr="006F22FB">
          <w:rPr>
            <w:rFonts w:hint="eastAsia"/>
          </w:rPr>
          <w:t>充電スポット定義ファイル</w:t>
        </w:r>
        <w:r w:rsidR="00C22810">
          <w:rPr>
            <w:rFonts w:hint="eastAsia"/>
          </w:rPr>
          <w:t>の</w:t>
        </w:r>
        <w:r w:rsidR="00C22810">
          <w:t>C-SPOT NO.</w:t>
        </w:r>
        <w:r w:rsidR="00C22810">
          <w:rPr>
            <w:rFonts w:hint="eastAsia"/>
          </w:rPr>
          <w:t>、及び、最終訪問先定義ファイルの</w:t>
        </w:r>
        <w:r w:rsidR="00C22810">
          <w:rPr>
            <w:rFonts w:hint="eastAsia"/>
          </w:rPr>
          <w:t>CUST NO.</w:t>
        </w:r>
      </w:ins>
      <w:r>
        <w:rPr>
          <w:rFonts w:hint="eastAsia"/>
        </w:rPr>
        <w:t>の全ての組み合わせ</w:t>
      </w:r>
      <w:r w:rsidR="00E52BA0">
        <w:rPr>
          <w:rFonts w:hint="eastAsia"/>
        </w:rPr>
        <w:t>を</w:t>
      </w:r>
      <w:ins w:id="2245" w:author="山口 晃一郎&lt;yamaguchi.koichiro@jp.panasonic.com&gt;" w:date="2020-11-02T14:45:00Z">
        <w:r w:rsidR="00C31A77">
          <w:rPr>
            <w:rFonts w:hint="eastAsia"/>
          </w:rPr>
          <w:t>必ず</w:t>
        </w:r>
      </w:ins>
      <w:r w:rsidR="00E52BA0">
        <w:rPr>
          <w:rFonts w:hint="eastAsia"/>
        </w:rPr>
        <w:t>記述する</w:t>
      </w:r>
      <w:del w:id="2246" w:author="山口 晃一郎&lt;yamaguchi.koichiro@jp.panasonic.com&gt;" w:date="2020-11-02T15:01:00Z">
        <w:r w:rsidR="00E52BA0" w:rsidDel="00F22434">
          <w:rPr>
            <w:rFonts w:hint="eastAsia"/>
          </w:rPr>
          <w:delText>こと</w:delText>
        </w:r>
      </w:del>
      <w:ins w:id="2247" w:author="山口 晃一郎&lt;yamaguchi.koichiro@jp.panasonic.com&gt;" w:date="2020-11-02T15:00:00Z">
        <w:r w:rsidR="00F22434">
          <w:rPr>
            <w:rFonts w:hint="eastAsia"/>
          </w:rPr>
          <w:t>。</w:t>
        </w:r>
      </w:ins>
    </w:p>
    <w:p w14:paraId="51210604" w14:textId="77777777" w:rsidR="00C31A77" w:rsidRDefault="00C27BEA" w:rsidP="00B27DA3">
      <w:pPr>
        <w:ind w:firstLineChars="100" w:firstLine="210"/>
        <w:rPr>
          <w:ins w:id="2248" w:author="山口 晃一郎&lt;yamaguchi.koichiro@jp.panasonic.com&gt;" w:date="2020-11-02T14:46:00Z"/>
        </w:rPr>
      </w:pPr>
      <w:del w:id="2249" w:author="山口 晃一郎&lt;yamaguchi.koichiro@jp.panasonic.com&gt;" w:date="2020-11-02T15:00:00Z">
        <w:r w:rsidDel="00F22434">
          <w:rPr>
            <w:rFonts w:hint="eastAsia"/>
          </w:rPr>
          <w:delText>、ただし、</w:delText>
        </w:r>
      </w:del>
      <w:del w:id="2250" w:author="山口 晃一郎&lt;yamaguchi.koichiro@jp.panasonic.com&gt;" w:date="2020-11-02T14:45:00Z">
        <w:r w:rsidDel="00C31A77">
          <w:rPr>
            <w:rFonts w:hint="eastAsia"/>
          </w:rPr>
          <w:delText>自分自身</w:delText>
        </w:r>
      </w:del>
      <w:ins w:id="2251" w:author="山口 晃一郎&lt;yamaguchi.koichiro@jp.panasonic.com&gt;" w:date="2020-11-02T14:45:00Z">
        <w:r w:rsidR="00C31A77">
          <w:rPr>
            <w:rFonts w:hint="eastAsia"/>
          </w:rPr>
          <w:t>同一</w:t>
        </w:r>
        <w:r w:rsidR="00C31A77">
          <w:rPr>
            <w:rFonts w:hint="eastAsia"/>
          </w:rPr>
          <w:t>CUST NO.</w:t>
        </w:r>
      </w:ins>
      <w:r>
        <w:rPr>
          <w:rFonts w:hint="eastAsia"/>
        </w:rPr>
        <w:t>同士</w:t>
      </w:r>
      <w:r w:rsidR="00E52BA0">
        <w:rPr>
          <w:rFonts w:hint="eastAsia"/>
        </w:rPr>
        <w:t>の組み合わせ</w:t>
      </w:r>
      <w:r>
        <w:rPr>
          <w:rFonts w:hint="eastAsia"/>
        </w:rPr>
        <w:t>は</w:t>
      </w:r>
      <w:del w:id="2252" w:author="山口 晃一郎&lt;yamaguchi.koichiro@jp.panasonic.com&gt;" w:date="2020-11-02T14:45:00Z">
        <w:r w:rsidDel="00C31A77">
          <w:rPr>
            <w:rFonts w:hint="eastAsia"/>
          </w:rPr>
          <w:delText>除</w:delText>
        </w:r>
      </w:del>
      <w:ins w:id="2253" w:author="山口 晃一郎&lt;yamaguchi.koichiro@jp.panasonic.com&gt;" w:date="2020-11-02T14:45:00Z">
        <w:r w:rsidR="00C31A77">
          <w:rPr>
            <w:rFonts w:hint="eastAsia"/>
          </w:rPr>
          <w:t>記述しなくても良い</w:t>
        </w:r>
      </w:ins>
      <w:del w:id="2254" w:author="山口 晃一郎&lt;yamaguchi.koichiro@jp.panasonic.com&gt;" w:date="2020-11-02T14:45:00Z">
        <w:r w:rsidDel="00C31A77">
          <w:rPr>
            <w:rFonts w:hint="eastAsia"/>
          </w:rPr>
          <w:delText>く</w:delText>
        </w:r>
      </w:del>
      <w:r>
        <w:rPr>
          <w:rFonts w:hint="eastAsia"/>
        </w:rPr>
        <w:t>。</w:t>
      </w:r>
      <w:ins w:id="2255" w:author="山口 晃一郎&lt;yamaguchi.koichiro@jp.panasonic.com&gt;" w:date="2020-11-02T14:46:00Z">
        <w:r w:rsidR="00C31A77">
          <w:rPr>
            <w:rFonts w:hint="eastAsia"/>
          </w:rPr>
          <w:t>記述した場合、処理速度低下の要因となる。</w:t>
        </w:r>
      </w:ins>
    </w:p>
    <w:p w14:paraId="7AF0BB4A" w14:textId="77777777" w:rsidR="00C31A77" w:rsidRDefault="00C31A77" w:rsidP="00B27DA3">
      <w:pPr>
        <w:ind w:firstLineChars="100" w:firstLine="210"/>
        <w:rPr>
          <w:ins w:id="2256" w:author="山口 晃一郎&lt;yamaguchi.koichiro@jp.panasonic.com&gt;" w:date="2020-11-02T14:46:00Z"/>
        </w:rPr>
      </w:pPr>
      <w:ins w:id="2257" w:author="山口 晃一郎&lt;yamaguchi.koichiro@jp.panasonic.com&gt;" w:date="2020-11-02T14:46:00Z">
        <w:r>
          <w:rPr>
            <w:rFonts w:hint="eastAsia"/>
          </w:rPr>
          <w:t>配送定義ファイルに定義されない</w:t>
        </w:r>
        <w:r>
          <w:rPr>
            <w:rFonts w:hint="eastAsia"/>
          </w:rPr>
          <w:t>CUST NO.</w:t>
        </w:r>
        <w:r>
          <w:rPr>
            <w:rFonts w:hint="eastAsia"/>
          </w:rPr>
          <w:t>を記述しても動作に問題はないが、処理速度低下の要因となる。</w:t>
        </w:r>
      </w:ins>
    </w:p>
    <w:p w14:paraId="004DFF0C" w14:textId="77777777" w:rsidR="00C31A77" w:rsidRDefault="00E7321D" w:rsidP="00B27DA3">
      <w:pPr>
        <w:ind w:firstLineChars="100" w:firstLine="210"/>
        <w:rPr>
          <w:ins w:id="2258" w:author="山口 晃一郎&lt;yamaguchi.koichiro@jp.panasonic.com&gt;" w:date="2020-11-02T14:45:00Z"/>
        </w:rPr>
      </w:pPr>
      <w:ins w:id="2259" w:author="山口 晃一郎&lt;yamaguchi.koichiro@jp.panasonic.com&gt;" w:date="2020-11-02T14:48:00Z">
        <w:r>
          <w:rPr>
            <w:rFonts w:hint="eastAsia"/>
          </w:rPr>
          <w:t>2</w:t>
        </w:r>
        <w:r>
          <w:rPr>
            <w:rFonts w:hint="eastAsia"/>
          </w:rPr>
          <w:t>地点の</w:t>
        </w:r>
      </w:ins>
      <w:ins w:id="2260" w:author="山口 晃一郎&lt;yamaguchi.koichiro@jp.panasonic.com&gt;" w:date="2020-11-02T14:47:00Z">
        <w:r w:rsidR="00C31A77">
          <w:rPr>
            <w:rFonts w:hint="eastAsia"/>
          </w:rPr>
          <w:t>組み合わせは</w:t>
        </w:r>
      </w:ins>
      <w:ins w:id="2261" w:author="山口 晃一郎&lt;yamaguchi.koichiro@jp.panasonic.com&gt;" w:date="2020-11-02T14:48:00Z">
        <w:r>
          <w:rPr>
            <w:rFonts w:hint="eastAsia"/>
          </w:rPr>
          <w:t>1</w:t>
        </w:r>
        <w:r>
          <w:rPr>
            <w:rFonts w:hint="eastAsia"/>
          </w:rPr>
          <w:t>件のみ</w:t>
        </w:r>
      </w:ins>
      <w:ins w:id="2262" w:author="山口 晃一郎&lt;yamaguchi.koichiro@jp.panasonic.com&gt;" w:date="2020-11-02T14:47:00Z">
        <w:r>
          <w:rPr>
            <w:rFonts w:hint="eastAsia"/>
          </w:rPr>
          <w:t>記述</w:t>
        </w:r>
      </w:ins>
      <w:ins w:id="2263" w:author="山口 晃一郎&lt;yamaguchi.koichiro@jp.panasonic.com&gt;" w:date="2020-11-02T14:48:00Z">
        <w:r>
          <w:rPr>
            <w:rFonts w:hint="eastAsia"/>
          </w:rPr>
          <w:t>する</w:t>
        </w:r>
      </w:ins>
      <w:ins w:id="2264" w:author="山口 晃一郎&lt;yamaguchi.koichiro@jp.panasonic.com&gt;" w:date="2020-11-02T14:47:00Z">
        <w:r>
          <w:rPr>
            <w:rFonts w:hint="eastAsia"/>
          </w:rPr>
          <w:t>。</w:t>
        </w:r>
      </w:ins>
    </w:p>
    <w:p w14:paraId="4B3E17E5" w14:textId="77777777" w:rsidR="00C5054E" w:rsidRDefault="00C5054E" w:rsidP="00B27DA3">
      <w:pPr>
        <w:ind w:firstLineChars="100" w:firstLine="210"/>
      </w:pPr>
      <w:r>
        <w:rPr>
          <w:rFonts w:hint="eastAsia"/>
        </w:rPr>
        <w:t>以下ファイル記述例。</w:t>
      </w:r>
    </w:p>
    <w:p w14:paraId="2827904D" w14:textId="77777777" w:rsidR="00C27BEA" w:rsidRPr="00E52BA0" w:rsidRDefault="00C27BEA" w:rsidP="00C5054E"/>
    <w:p w14:paraId="10D78F40" w14:textId="77777777" w:rsidR="00C5054E" w:rsidRDefault="00C5054E" w:rsidP="00C5054E">
      <w:r>
        <w:t>0,1,1466.854474</w:t>
      </w:r>
    </w:p>
    <w:p w14:paraId="389F4359" w14:textId="77777777" w:rsidR="00D4739E" w:rsidRDefault="00C5054E" w:rsidP="00C5054E">
      <w:r>
        <w:t>0,2,1229.371164</w:t>
      </w:r>
    </w:p>
    <w:p w14:paraId="50E7708B" w14:textId="77777777" w:rsidR="00C5054E" w:rsidRDefault="00C5054E" w:rsidP="00C5054E"/>
    <w:p w14:paraId="59D55BB6" w14:textId="77777777" w:rsidR="00D4739E" w:rsidRDefault="00D4739E" w:rsidP="00D4739E">
      <w:pPr>
        <w:pStyle w:val="2"/>
      </w:pPr>
      <w:bookmarkStart w:id="2265" w:name="_Ref47697095"/>
      <w:bookmarkStart w:id="2266" w:name="_Ref47697755"/>
      <w:bookmarkStart w:id="2267" w:name="_Toc120881799"/>
      <w:r>
        <w:rPr>
          <w:rFonts w:hint="eastAsia"/>
        </w:rPr>
        <w:t>時間ファイル</w:t>
      </w:r>
      <w:bookmarkEnd w:id="2265"/>
      <w:bookmarkEnd w:id="2266"/>
      <w:bookmarkEnd w:id="2267"/>
    </w:p>
    <w:p w14:paraId="692C3F70" w14:textId="77777777" w:rsidR="00C5054E" w:rsidRDefault="00C5054E" w:rsidP="00C5054E">
      <w:r>
        <w:rPr>
          <w:rFonts w:hint="eastAsia"/>
        </w:rPr>
        <w:t xml:space="preserve">　</w:t>
      </w:r>
      <w:r>
        <w:rPr>
          <w:rFonts w:hint="eastAsia"/>
        </w:rPr>
        <w:t>,</w:t>
      </w:r>
      <w:r>
        <w:rPr>
          <w:rFonts w:hint="eastAsia"/>
        </w:rPr>
        <w:t>（カンマ）区切りの</w:t>
      </w:r>
      <w:r>
        <w:rPr>
          <w:rFonts w:hint="eastAsia"/>
        </w:rPr>
        <w:t>CSV</w:t>
      </w:r>
      <w:r>
        <w:rPr>
          <w:rFonts w:hint="eastAsia"/>
        </w:rPr>
        <w:t>ファイル。</w:t>
      </w:r>
    </w:p>
    <w:p w14:paraId="618AA239" w14:textId="77777777" w:rsidR="00E52BA0" w:rsidRDefault="00E52BA0" w:rsidP="00E52BA0">
      <w:r>
        <w:rPr>
          <w:rFonts w:hint="eastAsia"/>
        </w:rPr>
        <w:t xml:space="preserve">　ヘッダ行なし。</w:t>
      </w:r>
      <w:r>
        <w:rPr>
          <w:rFonts w:hint="eastAsia"/>
        </w:rPr>
        <w:t>1</w:t>
      </w:r>
      <w:r>
        <w:rPr>
          <w:rFonts w:hint="eastAsia"/>
        </w:rPr>
        <w:t>行目から以下に相当する値を記述。</w:t>
      </w:r>
    </w:p>
    <w:p w14:paraId="1E7E4C2F" w14:textId="77777777" w:rsidR="00E52BA0" w:rsidRDefault="00E52BA0" w:rsidP="00E52BA0">
      <w:r>
        <w:rPr>
          <w:rFonts w:hint="eastAsia"/>
        </w:rPr>
        <w:t xml:space="preserve">CUST NO.,CUST </w:t>
      </w:r>
      <w:proofErr w:type="spellStart"/>
      <w:r>
        <w:rPr>
          <w:rFonts w:hint="eastAsia"/>
        </w:rPr>
        <w:t>NO.,time</w:t>
      </w:r>
      <w:proofErr w:type="spellEnd"/>
    </w:p>
    <w:p w14:paraId="6E3D7AFE" w14:textId="77777777" w:rsidR="00B27DA3" w:rsidRPr="00B27DA3" w:rsidRDefault="00B27DA3" w:rsidP="00E52BA0">
      <w:r>
        <w:rPr>
          <w:rFonts w:hint="eastAsia"/>
        </w:rPr>
        <w:t xml:space="preserve">　各項目の説明は以下。</w:t>
      </w:r>
    </w:p>
    <w:p w14:paraId="47A44CE5" w14:textId="77777777" w:rsidR="00E52BA0" w:rsidRDefault="00E52BA0" w:rsidP="00E52BA0">
      <w:r>
        <w:rPr>
          <w:rFonts w:hint="eastAsia"/>
        </w:rPr>
        <w:t>CUST NO.</w:t>
      </w:r>
      <w:r>
        <w:rPr>
          <w:rFonts w:hint="eastAsia"/>
        </w:rPr>
        <w:t>：配送定義ファイルで定義した値</w:t>
      </w:r>
    </w:p>
    <w:p w14:paraId="0526D951" w14:textId="77777777" w:rsidR="00E52BA0" w:rsidRDefault="00E52BA0" w:rsidP="00E52BA0">
      <w:r>
        <w:rPr>
          <w:rFonts w:hint="eastAsia"/>
        </w:rPr>
        <w:t>time</w:t>
      </w:r>
      <w:r>
        <w:rPr>
          <w:rFonts w:hint="eastAsia"/>
        </w:rPr>
        <w:t>：</w:t>
      </w:r>
      <w:r>
        <w:rPr>
          <w:rFonts w:hint="eastAsia"/>
        </w:rPr>
        <w:t>1</w:t>
      </w:r>
      <w:r>
        <w:rPr>
          <w:rFonts w:hint="eastAsia"/>
        </w:rPr>
        <w:t>項目目の</w:t>
      </w:r>
      <w:r>
        <w:rPr>
          <w:rFonts w:hint="eastAsia"/>
        </w:rPr>
        <w:t>CUST NO.</w:t>
      </w:r>
      <w:r>
        <w:rPr>
          <w:rFonts w:hint="eastAsia"/>
        </w:rPr>
        <w:t>から</w:t>
      </w:r>
      <w:r>
        <w:rPr>
          <w:rFonts w:hint="eastAsia"/>
        </w:rPr>
        <w:t>2</w:t>
      </w:r>
      <w:r>
        <w:rPr>
          <w:rFonts w:hint="eastAsia"/>
        </w:rPr>
        <w:t>項目目の</w:t>
      </w:r>
      <w:r>
        <w:rPr>
          <w:rFonts w:hint="eastAsia"/>
        </w:rPr>
        <w:t>CUST NO.</w:t>
      </w:r>
      <w:r>
        <w:rPr>
          <w:rFonts w:hint="eastAsia"/>
        </w:rPr>
        <w:t>へ行くのに必要な時間。単位は時。</w:t>
      </w:r>
      <w:ins w:id="2268" w:author="山口 晃一郎&lt;yamaguchi.koichiro@jp.panasonic.com&gt;" w:date="2021-02-22T11:33:00Z">
        <w:r w:rsidR="0076221D">
          <w:rPr>
            <w:rFonts w:hint="eastAsia"/>
          </w:rPr>
          <w:t>1</w:t>
        </w:r>
        <w:r w:rsidR="0076221D">
          <w:rPr>
            <w:rFonts w:hint="eastAsia"/>
          </w:rPr>
          <w:t>項目目の</w:t>
        </w:r>
        <w:r w:rsidR="0076221D">
          <w:rPr>
            <w:rFonts w:hint="eastAsia"/>
          </w:rPr>
          <w:t>CUST NO.</w:t>
        </w:r>
        <w:r w:rsidR="0076221D">
          <w:rPr>
            <w:rFonts w:hint="eastAsia"/>
          </w:rPr>
          <w:t>から</w:t>
        </w:r>
        <w:r w:rsidR="0076221D">
          <w:rPr>
            <w:rFonts w:hint="eastAsia"/>
          </w:rPr>
          <w:t>2</w:t>
        </w:r>
        <w:r w:rsidR="0076221D">
          <w:rPr>
            <w:rFonts w:hint="eastAsia"/>
          </w:rPr>
          <w:t>項目目の</w:t>
        </w:r>
        <w:r w:rsidR="0076221D">
          <w:rPr>
            <w:rFonts w:hint="eastAsia"/>
          </w:rPr>
          <w:t>CUST NO.</w:t>
        </w:r>
        <w:r w:rsidR="0076221D">
          <w:rPr>
            <w:rFonts w:hint="eastAsia"/>
          </w:rPr>
          <w:t>へ行けない場合、「</w:t>
        </w:r>
        <w:r w:rsidR="0076221D">
          <w:rPr>
            <w:rFonts w:hint="eastAsia"/>
          </w:rPr>
          <w:t>-1</w:t>
        </w:r>
        <w:r w:rsidR="0076221D">
          <w:rPr>
            <w:rFonts w:hint="eastAsia"/>
          </w:rPr>
          <w:t>」を格納する。</w:t>
        </w:r>
      </w:ins>
    </w:p>
    <w:p w14:paraId="3E6BB006" w14:textId="77777777" w:rsidR="00F22434" w:rsidRDefault="00F22434" w:rsidP="00F22434">
      <w:pPr>
        <w:ind w:firstLineChars="100" w:firstLine="210"/>
        <w:rPr>
          <w:ins w:id="2269" w:author="山口 晃一郎&lt;yamaguchi.koichiro@jp.panasonic.com&gt;" w:date="2020-11-02T15:01:00Z"/>
        </w:rPr>
      </w:pPr>
      <w:ins w:id="2270" w:author="山口 晃一郎&lt;yamaguchi.koichiro@jp.panasonic.com&gt;" w:date="2020-11-02T15:00:00Z">
        <w:r>
          <w:rPr>
            <w:rFonts w:hint="eastAsia"/>
          </w:rPr>
          <w:t>配送定義ファイルで定義した</w:t>
        </w:r>
        <w:r>
          <w:rPr>
            <w:rFonts w:hint="eastAsia"/>
          </w:rPr>
          <w:t>CUST NO.</w:t>
        </w:r>
      </w:ins>
      <w:ins w:id="2271" w:author="山口 晃一郎&lt;yamaguchi.koichiro@jp.panasonic.com&gt;" w:date="2021-02-22T13:50:00Z">
        <w:r w:rsidR="00C22810" w:rsidRPr="00C22810">
          <w:rPr>
            <w:rFonts w:hint="eastAsia"/>
          </w:rPr>
          <w:t xml:space="preserve"> </w:t>
        </w:r>
        <w:r w:rsidR="00C22810">
          <w:rPr>
            <w:rFonts w:hint="eastAsia"/>
          </w:rPr>
          <w:t>、及び、</w:t>
        </w:r>
        <w:r w:rsidR="00C22810" w:rsidRPr="006F22FB">
          <w:rPr>
            <w:rFonts w:hint="eastAsia"/>
          </w:rPr>
          <w:t>充電スポット定義ファイル</w:t>
        </w:r>
        <w:r w:rsidR="00C22810">
          <w:rPr>
            <w:rFonts w:hint="eastAsia"/>
          </w:rPr>
          <w:t>の</w:t>
        </w:r>
        <w:r w:rsidR="00C22810">
          <w:t>C-SPOT NO.</w:t>
        </w:r>
        <w:r w:rsidR="00C22810">
          <w:rPr>
            <w:rFonts w:hint="eastAsia"/>
          </w:rPr>
          <w:t>、及び、最終訪問先定義ファイルの</w:t>
        </w:r>
        <w:r w:rsidR="00C22810">
          <w:rPr>
            <w:rFonts w:hint="eastAsia"/>
          </w:rPr>
          <w:t>CUST NO.</w:t>
        </w:r>
      </w:ins>
      <w:ins w:id="2272" w:author="山口 晃一郎&lt;yamaguchi.koichiro@jp.panasonic.com&gt;" w:date="2020-11-02T15:00:00Z">
        <w:r>
          <w:rPr>
            <w:rFonts w:hint="eastAsia"/>
          </w:rPr>
          <w:t>の全ての組み合わせを必ず記述する</w:t>
        </w:r>
      </w:ins>
      <w:ins w:id="2273" w:author="山口 晃一郎&lt;yamaguchi.koichiro@jp.panasonic.com&gt;" w:date="2020-11-02T15:01:00Z">
        <w:r>
          <w:rPr>
            <w:rFonts w:hint="eastAsia"/>
          </w:rPr>
          <w:t>。</w:t>
        </w:r>
      </w:ins>
    </w:p>
    <w:p w14:paraId="444CA77A" w14:textId="77777777" w:rsidR="00F22434" w:rsidRDefault="00F22434" w:rsidP="00F22434">
      <w:pPr>
        <w:ind w:firstLineChars="100" w:firstLine="210"/>
        <w:rPr>
          <w:ins w:id="2274" w:author="山口 晃一郎&lt;yamaguchi.koichiro@jp.panasonic.com&gt;" w:date="2020-11-02T15:00:00Z"/>
        </w:rPr>
      </w:pPr>
      <w:ins w:id="2275" w:author="山口 晃一郎&lt;yamaguchi.koichiro@jp.panasonic.com&gt;" w:date="2020-11-02T15:00:00Z">
        <w:r>
          <w:rPr>
            <w:rFonts w:hint="eastAsia"/>
          </w:rPr>
          <w:t>同一</w:t>
        </w:r>
        <w:r>
          <w:rPr>
            <w:rFonts w:hint="eastAsia"/>
          </w:rPr>
          <w:t>CUST NO.</w:t>
        </w:r>
        <w:r>
          <w:rPr>
            <w:rFonts w:hint="eastAsia"/>
          </w:rPr>
          <w:t>同士の組み合わせは記述しなくても良い。記述した場合、処理速度低下の要因となる。</w:t>
        </w:r>
      </w:ins>
    </w:p>
    <w:p w14:paraId="4BC1D03B" w14:textId="77777777" w:rsidR="00F22434" w:rsidRDefault="00F22434" w:rsidP="00F22434">
      <w:pPr>
        <w:ind w:firstLineChars="100" w:firstLine="210"/>
        <w:rPr>
          <w:ins w:id="2276" w:author="山口 晃一郎&lt;yamaguchi.koichiro@jp.panasonic.com&gt;" w:date="2020-11-02T15:00:00Z"/>
        </w:rPr>
      </w:pPr>
      <w:ins w:id="2277" w:author="山口 晃一郎&lt;yamaguchi.koichiro@jp.panasonic.com&gt;" w:date="2020-11-02T15:00:00Z">
        <w:r>
          <w:rPr>
            <w:rFonts w:hint="eastAsia"/>
          </w:rPr>
          <w:t>配送定義ファイルに定義されない</w:t>
        </w:r>
        <w:r>
          <w:rPr>
            <w:rFonts w:hint="eastAsia"/>
          </w:rPr>
          <w:t>CUST NO.</w:t>
        </w:r>
        <w:r>
          <w:rPr>
            <w:rFonts w:hint="eastAsia"/>
          </w:rPr>
          <w:t>を記述しても動作に問題はないが、処理速度低下の要因となる。</w:t>
        </w:r>
      </w:ins>
    </w:p>
    <w:p w14:paraId="655E4A43" w14:textId="77777777" w:rsidR="00F22434" w:rsidRDefault="00F22434" w:rsidP="00F22434">
      <w:pPr>
        <w:ind w:firstLineChars="100" w:firstLine="210"/>
        <w:rPr>
          <w:ins w:id="2278" w:author="山口 晃一郎&lt;yamaguchi.koichiro@jp.panasonic.com&gt;" w:date="2020-11-02T15:00:00Z"/>
        </w:rPr>
      </w:pPr>
      <w:ins w:id="2279" w:author="山口 晃一郎&lt;yamaguchi.koichiro@jp.panasonic.com&gt;" w:date="2020-11-02T15:00:00Z">
        <w:r>
          <w:rPr>
            <w:rFonts w:hint="eastAsia"/>
          </w:rPr>
          <w:t>2</w:t>
        </w:r>
        <w:r>
          <w:rPr>
            <w:rFonts w:hint="eastAsia"/>
          </w:rPr>
          <w:t>地点の組み合わせは</w:t>
        </w:r>
        <w:r>
          <w:rPr>
            <w:rFonts w:hint="eastAsia"/>
          </w:rPr>
          <w:t>1</w:t>
        </w:r>
        <w:r>
          <w:rPr>
            <w:rFonts w:hint="eastAsia"/>
          </w:rPr>
          <w:t>件のみ記述する。</w:t>
        </w:r>
      </w:ins>
    </w:p>
    <w:p w14:paraId="6D53DC94" w14:textId="77777777" w:rsidR="00C5054E" w:rsidRDefault="00E52BA0" w:rsidP="00B27DA3">
      <w:pPr>
        <w:ind w:firstLineChars="100" w:firstLine="210"/>
      </w:pPr>
      <w:del w:id="2280" w:author="山口 晃一郎&lt;yamaguchi.koichiro@jp.panasonic.com&gt;" w:date="2020-11-02T15:00:00Z">
        <w:r w:rsidDel="00F22434">
          <w:rPr>
            <w:rFonts w:hint="eastAsia"/>
          </w:rPr>
          <w:delText>配送定義ファイルで定義した</w:delText>
        </w:r>
        <w:r w:rsidDel="00F22434">
          <w:rPr>
            <w:rFonts w:hint="eastAsia"/>
          </w:rPr>
          <w:delText>CUST NO.</w:delText>
        </w:r>
        <w:r w:rsidDel="00F22434">
          <w:rPr>
            <w:rFonts w:hint="eastAsia"/>
          </w:rPr>
          <w:delText>の全ての組み合わせを記述すること、ただし、自分自身同士の組み合わせは除く。</w:delText>
        </w:r>
      </w:del>
      <w:r w:rsidR="00C5054E">
        <w:rPr>
          <w:rFonts w:hint="eastAsia"/>
        </w:rPr>
        <w:t>以下ファイル記述例。</w:t>
      </w:r>
    </w:p>
    <w:p w14:paraId="45421DB7" w14:textId="77777777" w:rsidR="00E52BA0" w:rsidRDefault="00E52BA0" w:rsidP="00C5054E"/>
    <w:p w14:paraId="147ACA61" w14:textId="77777777" w:rsidR="00C5054E" w:rsidRDefault="00C5054E" w:rsidP="00C5054E">
      <w:r>
        <w:t>0,1,0.073342724</w:t>
      </w:r>
    </w:p>
    <w:p w14:paraId="45B296FF" w14:textId="77777777" w:rsidR="00C5054E" w:rsidRPr="00E52BA0" w:rsidRDefault="00C5054E" w:rsidP="00C5054E">
      <w:r>
        <w:t>0,2,0.061468558</w:t>
      </w:r>
    </w:p>
    <w:p w14:paraId="6F579178" w14:textId="77777777" w:rsidR="00D4739E" w:rsidRPr="00E52BA0" w:rsidRDefault="00D4739E" w:rsidP="00D4739E"/>
    <w:p w14:paraId="0D74AAD3" w14:textId="77777777" w:rsidR="00D4739E" w:rsidRDefault="00D4739E" w:rsidP="00D4739E">
      <w:pPr>
        <w:pStyle w:val="2"/>
      </w:pPr>
      <w:bookmarkStart w:id="2281" w:name="_Toc120881800"/>
      <w:r>
        <w:rPr>
          <w:rFonts w:hint="eastAsia"/>
        </w:rPr>
        <w:t>出力ファイル</w:t>
      </w:r>
      <w:bookmarkEnd w:id="2281"/>
    </w:p>
    <w:p w14:paraId="4FCA0870" w14:textId="77777777" w:rsidR="00C5054E" w:rsidRDefault="00C5054E" w:rsidP="00C5054E">
      <w:r>
        <w:rPr>
          <w:rFonts w:hint="eastAsia"/>
        </w:rPr>
        <w:t xml:space="preserve">　</w:t>
      </w:r>
      <w:r>
        <w:rPr>
          <w:rFonts w:hint="eastAsia"/>
        </w:rPr>
        <w:t>,</w:t>
      </w:r>
      <w:r>
        <w:rPr>
          <w:rFonts w:hint="eastAsia"/>
        </w:rPr>
        <w:t>（カンマ）区切りの</w:t>
      </w:r>
      <w:r>
        <w:rPr>
          <w:rFonts w:hint="eastAsia"/>
        </w:rPr>
        <w:t>CSV</w:t>
      </w:r>
      <w:r>
        <w:rPr>
          <w:rFonts w:hint="eastAsia"/>
        </w:rPr>
        <w:t>ファイル。</w:t>
      </w:r>
    </w:p>
    <w:p w14:paraId="14B29BD7" w14:textId="77777777" w:rsidR="00E52BA0" w:rsidRDefault="00D4739E" w:rsidP="00E52BA0">
      <w:r>
        <w:rPr>
          <w:rFonts w:hint="eastAsia"/>
        </w:rPr>
        <w:t xml:space="preserve">　</w:t>
      </w:r>
      <w:r w:rsidR="00E52BA0">
        <w:rPr>
          <w:rFonts w:hint="eastAsia"/>
        </w:rPr>
        <w:t>1</w:t>
      </w:r>
      <w:r w:rsidR="00E52BA0">
        <w:rPr>
          <w:rFonts w:hint="eastAsia"/>
        </w:rPr>
        <w:t>行目はヘッダ行で以下を記述。</w:t>
      </w:r>
    </w:p>
    <w:p w14:paraId="231130D8" w14:textId="77777777" w:rsidR="00E52BA0" w:rsidRDefault="00E52BA0" w:rsidP="00E52BA0">
      <w:proofErr w:type="spellStart"/>
      <w:r>
        <w:t>route#,Id</w:t>
      </w:r>
      <w:proofErr w:type="spellEnd"/>
    </w:p>
    <w:p w14:paraId="658B889C" w14:textId="77777777" w:rsidR="00E52BA0" w:rsidRDefault="00B27DA3" w:rsidP="00E52BA0">
      <w:r>
        <w:rPr>
          <w:rFonts w:hint="eastAsia"/>
        </w:rPr>
        <w:t xml:space="preserve">　</w:t>
      </w:r>
      <w:r w:rsidR="00E52BA0">
        <w:rPr>
          <w:rFonts w:hint="eastAsia"/>
        </w:rPr>
        <w:t>各項目の説明は以下。</w:t>
      </w:r>
    </w:p>
    <w:p w14:paraId="3504C714" w14:textId="77777777" w:rsidR="00E52BA0" w:rsidRDefault="00E52BA0" w:rsidP="00E52BA0">
      <w:r>
        <w:t>route#</w:t>
      </w:r>
      <w:r>
        <w:rPr>
          <w:rFonts w:hint="eastAsia"/>
        </w:rPr>
        <w:t>：運搬車識別。</w:t>
      </w:r>
      <w:r>
        <w:rPr>
          <w:rFonts w:hint="eastAsia"/>
        </w:rPr>
        <w:t>#</w:t>
      </w:r>
      <w:r>
        <w:rPr>
          <w:rFonts w:hint="eastAsia"/>
        </w:rPr>
        <w:t>は整数値が入る。</w:t>
      </w:r>
      <w:ins w:id="2282" w:author="全社標準ＰＣ" w:date="2018-09-13T19:18:00Z">
        <w:r w:rsidR="00526851">
          <w:rPr>
            <w:rFonts w:hint="eastAsia"/>
          </w:rPr>
          <w:t>0</w:t>
        </w:r>
        <w:r w:rsidR="00526851">
          <w:rPr>
            <w:rFonts w:hint="eastAsia"/>
          </w:rPr>
          <w:t>から通し番号が付与される。</w:t>
        </w:r>
      </w:ins>
    </w:p>
    <w:p w14:paraId="13560E27" w14:textId="77777777" w:rsidR="00BC151C" w:rsidRDefault="00E52BA0" w:rsidP="008954B4">
      <w:pPr>
        <w:ind w:left="210" w:hangingChars="100" w:hanging="210"/>
      </w:pPr>
      <w:r>
        <w:t>Id</w:t>
      </w:r>
      <w:r>
        <w:rPr>
          <w:rFonts w:hint="eastAsia"/>
        </w:rPr>
        <w:t>：</w:t>
      </w:r>
      <w:del w:id="2283" w:author="山口 晃一郎&lt;yamaguchi.koichiro@jp.panasonic.com&gt;" w:date="2022-02-18T16:41:00Z">
        <w:r w:rsidDel="00AA0E52">
          <w:rPr>
            <w:rFonts w:hint="eastAsia"/>
          </w:rPr>
          <w:delText>配送定義ファイルで定義した</w:delText>
        </w:r>
      </w:del>
      <w:ins w:id="2284" w:author="山口 晃一郎&lt;yamaguchi.koichiro@jp.panasonic.com&gt;" w:date="2022-02-18T16:41:00Z">
        <w:r w:rsidR="00AA0E52">
          <w:rPr>
            <w:rFonts w:hint="eastAsia"/>
          </w:rPr>
          <w:t>拠点、配送先および最終訪問先の</w:t>
        </w:r>
      </w:ins>
      <w:r>
        <w:rPr>
          <w:rFonts w:hint="eastAsia"/>
        </w:rPr>
        <w:t>CUST NO.</w:t>
      </w:r>
      <w:r>
        <w:rPr>
          <w:rFonts w:hint="eastAsia"/>
        </w:rPr>
        <w:t>を、</w:t>
      </w:r>
      <w:ins w:id="2285" w:author="山口 晃一郎&lt;yamaguchi.koichiro@jp.panasonic.com&gt;" w:date="2022-02-18T16:41:00Z">
        <w:r w:rsidR="00AA0E52">
          <w:rPr>
            <w:rFonts w:hint="eastAsia"/>
          </w:rPr>
          <w:t>順に</w:t>
        </w:r>
      </w:ins>
      <w:del w:id="2286" w:author="山口 晃一郎&lt;yamaguchi.koichiro@jp.panasonic.com&gt;" w:date="2022-02-18T16:41:00Z">
        <w:r w:rsidDel="00AA0E52">
          <w:rPr>
            <w:rFonts w:hint="eastAsia"/>
          </w:rPr>
          <w:delText>拠点から最後の配送先まで</w:delText>
        </w:r>
      </w:del>
      <w:ins w:id="2287" w:author="全社標準ＰＣ" w:date="2018-12-14T15:27:00Z">
        <w:r w:rsidR="00405FE3">
          <w:rPr>
            <w:rFonts w:hint="eastAsia"/>
          </w:rPr>
          <w:t>、</w:t>
        </w:r>
      </w:ins>
      <w:del w:id="2288" w:author="全社標準ＰＣ" w:date="2018-12-14T15:27:00Z">
        <w:r w:rsidDel="00405FE3">
          <w:rPr>
            <w:rFonts w:hint="eastAsia"/>
          </w:rPr>
          <w:delText>,</w:delText>
        </w:r>
      </w:del>
      <w:r>
        <w:rPr>
          <w:rFonts w:hint="eastAsia"/>
        </w:rPr>
        <w:t>（カンマ）区切りで記述</w:t>
      </w:r>
      <w:ins w:id="2289" w:author="山口 晃一郎&lt;yamaguchi.koichiro@jp.panasonic.com&gt;" w:date="2022-02-18T16:41:00Z">
        <w:r w:rsidR="00AA0E52">
          <w:rPr>
            <w:rFonts w:hint="eastAsia"/>
          </w:rPr>
          <w:t>する。ただし、最終訪問先</w:t>
        </w:r>
      </w:ins>
      <w:ins w:id="2290" w:author="山口 晃一郎&lt;yamaguchi.koichiro@jp.panasonic.com&gt;" w:date="2022-02-21T11:54:00Z">
        <w:r w:rsidR="00A952FB">
          <w:rPr>
            <w:rFonts w:hint="eastAsia"/>
          </w:rPr>
          <w:t>を指定</w:t>
        </w:r>
      </w:ins>
      <w:ins w:id="2291" w:author="山口 晃一郎&lt;yamaguchi.koichiro@jp.panasonic.com&gt;" w:date="2022-02-18T16:42:00Z">
        <w:r w:rsidR="00AA0E52">
          <w:rPr>
            <w:rFonts w:hint="eastAsia"/>
          </w:rPr>
          <w:t>しない場合は、最後を</w:t>
        </w:r>
        <w:r w:rsidR="00AA0E52">
          <w:rPr>
            <w:rFonts w:hint="eastAsia"/>
          </w:rPr>
          <w:t>0</w:t>
        </w:r>
        <w:r w:rsidR="00AA0E52">
          <w:rPr>
            <w:rFonts w:hint="eastAsia"/>
          </w:rPr>
          <w:t>（拠点の</w:t>
        </w:r>
        <w:r w:rsidR="00AA0E52">
          <w:rPr>
            <w:rFonts w:hint="eastAsia"/>
          </w:rPr>
          <w:t>CUST NO.</w:t>
        </w:r>
        <w:r w:rsidR="00AA0E52">
          <w:rPr>
            <w:rFonts w:hint="eastAsia"/>
          </w:rPr>
          <w:t>）とする。</w:t>
        </w:r>
      </w:ins>
    </w:p>
    <w:p w14:paraId="6769B75F" w14:textId="77777777" w:rsidR="00BC151C" w:rsidRDefault="00E52BA0" w:rsidP="00E52BA0">
      <w:pPr>
        <w:ind w:leftChars="100" w:left="210"/>
        <w:rPr>
          <w:ins w:id="2292" w:author="山口 晃一郎&lt;yamaguchi.koichiro@jp.panasonic.com&gt;" w:date="2020-11-02T15:03:00Z"/>
        </w:rPr>
      </w:pPr>
      <w:r>
        <w:rPr>
          <w:rFonts w:hint="eastAsia"/>
        </w:rPr>
        <w:t>2</w:t>
      </w:r>
      <w:r>
        <w:rPr>
          <w:rFonts w:hint="eastAsia"/>
        </w:rPr>
        <w:t>行目から、</w:t>
      </w:r>
      <w:r>
        <w:rPr>
          <w:rFonts w:hint="eastAsia"/>
        </w:rPr>
        <w:t>1</w:t>
      </w:r>
      <w:r>
        <w:rPr>
          <w:rFonts w:hint="eastAsia"/>
        </w:rPr>
        <w:t>台</w:t>
      </w:r>
      <w:r>
        <w:rPr>
          <w:rFonts w:hint="eastAsia"/>
        </w:rPr>
        <w:t>1</w:t>
      </w:r>
      <w:r>
        <w:rPr>
          <w:rFonts w:hint="eastAsia"/>
        </w:rPr>
        <w:t>行で、指定の配送台数分記述する。</w:t>
      </w:r>
      <w:del w:id="2293" w:author="山口 晃一郎&lt;yamaguchi.koichiro@jp.panasonic.com&gt;" w:date="2021-02-22T11:05:00Z">
        <w:r w:rsidR="00440881" w:rsidDel="004324BE">
          <w:rPr>
            <w:rFonts w:hint="eastAsia"/>
          </w:rPr>
          <w:delText>距離計算が「拠点を出発し最後の配送先での配送を終えて拠点に戻るまで」の場合、最後は拠点</w:delText>
        </w:r>
        <w:r w:rsidR="00BA49D8" w:rsidDel="004324BE">
          <w:rPr>
            <w:rFonts w:hint="eastAsia"/>
          </w:rPr>
          <w:delText>の</w:delText>
        </w:r>
        <w:r w:rsidR="00BA49D8" w:rsidDel="004324BE">
          <w:rPr>
            <w:rFonts w:hint="eastAsia"/>
          </w:rPr>
          <w:delText>Id</w:delText>
        </w:r>
        <w:r w:rsidR="00440881" w:rsidDel="004324BE">
          <w:rPr>
            <w:rFonts w:hint="eastAsia"/>
          </w:rPr>
          <w:delText>となり、「拠点を出発し最後の配送先まで」の場合、最後は最終配送先</w:delText>
        </w:r>
        <w:r w:rsidR="00BA49D8" w:rsidDel="004324BE">
          <w:rPr>
            <w:rFonts w:hint="eastAsia"/>
          </w:rPr>
          <w:delText>の</w:delText>
        </w:r>
        <w:r w:rsidR="00BA49D8" w:rsidDel="004324BE">
          <w:rPr>
            <w:rFonts w:hint="eastAsia"/>
          </w:rPr>
          <w:delText>Id</w:delText>
        </w:r>
        <w:r w:rsidR="00440881" w:rsidDel="004324BE">
          <w:rPr>
            <w:rFonts w:hint="eastAsia"/>
          </w:rPr>
          <w:delText>となる。</w:delText>
        </w:r>
      </w:del>
    </w:p>
    <w:p w14:paraId="5DACA31B" w14:textId="77777777" w:rsidR="00E52BA0" w:rsidRDefault="00E52BA0" w:rsidP="00E52BA0">
      <w:pPr>
        <w:ind w:leftChars="100" w:left="210"/>
      </w:pPr>
      <w:r>
        <w:rPr>
          <w:rFonts w:hint="eastAsia"/>
        </w:rPr>
        <w:t>以下、配送台数</w:t>
      </w:r>
      <w:r>
        <w:rPr>
          <w:rFonts w:hint="eastAsia"/>
        </w:rPr>
        <w:t>2</w:t>
      </w:r>
      <w:r>
        <w:rPr>
          <w:rFonts w:hint="eastAsia"/>
        </w:rPr>
        <w:t>台</w:t>
      </w:r>
      <w:r w:rsidR="00440881">
        <w:rPr>
          <w:rFonts w:hint="eastAsia"/>
        </w:rPr>
        <w:t>、距離計算が「拠点</w:t>
      </w:r>
      <w:r w:rsidR="00BA49D8">
        <w:rPr>
          <w:rFonts w:hint="eastAsia"/>
        </w:rPr>
        <w:t>を出発し最後</w:t>
      </w:r>
      <w:r w:rsidR="00440881">
        <w:rPr>
          <w:rFonts w:hint="eastAsia"/>
        </w:rPr>
        <w:t>の</w:t>
      </w:r>
      <w:r w:rsidR="00BA49D8">
        <w:rPr>
          <w:rFonts w:hint="eastAsia"/>
        </w:rPr>
        <w:t>配送先での</w:t>
      </w:r>
      <w:r w:rsidR="00440881">
        <w:rPr>
          <w:rFonts w:hint="eastAsia"/>
        </w:rPr>
        <w:t>配送を終えて拠点</w:t>
      </w:r>
      <w:r w:rsidR="00BA49D8">
        <w:rPr>
          <w:rFonts w:hint="eastAsia"/>
        </w:rPr>
        <w:t>に戻る</w:t>
      </w:r>
      <w:r w:rsidR="00440881">
        <w:rPr>
          <w:rFonts w:hint="eastAsia"/>
        </w:rPr>
        <w:t>まで」の場合</w:t>
      </w:r>
      <w:r>
        <w:rPr>
          <w:rFonts w:hint="eastAsia"/>
        </w:rPr>
        <w:t>のファイル記述例。</w:t>
      </w:r>
    </w:p>
    <w:p w14:paraId="42FA3CB8" w14:textId="77777777" w:rsidR="00C5054E" w:rsidRDefault="00C5054E" w:rsidP="00C5054E"/>
    <w:p w14:paraId="14F826A1" w14:textId="77777777" w:rsidR="00E52BA0" w:rsidRDefault="00E52BA0" w:rsidP="00E52BA0">
      <w:proofErr w:type="spellStart"/>
      <w:r>
        <w:t>route#,Id</w:t>
      </w:r>
      <w:proofErr w:type="spellEnd"/>
    </w:p>
    <w:p w14:paraId="0EEEA26B" w14:textId="77777777" w:rsidR="00E52BA0" w:rsidRDefault="00E52BA0" w:rsidP="00E52BA0">
      <w:r>
        <w:t>route0,0,1,2</w:t>
      </w:r>
      <w:r w:rsidR="00440881">
        <w:rPr>
          <w:rFonts w:hint="eastAsia"/>
        </w:rPr>
        <w:t>,0</w:t>
      </w:r>
    </w:p>
    <w:p w14:paraId="73D991A0" w14:textId="77777777" w:rsidR="00D4739E" w:rsidRPr="00E52BA0" w:rsidRDefault="00E52BA0" w:rsidP="00E52BA0">
      <w:r>
        <w:t>route1,0,3,4</w:t>
      </w:r>
      <w:r w:rsidR="00440881">
        <w:rPr>
          <w:rFonts w:hint="eastAsia"/>
        </w:rPr>
        <w:t>,0</w:t>
      </w:r>
    </w:p>
    <w:p w14:paraId="7CB48E26" w14:textId="77777777" w:rsidR="00D4739E" w:rsidRPr="0041267F" w:rsidRDefault="00D4739E" w:rsidP="00D4739E"/>
    <w:p w14:paraId="35BE3EB8" w14:textId="77777777" w:rsidR="00D4739E" w:rsidRDefault="00D4739E" w:rsidP="00D4739E">
      <w:pPr>
        <w:pStyle w:val="2"/>
      </w:pPr>
      <w:bookmarkStart w:id="2294" w:name="_Toc120881801"/>
      <w:r>
        <w:rPr>
          <w:rFonts w:hint="eastAsia"/>
        </w:rPr>
        <w:t>初期解ファイル</w:t>
      </w:r>
      <w:bookmarkEnd w:id="2294"/>
    </w:p>
    <w:p w14:paraId="5E78D682" w14:textId="77777777" w:rsidR="00D4739E" w:rsidRDefault="00D4739E" w:rsidP="00D4739E">
      <w:r>
        <w:rPr>
          <w:rFonts w:hint="eastAsia"/>
        </w:rPr>
        <w:t xml:space="preserve">　</w:t>
      </w:r>
      <w:r w:rsidR="00E52BA0">
        <w:rPr>
          <w:rFonts w:hint="eastAsia"/>
        </w:rPr>
        <w:t>出力ファイルと同様のフォーマット。</w:t>
      </w:r>
      <w:del w:id="2295" w:author="山口 晃一郎&lt;yamaguchi.koichiro@jp.panasonic.com&gt;" w:date="2021-02-22T11:04:00Z">
        <w:r w:rsidR="00551B49" w:rsidDel="004324BE">
          <w:rPr>
            <w:rFonts w:hint="eastAsia"/>
          </w:rPr>
          <w:delText>各ルートの最後は、</w:delText>
        </w:r>
        <w:r w:rsidR="00F806A9" w:rsidDel="004324BE">
          <w:rPr>
            <w:rFonts w:hint="eastAsia"/>
          </w:rPr>
          <w:delText>-l</w:delText>
        </w:r>
        <w:r w:rsidR="00F806A9" w:rsidDel="004324BE">
          <w:rPr>
            <w:rFonts w:hint="eastAsia"/>
          </w:rPr>
          <w:delText>を指定する場合は</w:delText>
        </w:r>
        <w:r w:rsidR="00551B49" w:rsidDel="004324BE">
          <w:rPr>
            <w:rFonts w:hint="eastAsia"/>
          </w:rPr>
          <w:delText>最終配送先の</w:delText>
        </w:r>
        <w:r w:rsidR="00551B49" w:rsidDel="004324BE">
          <w:rPr>
            <w:rFonts w:hint="eastAsia"/>
          </w:rPr>
          <w:delText>Id</w:delText>
        </w:r>
        <w:r w:rsidR="00551B49" w:rsidDel="004324BE">
          <w:rPr>
            <w:rFonts w:hint="eastAsia"/>
          </w:rPr>
          <w:delText>を記述</w:delText>
        </w:r>
        <w:r w:rsidR="00F806A9" w:rsidDel="004324BE">
          <w:rPr>
            <w:rFonts w:hint="eastAsia"/>
          </w:rPr>
          <w:delText>、</w:delText>
        </w:r>
        <w:r w:rsidR="00F806A9" w:rsidDel="004324BE">
          <w:rPr>
            <w:rFonts w:hint="eastAsia"/>
          </w:rPr>
          <w:delText>-l</w:delText>
        </w:r>
        <w:r w:rsidR="00F806A9" w:rsidDel="004324BE">
          <w:rPr>
            <w:rFonts w:hint="eastAsia"/>
          </w:rPr>
          <w:delText>を指定しない場合は拠点の</w:delText>
        </w:r>
        <w:r w:rsidR="00F806A9" w:rsidDel="004324BE">
          <w:rPr>
            <w:rFonts w:hint="eastAsia"/>
          </w:rPr>
          <w:delText>Id</w:delText>
        </w:r>
        <w:r w:rsidR="00F806A9" w:rsidDel="004324BE">
          <w:rPr>
            <w:rFonts w:hint="eastAsia"/>
          </w:rPr>
          <w:delText>を記述</w:delText>
        </w:r>
        <w:r w:rsidR="00551B49" w:rsidDel="004324BE">
          <w:rPr>
            <w:rFonts w:hint="eastAsia"/>
          </w:rPr>
          <w:delText>すること。</w:delText>
        </w:r>
      </w:del>
      <w:ins w:id="2296" w:author="全社標準ＰＣ" w:date="2018-09-13T19:22:00Z">
        <w:r w:rsidR="00712791">
          <w:rPr>
            <w:rFonts w:hint="eastAsia"/>
          </w:rPr>
          <w:t>route</w:t>
        </w:r>
      </w:ins>
      <w:ins w:id="2297" w:author="全社標準ＰＣ" w:date="2018-09-13T19:20:00Z">
        <w:r w:rsidR="00526851">
          <w:rPr>
            <w:rFonts w:hint="eastAsia"/>
          </w:rPr>
          <w:t>#</w:t>
        </w:r>
      </w:ins>
      <w:ins w:id="2298" w:author="全社標準ＰＣ" w:date="2018-09-13T19:22:00Z">
        <w:r w:rsidR="00712791">
          <w:rPr>
            <w:rFonts w:hint="eastAsia"/>
          </w:rPr>
          <w:t>の</w:t>
        </w:r>
        <w:r w:rsidR="00712791">
          <w:rPr>
            <w:rFonts w:hint="eastAsia"/>
          </w:rPr>
          <w:t>#</w:t>
        </w:r>
      </w:ins>
      <w:ins w:id="2299" w:author="全社標準ＰＣ" w:date="2018-09-13T19:20:00Z">
        <w:r w:rsidR="00526851">
          <w:rPr>
            <w:rFonts w:hint="eastAsia"/>
          </w:rPr>
          <w:t>について</w:t>
        </w:r>
      </w:ins>
      <w:ins w:id="2300" w:author="全社標準ＰＣ" w:date="2018-09-13T19:21:00Z">
        <w:r w:rsidR="00526851">
          <w:rPr>
            <w:rFonts w:hint="eastAsia"/>
          </w:rPr>
          <w:t>は</w:t>
        </w:r>
      </w:ins>
      <w:ins w:id="2301" w:author="全社標準ＰＣ" w:date="2018-09-13T19:20:00Z">
        <w:r w:rsidR="00526851">
          <w:rPr>
            <w:rFonts w:hint="eastAsia"/>
          </w:rPr>
          <w:t>、初期解の読み込み順に</w:t>
        </w:r>
        <w:del w:id="2302" w:author="山口 晃一郎&lt;yamaguchi.koichiro@jp.panasonic.com&gt;" w:date="2020-06-25T13:53:00Z">
          <w:r w:rsidR="00526851" w:rsidDel="007F4722">
            <w:rPr>
              <w:rFonts w:hint="eastAsia"/>
            </w:rPr>
            <w:delText>出力ファイル</w:delText>
          </w:r>
        </w:del>
      </w:ins>
      <w:ins w:id="2303" w:author="山口 晃一郎&lt;yamaguchi.koichiro@jp.panasonic.com&gt;" w:date="2020-06-25T13:53:00Z">
        <w:r w:rsidR="007F4722">
          <w:rPr>
            <w:rFonts w:hint="eastAsia"/>
          </w:rPr>
          <w:t>ソルバ内部</w:t>
        </w:r>
      </w:ins>
      <w:ins w:id="2304" w:author="全社標準ＰＣ" w:date="2018-09-13T19:21:00Z">
        <w:r w:rsidR="00526851">
          <w:rPr>
            <w:rFonts w:hint="eastAsia"/>
          </w:rPr>
          <w:t>にて</w:t>
        </w:r>
      </w:ins>
      <w:ins w:id="2305" w:author="全社標準ＰＣ" w:date="2018-09-13T19:20:00Z">
        <w:r w:rsidR="00526851">
          <w:rPr>
            <w:rFonts w:hint="eastAsia"/>
          </w:rPr>
          <w:t>0</w:t>
        </w:r>
        <w:r w:rsidR="00526851">
          <w:rPr>
            <w:rFonts w:hint="eastAsia"/>
          </w:rPr>
          <w:t>から</w:t>
        </w:r>
      </w:ins>
      <w:ins w:id="2306" w:author="全社標準ＰＣ" w:date="2018-09-13T19:21:00Z">
        <w:r w:rsidR="00526851">
          <w:rPr>
            <w:rFonts w:hint="eastAsia"/>
          </w:rPr>
          <w:t>通し番号が付与されるので、初期解の</w:t>
        </w:r>
        <w:r w:rsidR="00526851">
          <w:rPr>
            <w:rFonts w:hint="eastAsia"/>
          </w:rPr>
          <w:t>#</w:t>
        </w:r>
        <w:r w:rsidR="00526851">
          <w:rPr>
            <w:rFonts w:hint="eastAsia"/>
          </w:rPr>
          <w:t>と出力ファイルの</w:t>
        </w:r>
        <w:r w:rsidR="00526851">
          <w:rPr>
            <w:rFonts w:hint="eastAsia"/>
          </w:rPr>
          <w:t>#</w:t>
        </w:r>
        <w:r w:rsidR="00526851">
          <w:rPr>
            <w:rFonts w:hint="eastAsia"/>
          </w:rPr>
          <w:t>は必ずしも一致しない。</w:t>
        </w:r>
      </w:ins>
      <w:ins w:id="2307" w:author="山口 晃一郎&lt;yamaguchi.koichiro@jp.panasonic.com&gt;" w:date="2020-06-25T13:53:00Z">
        <w:r w:rsidR="007F4722">
          <w:rPr>
            <w:rFonts w:hint="eastAsia"/>
          </w:rPr>
          <w:t>後述するスキル設定</w:t>
        </w:r>
      </w:ins>
      <w:ins w:id="2308" w:author="山口 晃一郎&lt;yamaguchi.koichiro@jp.panasonic.com&gt;" w:date="2020-06-25T13:54:00Z">
        <w:r w:rsidR="007F4722">
          <w:rPr>
            <w:rFonts w:hint="eastAsia"/>
          </w:rPr>
          <w:t>の仕様</w:t>
        </w:r>
      </w:ins>
      <w:ins w:id="2309" w:author="山口 晃一郎&lt;yamaguchi.koichiro@jp.panasonic.com&gt;" w:date="2020-06-25T13:57:00Z">
        <w:r w:rsidR="001124E7">
          <w:rPr>
            <w:rFonts w:hint="eastAsia"/>
          </w:rPr>
          <w:t>を</w:t>
        </w:r>
      </w:ins>
      <w:ins w:id="2310" w:author="山口 晃一郎&lt;yamaguchi.koichiro@jp.panasonic.com&gt;" w:date="2020-06-25T13:54:00Z">
        <w:r w:rsidR="007F4722">
          <w:rPr>
            <w:rFonts w:hint="eastAsia"/>
          </w:rPr>
          <w:t>考慮すると</w:t>
        </w:r>
        <w:r w:rsidR="007F4722">
          <w:rPr>
            <w:rFonts w:hint="eastAsia"/>
          </w:rPr>
          <w:t>route#</w:t>
        </w:r>
        <w:r w:rsidR="007F4722">
          <w:rPr>
            <w:rFonts w:hint="eastAsia"/>
          </w:rPr>
          <w:t>の</w:t>
        </w:r>
        <w:r w:rsidR="007F4722">
          <w:rPr>
            <w:rFonts w:hint="eastAsia"/>
          </w:rPr>
          <w:t>#</w:t>
        </w:r>
        <w:r w:rsidR="007F4722">
          <w:rPr>
            <w:rFonts w:hint="eastAsia"/>
          </w:rPr>
          <w:t>は</w:t>
        </w:r>
        <w:r w:rsidR="007F4722">
          <w:rPr>
            <w:rFonts w:hint="eastAsia"/>
          </w:rPr>
          <w:t>0</w:t>
        </w:r>
        <w:r w:rsidR="007F4722">
          <w:rPr>
            <w:rFonts w:hint="eastAsia"/>
          </w:rPr>
          <w:t>からの通し番号を付与するのが望ましい。</w:t>
        </w:r>
      </w:ins>
    </w:p>
    <w:p w14:paraId="5CCA25DF" w14:textId="77777777" w:rsidR="00BF4C96" w:rsidRDefault="00F55CC0" w:rsidP="00BF4C96">
      <w:pPr>
        <w:rPr>
          <w:ins w:id="2311" w:author="Yamaguchi Koichiro (山口 晃一郎)" w:date="2022-09-05T14:28:00Z"/>
        </w:rPr>
      </w:pPr>
      <w:r>
        <w:rPr>
          <w:rFonts w:hint="eastAsia"/>
        </w:rPr>
        <w:t xml:space="preserve">　初期解ファイルの台数</w:t>
      </w:r>
      <w:del w:id="2312" w:author="山口 晃一郎&lt;yamaguchi.koichiro@jp.panasonic.com&gt;" w:date="2021-05-21T17:33:00Z">
        <w:r w:rsidDel="0061565B">
          <w:rPr>
            <w:rFonts w:hint="eastAsia"/>
          </w:rPr>
          <w:delText>が</w:delText>
        </w:r>
      </w:del>
      <w:ins w:id="2313" w:author="山口 晃一郎&lt;yamaguchi.koichiro@jp.panasonic.com&gt;" w:date="2021-05-21T17:33:00Z">
        <w:r w:rsidR="0061565B">
          <w:rPr>
            <w:rFonts w:hint="eastAsia"/>
          </w:rPr>
          <w:t>は</w:t>
        </w:r>
      </w:ins>
      <w:r>
        <w:rPr>
          <w:rFonts w:hint="eastAsia"/>
        </w:rPr>
        <w:t>-v</w:t>
      </w:r>
      <w:r>
        <w:rPr>
          <w:rFonts w:hint="eastAsia"/>
        </w:rPr>
        <w:t>オプション指定の台数</w:t>
      </w:r>
      <w:del w:id="2314" w:author="山口 晃一郎&lt;yamaguchi.koichiro@jp.panasonic.com&gt;" w:date="2021-05-21T17:33:00Z">
        <w:r w:rsidDel="0061565B">
          <w:rPr>
            <w:rFonts w:hint="eastAsia"/>
          </w:rPr>
          <w:delText>より少ない場合、ソルバは初期解ファイルの台数で解を出すので注意。言い換えると、ソルバは台数を増やす動きはしない</w:delText>
        </w:r>
      </w:del>
      <w:ins w:id="2315" w:author="Yamaguchi Koichiro (山口 晃一郎)" w:date="2022-09-05T14:28:00Z">
        <w:r w:rsidR="00BF4C96">
          <w:rPr>
            <w:rFonts w:hint="eastAsia"/>
          </w:rPr>
          <w:t>以下とすること。配送先の無い空車両も指定可能。</w:t>
        </w:r>
      </w:ins>
      <w:ins w:id="2316" w:author="Yamaguchi Koichiro (山口 晃一郎)" w:date="2022-09-07T13:35:00Z">
        <w:r w:rsidR="00E9629E">
          <w:rPr>
            <w:rFonts w:hint="eastAsia"/>
          </w:rPr>
          <w:t>空車両の指定は、</w:t>
        </w:r>
        <w:r w:rsidR="00E9629E">
          <w:rPr>
            <w:rFonts w:hint="eastAsia"/>
          </w:rPr>
          <w:t>route#</w:t>
        </w:r>
        <w:r w:rsidR="00E9629E">
          <w:rPr>
            <w:rFonts w:hint="eastAsia"/>
          </w:rPr>
          <w:t>のみの記述とする。</w:t>
        </w:r>
      </w:ins>
      <w:ins w:id="2317" w:author="Yamaguchi Koichiro (山口 晃一郎)" w:date="2022-09-05T14:29:00Z">
        <w:r w:rsidR="00BF4C96">
          <w:rPr>
            <w:rFonts w:hint="eastAsia"/>
          </w:rPr>
          <w:t>初期解ファイルに</w:t>
        </w:r>
      </w:ins>
      <w:ins w:id="2318" w:author="Yamaguchi Koichiro (山口 晃一郎)" w:date="2022-09-05T14:30:00Z">
        <w:r w:rsidR="00BF4C96">
          <w:rPr>
            <w:rFonts w:hint="eastAsia"/>
          </w:rPr>
          <w:t>記述</w:t>
        </w:r>
      </w:ins>
      <w:ins w:id="2319" w:author="Yamaguchi Koichiro (山口 晃一郎)" w:date="2022-09-05T14:29:00Z">
        <w:r w:rsidR="00BF4C96">
          <w:rPr>
            <w:rFonts w:hint="eastAsia"/>
          </w:rPr>
          <w:t>のない車両は空車両とみなす。</w:t>
        </w:r>
      </w:ins>
    </w:p>
    <w:p w14:paraId="521BC463" w14:textId="77777777" w:rsidR="00BF4C96" w:rsidRDefault="00BF4C96" w:rsidP="00BF4C96">
      <w:pPr>
        <w:rPr>
          <w:ins w:id="2320" w:author="Yamaguchi Koichiro (山口 晃一郎)" w:date="2022-09-05T14:28:00Z"/>
        </w:rPr>
      </w:pPr>
    </w:p>
    <w:p w14:paraId="0E49E4C8" w14:textId="77777777" w:rsidR="00BF4C96" w:rsidRDefault="00BF4C96" w:rsidP="00BF4C96">
      <w:pPr>
        <w:rPr>
          <w:ins w:id="2321" w:author="Yamaguchi Koichiro (山口 晃一郎)" w:date="2022-09-05T14:28:00Z"/>
        </w:rPr>
      </w:pPr>
      <w:ins w:id="2322" w:author="Yamaguchi Koichiro (山口 晃一郎)" w:date="2022-09-05T14:28:00Z">
        <w:r>
          <w:rPr>
            <w:rFonts w:hint="eastAsia"/>
          </w:rPr>
          <w:t>ファイル記述例</w:t>
        </w:r>
      </w:ins>
    </w:p>
    <w:p w14:paraId="43DA85D4" w14:textId="77777777" w:rsidR="00BF4C96" w:rsidRDefault="00BF4C96" w:rsidP="00BF4C96">
      <w:pPr>
        <w:rPr>
          <w:ins w:id="2323" w:author="Yamaguchi Koichiro (山口 晃一郎)" w:date="2022-09-05T14:28:00Z"/>
        </w:rPr>
      </w:pPr>
      <w:proofErr w:type="spellStart"/>
      <w:ins w:id="2324" w:author="Yamaguchi Koichiro (山口 晃一郎)" w:date="2022-09-05T14:28:00Z">
        <w:r>
          <w:rPr>
            <w:rFonts w:hint="eastAsia"/>
          </w:rPr>
          <w:t>route#,Id</w:t>
        </w:r>
        <w:proofErr w:type="spellEnd"/>
      </w:ins>
    </w:p>
    <w:p w14:paraId="314CE032" w14:textId="77777777" w:rsidR="00BF4C96" w:rsidRDefault="00BF4C96" w:rsidP="00BF4C96">
      <w:pPr>
        <w:rPr>
          <w:ins w:id="2325" w:author="Yamaguchi Koichiro (山口 晃一郎)" w:date="2022-09-05T14:28:00Z"/>
        </w:rPr>
      </w:pPr>
      <w:ins w:id="2326" w:author="Yamaguchi Koichiro (山口 晃一郎)" w:date="2022-09-05T14:28:00Z">
        <w:r>
          <w:rPr>
            <w:rFonts w:hint="eastAsia"/>
          </w:rPr>
          <w:t>route0</w:t>
        </w:r>
      </w:ins>
    </w:p>
    <w:p w14:paraId="6D41B142" w14:textId="77777777" w:rsidR="00F55CC0" w:rsidRPr="0041267F" w:rsidRDefault="00BF4C96" w:rsidP="00BF4C96">
      <w:ins w:id="2327" w:author="Yamaguchi Koichiro (山口 晃一郎)" w:date="2022-09-05T14:28:00Z">
        <w:r>
          <w:rPr>
            <w:rFonts w:hint="eastAsia"/>
          </w:rPr>
          <w:t>route1,0,3,4,0</w:t>
        </w:r>
      </w:ins>
      <w:ins w:id="2328" w:author="山口 晃一郎&lt;yamaguchi.koichiro@jp.panasonic.com&gt;" w:date="2021-05-21T17:33:00Z">
        <w:del w:id="2329" w:author="Yamaguchi Koichiro (山口 晃一郎)" w:date="2022-09-05T14:28:00Z">
          <w:r w:rsidR="0061565B" w:rsidDel="00BF4C96">
            <w:rPr>
              <w:rFonts w:hint="eastAsia"/>
            </w:rPr>
            <w:delText>と合わせること</w:delText>
          </w:r>
        </w:del>
      </w:ins>
      <w:del w:id="2330" w:author="Yamaguchi Koichiro (山口 晃一郎)" w:date="2022-09-05T14:28:00Z">
        <w:r w:rsidR="00F55CC0" w:rsidDel="00BF4C96">
          <w:rPr>
            <w:rFonts w:hint="eastAsia"/>
          </w:rPr>
          <w:delText>。</w:delText>
        </w:r>
      </w:del>
    </w:p>
    <w:p w14:paraId="0C3A1BAE" w14:textId="77777777" w:rsidR="00D4739E" w:rsidRDefault="00D4739E" w:rsidP="00D4739E">
      <w:pPr>
        <w:rPr>
          <w:ins w:id="2331" w:author="全社標準ＰＣ" w:date="2018-09-04T09:43:00Z"/>
        </w:rPr>
      </w:pPr>
    </w:p>
    <w:p w14:paraId="2C448880" w14:textId="77777777" w:rsidR="00E54510" w:rsidRDefault="00E54510">
      <w:pPr>
        <w:pStyle w:val="2"/>
        <w:rPr>
          <w:ins w:id="2332" w:author="全社標準ＰＣ" w:date="2018-09-04T09:43:00Z"/>
        </w:rPr>
        <w:pPrChange w:id="2333" w:author="全社標準ＰＣ" w:date="2018-09-04T11:39:00Z">
          <w:pPr>
            <w:pStyle w:val="2"/>
            <w:numPr>
              <w:numId w:val="58"/>
            </w:numPr>
          </w:pPr>
        </w:pPrChange>
      </w:pPr>
      <w:bookmarkStart w:id="2334" w:name="_Toc120881802"/>
      <w:ins w:id="2335" w:author="全社標準ＰＣ" w:date="2018-09-04T09:43:00Z">
        <w:r>
          <w:rPr>
            <w:rFonts w:hint="eastAsia"/>
          </w:rPr>
          <w:t>スキル設定ファイル</w:t>
        </w:r>
        <w:bookmarkEnd w:id="2334"/>
      </w:ins>
    </w:p>
    <w:p w14:paraId="5C35695F" w14:textId="77777777" w:rsidR="00E54510" w:rsidRDefault="00E54510" w:rsidP="00E54510">
      <w:pPr>
        <w:rPr>
          <w:ins w:id="2336" w:author="全社標準ＰＣ" w:date="2018-09-04T09:46:00Z"/>
        </w:rPr>
      </w:pPr>
      <w:ins w:id="2337" w:author="全社標準ＰＣ" w:date="2018-09-04T09:46:00Z">
        <w:r>
          <w:rPr>
            <w:rFonts w:hint="eastAsia"/>
          </w:rPr>
          <w:t xml:space="preserve">　</w:t>
        </w:r>
        <w:r>
          <w:rPr>
            <w:rFonts w:hint="eastAsia"/>
          </w:rPr>
          <w:t>,</w:t>
        </w:r>
        <w:r>
          <w:rPr>
            <w:rFonts w:hint="eastAsia"/>
          </w:rPr>
          <w:t>（カンマ）区切りの</w:t>
        </w:r>
        <w:r>
          <w:rPr>
            <w:rFonts w:hint="eastAsia"/>
          </w:rPr>
          <w:t>CSV</w:t>
        </w:r>
        <w:r>
          <w:rPr>
            <w:rFonts w:hint="eastAsia"/>
          </w:rPr>
          <w:t>ファイル。</w:t>
        </w:r>
      </w:ins>
    </w:p>
    <w:p w14:paraId="0818374F" w14:textId="77777777" w:rsidR="00E54510" w:rsidRDefault="00E54510" w:rsidP="00E54510">
      <w:pPr>
        <w:rPr>
          <w:ins w:id="2338" w:author="全社標準ＰＣ" w:date="2018-09-04T09:46:00Z"/>
        </w:rPr>
      </w:pPr>
      <w:ins w:id="2339" w:author="全社標準ＰＣ" w:date="2018-09-04T09:46:00Z">
        <w:r>
          <w:rPr>
            <w:rFonts w:hint="eastAsia"/>
          </w:rPr>
          <w:t xml:space="preserve">　</w:t>
        </w:r>
        <w:r>
          <w:rPr>
            <w:rFonts w:hint="eastAsia"/>
          </w:rPr>
          <w:t>1</w:t>
        </w:r>
        <w:r>
          <w:rPr>
            <w:rFonts w:hint="eastAsia"/>
          </w:rPr>
          <w:t>行目はヘッダ行で以下を記述。</w:t>
        </w:r>
      </w:ins>
    </w:p>
    <w:p w14:paraId="240E845A" w14:textId="77777777" w:rsidR="00E54510" w:rsidRDefault="00E54510" w:rsidP="00E54510">
      <w:pPr>
        <w:rPr>
          <w:ins w:id="2340" w:author="全社標準ＰＣ" w:date="2018-09-04T09:46:00Z"/>
        </w:rPr>
      </w:pPr>
      <w:ins w:id="2341" w:author="全社標準ＰＣ" w:date="2018-09-04T09:46:00Z">
        <w:r>
          <w:t>route#,</w:t>
        </w:r>
      </w:ins>
      <w:proofErr w:type="spellStart"/>
      <w:ins w:id="2342" w:author="全社標準ＰＣ" w:date="2018-09-04T09:47:00Z">
        <w:r>
          <w:rPr>
            <w:rFonts w:hint="eastAsia"/>
          </w:rPr>
          <w:t>OperationSkill,DriveSkill</w:t>
        </w:r>
      </w:ins>
      <w:proofErr w:type="spellEnd"/>
    </w:p>
    <w:p w14:paraId="5BF84271" w14:textId="77777777" w:rsidR="00E54510" w:rsidRDefault="00E54510" w:rsidP="00E54510">
      <w:pPr>
        <w:rPr>
          <w:ins w:id="2343" w:author="全社標準ＰＣ" w:date="2018-09-04T09:46:00Z"/>
        </w:rPr>
      </w:pPr>
      <w:ins w:id="2344" w:author="全社標準ＰＣ" w:date="2018-09-04T09:46:00Z">
        <w:r>
          <w:rPr>
            <w:rFonts w:hint="eastAsia"/>
          </w:rPr>
          <w:t xml:space="preserve">　各項目の説明は以下。</w:t>
        </w:r>
      </w:ins>
    </w:p>
    <w:p w14:paraId="5E19C968" w14:textId="77777777" w:rsidR="00E54510" w:rsidRPr="00E54510" w:rsidRDefault="00E54510" w:rsidP="00E54510">
      <w:pPr>
        <w:rPr>
          <w:ins w:id="2345" w:author="全社標準ＰＣ" w:date="2018-09-04T09:46:00Z"/>
        </w:rPr>
      </w:pPr>
      <w:ins w:id="2346" w:author="全社標準ＰＣ" w:date="2018-09-04T09:46:00Z">
        <w:r>
          <w:t>route#</w:t>
        </w:r>
        <w:r>
          <w:rPr>
            <w:rFonts w:hint="eastAsia"/>
          </w:rPr>
          <w:t>：運搬車識別。</w:t>
        </w:r>
        <w:r>
          <w:rPr>
            <w:rFonts w:hint="eastAsia"/>
          </w:rPr>
          <w:t>#</w:t>
        </w:r>
        <w:r>
          <w:rPr>
            <w:rFonts w:hint="eastAsia"/>
          </w:rPr>
          <w:t>は整数値が入る。</w:t>
        </w:r>
      </w:ins>
      <w:ins w:id="2347" w:author="全社標準ＰＣ" w:date="2018-09-04T09:48:00Z">
        <w:del w:id="2348" w:author="山口 晃一郎&lt;yamaguchi.koichiro@jp.panasonic.com&gt;" w:date="2021-06-02T17:57:00Z">
          <w:r w:rsidDel="006F309F">
            <w:rPr>
              <w:rFonts w:hint="eastAsia"/>
            </w:rPr>
            <w:delText>初期解ファイルが指定されている場合</w:delText>
          </w:r>
        </w:del>
      </w:ins>
      <w:ins w:id="2349" w:author="全社標準ＰＣ" w:date="2018-09-04T09:49:00Z">
        <w:del w:id="2350" w:author="山口 晃一郎&lt;yamaguchi.koichiro@jp.panasonic.com&gt;" w:date="2021-06-02T17:57:00Z">
          <w:r w:rsidDel="006F309F">
            <w:rPr>
              <w:rFonts w:hint="eastAsia"/>
            </w:rPr>
            <w:delText>、初期解ファイルの運搬車識別に対応する。</w:delText>
          </w:r>
        </w:del>
      </w:ins>
      <w:ins w:id="2351" w:author="山口 晃一郎&lt;yamaguchi.koichiro@jp.panasonic.com&gt;" w:date="2020-06-23T10:30:00Z">
        <w:r w:rsidR="007E25FC">
          <w:rPr>
            <w:rFonts w:hint="eastAsia"/>
          </w:rPr>
          <w:t>route#</w:t>
        </w:r>
        <w:r w:rsidR="007E25FC">
          <w:rPr>
            <w:rFonts w:hint="eastAsia"/>
          </w:rPr>
          <w:t>以外の文字列も指定可能</w:t>
        </w:r>
      </w:ins>
      <w:ins w:id="2352" w:author="山口 晃一郎&lt;yamaguchi.koichiro@jp.panasonic.com&gt;" w:date="2020-06-23T10:31:00Z">
        <w:r w:rsidR="007E25FC">
          <w:rPr>
            <w:rFonts w:hint="eastAsia"/>
          </w:rPr>
          <w:t>。</w:t>
        </w:r>
      </w:ins>
      <w:ins w:id="2353" w:author="山口 晃一郎&lt;yamaguchi.koichiro@jp.panasonic.com&gt;" w:date="2020-06-25T14:44:00Z">
        <w:r w:rsidR="009319D7">
          <w:rPr>
            <w:rFonts w:hint="eastAsia"/>
          </w:rPr>
          <w:t>#</w:t>
        </w:r>
        <w:r w:rsidR="009319D7">
          <w:rPr>
            <w:rFonts w:hint="eastAsia"/>
          </w:rPr>
          <w:t>は</w:t>
        </w:r>
        <w:r w:rsidR="009319D7">
          <w:rPr>
            <w:rFonts w:hint="eastAsia"/>
          </w:rPr>
          <w:t>0</w:t>
        </w:r>
        <w:r w:rsidR="009319D7">
          <w:rPr>
            <w:rFonts w:hint="eastAsia"/>
          </w:rPr>
          <w:t>からの通し番号を付与するのが望ましい。</w:t>
        </w:r>
      </w:ins>
    </w:p>
    <w:p w14:paraId="1E508B40" w14:textId="77777777" w:rsidR="00E54510" w:rsidRPr="00E54510" w:rsidRDefault="00E54510" w:rsidP="00E54510">
      <w:pPr>
        <w:rPr>
          <w:ins w:id="2354" w:author="全社標準ＰＣ" w:date="2018-09-04T09:53:00Z"/>
        </w:rPr>
      </w:pPr>
      <w:proofErr w:type="spellStart"/>
      <w:ins w:id="2355" w:author="全社標準ＰＣ" w:date="2018-09-04T09:53:00Z">
        <w:r>
          <w:rPr>
            <w:rFonts w:hint="eastAsia"/>
          </w:rPr>
          <w:t>OperationSkill</w:t>
        </w:r>
        <w:proofErr w:type="spellEnd"/>
        <w:r>
          <w:rPr>
            <w:rFonts w:hint="eastAsia"/>
          </w:rPr>
          <w:t>：</w:t>
        </w:r>
      </w:ins>
      <w:ins w:id="2356" w:author="全社標準ＰＣ" w:date="2018-09-04T11:40:00Z">
        <w:r w:rsidR="00E11898">
          <w:rPr>
            <w:rFonts w:hint="eastAsia"/>
          </w:rPr>
          <w:t>作業</w:t>
        </w:r>
      </w:ins>
      <w:ins w:id="2357" w:author="全社標準ＰＣ" w:date="2018-09-04T09:53:00Z">
        <w:r>
          <w:rPr>
            <w:rFonts w:hint="eastAsia"/>
          </w:rPr>
          <w:t>スキルを指定。配送定義ファイルで指定された</w:t>
        </w:r>
        <w:r w:rsidRPr="00C27BEA">
          <w:t>SERVICE TIME</w:t>
        </w:r>
        <w:r>
          <w:rPr>
            <w:rFonts w:hint="eastAsia"/>
          </w:rPr>
          <w:t>に</w:t>
        </w:r>
      </w:ins>
      <w:ins w:id="2358" w:author="全社標準ＰＣ" w:date="2018-09-04T09:54:00Z">
        <w:r w:rsidR="006038FF">
          <w:rPr>
            <w:rFonts w:hint="eastAsia"/>
          </w:rPr>
          <w:t>積算</w:t>
        </w:r>
      </w:ins>
      <w:ins w:id="2359" w:author="全社標準ＰＣ" w:date="2018-09-04T09:53:00Z">
        <w:r>
          <w:rPr>
            <w:rFonts w:hint="eastAsia"/>
          </w:rPr>
          <w:t>する係数を記述する。</w:t>
        </w:r>
      </w:ins>
      <w:ins w:id="2360" w:author="全社標準ＰＣ" w:date="2018-09-04T09:54:00Z">
        <w:r>
          <w:rPr>
            <w:rFonts w:hint="eastAsia"/>
          </w:rPr>
          <w:t>値</w:t>
        </w:r>
      </w:ins>
      <w:ins w:id="2361" w:author="全社標準ＰＣ" w:date="2018-09-04T09:53:00Z">
        <w:r>
          <w:rPr>
            <w:rFonts w:hint="eastAsia"/>
          </w:rPr>
          <w:t>は</w:t>
        </w:r>
      </w:ins>
      <w:ins w:id="2362" w:author="全社標準ＰＣ" w:date="2018-09-04T09:54:00Z">
        <w:r>
          <w:rPr>
            <w:rFonts w:hint="eastAsia"/>
          </w:rPr>
          <w:t>0</w:t>
        </w:r>
      </w:ins>
      <w:ins w:id="2363" w:author="全社標準ＰＣ" w:date="2018-12-14T15:00:00Z">
        <w:r w:rsidR="00F0175E">
          <w:rPr>
            <w:rFonts w:hint="eastAsia"/>
          </w:rPr>
          <w:t>より大きい</w:t>
        </w:r>
      </w:ins>
      <w:ins w:id="2364" w:author="全社標準ＰＣ" w:date="2018-09-04T09:54:00Z">
        <w:r w:rsidR="00814B7C">
          <w:rPr>
            <w:rFonts w:hint="eastAsia"/>
          </w:rPr>
          <w:t>数値とし</w:t>
        </w:r>
        <w:r>
          <w:rPr>
            <w:rFonts w:hint="eastAsia"/>
          </w:rPr>
          <w:t>、</w:t>
        </w:r>
        <w:r>
          <w:rPr>
            <w:rFonts w:hint="eastAsia"/>
          </w:rPr>
          <w:t>0</w:t>
        </w:r>
      </w:ins>
      <w:ins w:id="2365" w:author="全社標準ＰＣ" w:date="2018-12-14T15:00:00Z">
        <w:r w:rsidR="00F0175E">
          <w:rPr>
            <w:rFonts w:hint="eastAsia"/>
          </w:rPr>
          <w:t>以下</w:t>
        </w:r>
      </w:ins>
      <w:ins w:id="2366" w:author="全社標準ＰＣ" w:date="2018-09-04T09:54:00Z">
        <w:r>
          <w:rPr>
            <w:rFonts w:hint="eastAsia"/>
          </w:rPr>
          <w:t>が指定された場合、エラーとなる。</w:t>
        </w:r>
      </w:ins>
      <w:ins w:id="2367" w:author="全社標準ＰＣ" w:date="2018-09-04T09:57:00Z">
        <w:r w:rsidR="006038FF">
          <w:rPr>
            <w:rFonts w:hint="eastAsia"/>
          </w:rPr>
          <w:t>例えば、</w:t>
        </w:r>
        <w:r w:rsidR="006038FF">
          <w:rPr>
            <w:rFonts w:hint="eastAsia"/>
          </w:rPr>
          <w:t>1.2</w:t>
        </w:r>
        <w:r w:rsidR="006038FF">
          <w:rPr>
            <w:rFonts w:hint="eastAsia"/>
          </w:rPr>
          <w:t>が指定された場合、その運搬車は各配送先にて、</w:t>
        </w:r>
        <w:r w:rsidR="006038FF">
          <w:rPr>
            <w:rFonts w:hint="eastAsia"/>
          </w:rPr>
          <w:t>SERV</w:t>
        </w:r>
      </w:ins>
      <w:ins w:id="2368" w:author="全社標準ＰＣ" w:date="2018-09-04T09:58:00Z">
        <w:r w:rsidR="006038FF">
          <w:rPr>
            <w:rFonts w:hint="eastAsia"/>
          </w:rPr>
          <w:t>ICE TIME</w:t>
        </w:r>
        <w:r w:rsidR="006038FF">
          <w:rPr>
            <w:rFonts w:hint="eastAsia"/>
          </w:rPr>
          <w:t>の</w:t>
        </w:r>
        <w:r w:rsidR="006038FF">
          <w:rPr>
            <w:rFonts w:hint="eastAsia"/>
          </w:rPr>
          <w:t>1.2</w:t>
        </w:r>
        <w:r w:rsidR="00E11898">
          <w:rPr>
            <w:rFonts w:hint="eastAsia"/>
          </w:rPr>
          <w:t>倍の</w:t>
        </w:r>
      </w:ins>
      <w:ins w:id="2369" w:author="全社標準ＰＣ" w:date="2018-09-04T11:40:00Z">
        <w:r w:rsidR="00E11898">
          <w:rPr>
            <w:rFonts w:hint="eastAsia"/>
          </w:rPr>
          <w:t>作業</w:t>
        </w:r>
      </w:ins>
      <w:ins w:id="2370" w:author="全社標準ＰＣ" w:date="2018-09-04T09:58:00Z">
        <w:r w:rsidR="006038FF">
          <w:rPr>
            <w:rFonts w:hint="eastAsia"/>
          </w:rPr>
          <w:t>時間を必要とする。</w:t>
        </w:r>
      </w:ins>
    </w:p>
    <w:p w14:paraId="12FAE261" w14:textId="77777777" w:rsidR="00E54510" w:rsidRDefault="00E54510" w:rsidP="00E54510">
      <w:pPr>
        <w:rPr>
          <w:ins w:id="2371" w:author="全社標準ＰＣ" w:date="2018-09-04T09:56:00Z"/>
        </w:rPr>
      </w:pPr>
      <w:proofErr w:type="spellStart"/>
      <w:ins w:id="2372" w:author="全社標準ＰＣ" w:date="2018-09-04T09:54:00Z">
        <w:r>
          <w:rPr>
            <w:rFonts w:hint="eastAsia"/>
          </w:rPr>
          <w:t>DriveSkill</w:t>
        </w:r>
        <w:proofErr w:type="spellEnd"/>
        <w:r>
          <w:rPr>
            <w:rFonts w:hint="eastAsia"/>
          </w:rPr>
          <w:t>：運転スキルを指定。</w:t>
        </w:r>
      </w:ins>
      <w:ins w:id="2373" w:author="全社標準ＰＣ" w:date="2018-09-04T09:55:00Z">
        <w:r w:rsidR="006038FF">
          <w:rPr>
            <w:rFonts w:hint="eastAsia"/>
          </w:rPr>
          <w:t>時間</w:t>
        </w:r>
      </w:ins>
      <w:ins w:id="2374" w:author="全社標準ＰＣ" w:date="2018-09-04T09:54:00Z">
        <w:r>
          <w:rPr>
            <w:rFonts w:hint="eastAsia"/>
          </w:rPr>
          <w:t>ファイルで指定された</w:t>
        </w:r>
      </w:ins>
      <w:ins w:id="2375" w:author="全社標準ＰＣ" w:date="2018-09-04T09:56:00Z">
        <w:r w:rsidR="006038FF">
          <w:rPr>
            <w:rFonts w:hint="eastAsia"/>
          </w:rPr>
          <w:t>time</w:t>
        </w:r>
      </w:ins>
      <w:ins w:id="2376" w:author="全社標準ＰＣ" w:date="2018-09-04T09:54:00Z">
        <w:r>
          <w:rPr>
            <w:rFonts w:hint="eastAsia"/>
          </w:rPr>
          <w:t>に</w:t>
        </w:r>
      </w:ins>
      <w:ins w:id="2377" w:author="全社標準ＰＣ" w:date="2018-09-04T09:56:00Z">
        <w:r w:rsidR="006038FF">
          <w:rPr>
            <w:rFonts w:hint="eastAsia"/>
          </w:rPr>
          <w:t>積算</w:t>
        </w:r>
      </w:ins>
      <w:ins w:id="2378" w:author="全社標準ＰＣ" w:date="2018-09-04T09:54:00Z">
        <w:r>
          <w:rPr>
            <w:rFonts w:hint="eastAsia"/>
          </w:rPr>
          <w:t>する係数を</w:t>
        </w:r>
      </w:ins>
      <w:ins w:id="2379" w:author="全社標準ＰＣ" w:date="2018-09-04T09:56:00Z">
        <w:r w:rsidR="006038FF">
          <w:rPr>
            <w:rFonts w:hint="eastAsia"/>
          </w:rPr>
          <w:t>記述する。値は</w:t>
        </w:r>
        <w:r w:rsidR="006038FF">
          <w:rPr>
            <w:rFonts w:hint="eastAsia"/>
          </w:rPr>
          <w:t>0</w:t>
        </w:r>
      </w:ins>
      <w:ins w:id="2380" w:author="全社標準ＰＣ" w:date="2018-12-14T15:01:00Z">
        <w:r w:rsidR="00F0175E">
          <w:rPr>
            <w:rFonts w:hint="eastAsia"/>
          </w:rPr>
          <w:t>より大きい</w:t>
        </w:r>
      </w:ins>
      <w:ins w:id="2381" w:author="全社標準ＰＣ" w:date="2018-09-04T09:56:00Z">
        <w:r w:rsidR="00814B7C">
          <w:rPr>
            <w:rFonts w:hint="eastAsia"/>
          </w:rPr>
          <w:t>数値とし</w:t>
        </w:r>
        <w:r w:rsidR="006038FF">
          <w:rPr>
            <w:rFonts w:hint="eastAsia"/>
          </w:rPr>
          <w:t>、</w:t>
        </w:r>
        <w:r w:rsidR="006038FF">
          <w:rPr>
            <w:rFonts w:hint="eastAsia"/>
          </w:rPr>
          <w:t>0</w:t>
        </w:r>
      </w:ins>
      <w:ins w:id="2382" w:author="全社標準ＰＣ" w:date="2018-12-14T15:01:00Z">
        <w:r w:rsidR="00F0175E">
          <w:rPr>
            <w:rFonts w:hint="eastAsia"/>
          </w:rPr>
          <w:t>以下</w:t>
        </w:r>
      </w:ins>
      <w:ins w:id="2383" w:author="全社標準ＰＣ" w:date="2018-09-04T09:56:00Z">
        <w:r w:rsidR="006038FF">
          <w:rPr>
            <w:rFonts w:hint="eastAsia"/>
          </w:rPr>
          <w:t>が指定された場合、エラーとなる。</w:t>
        </w:r>
      </w:ins>
      <w:ins w:id="2384" w:author="全社標準ＰＣ" w:date="2018-09-04T09:58:00Z">
        <w:r w:rsidR="006038FF">
          <w:rPr>
            <w:rFonts w:hint="eastAsia"/>
          </w:rPr>
          <w:t>例えば、</w:t>
        </w:r>
        <w:r w:rsidR="006038FF">
          <w:rPr>
            <w:rFonts w:hint="eastAsia"/>
          </w:rPr>
          <w:t>1.2</w:t>
        </w:r>
        <w:r w:rsidR="006038FF">
          <w:rPr>
            <w:rFonts w:hint="eastAsia"/>
          </w:rPr>
          <w:t>が指定された場合、その運搬車はある配送先からある配送先の移動時間が、</w:t>
        </w:r>
        <w:r w:rsidR="006038FF">
          <w:rPr>
            <w:rFonts w:hint="eastAsia"/>
          </w:rPr>
          <w:t>time</w:t>
        </w:r>
        <w:r w:rsidR="006038FF">
          <w:rPr>
            <w:rFonts w:hint="eastAsia"/>
          </w:rPr>
          <w:t>の</w:t>
        </w:r>
        <w:r w:rsidR="006038FF">
          <w:rPr>
            <w:rFonts w:hint="eastAsia"/>
          </w:rPr>
          <w:t>1.2</w:t>
        </w:r>
        <w:r w:rsidR="006038FF">
          <w:rPr>
            <w:rFonts w:hint="eastAsia"/>
          </w:rPr>
          <w:t>倍の時間</w:t>
        </w:r>
      </w:ins>
      <w:ins w:id="2385" w:author="全社標準ＰＣ" w:date="2018-09-04T09:59:00Z">
        <w:r w:rsidR="006038FF">
          <w:rPr>
            <w:rFonts w:hint="eastAsia"/>
          </w:rPr>
          <w:t>となる</w:t>
        </w:r>
      </w:ins>
      <w:ins w:id="2386" w:author="全社標準ＰＣ" w:date="2018-09-04T09:58:00Z">
        <w:r w:rsidR="006038FF">
          <w:rPr>
            <w:rFonts w:hint="eastAsia"/>
          </w:rPr>
          <w:t>。</w:t>
        </w:r>
      </w:ins>
    </w:p>
    <w:p w14:paraId="3DCB6BB2" w14:textId="77777777" w:rsidR="002D364A" w:rsidRDefault="006038FF" w:rsidP="00E54510">
      <w:pPr>
        <w:rPr>
          <w:ins w:id="2387" w:author="全社標準ＰＣ" w:date="2018-09-04T11:21:00Z"/>
        </w:rPr>
      </w:pPr>
      <w:ins w:id="2388" w:author="全社標準ＰＣ" w:date="2018-09-04T09:56:00Z">
        <w:r>
          <w:rPr>
            <w:rFonts w:hint="eastAsia"/>
          </w:rPr>
          <w:t xml:space="preserve">　</w:t>
        </w:r>
      </w:ins>
      <w:ins w:id="2389" w:author="全社標準ＰＣ" w:date="2018-09-04T11:21:00Z">
        <w:r w:rsidR="002D364A">
          <w:rPr>
            <w:rFonts w:hint="eastAsia"/>
          </w:rPr>
          <w:t>初期解ファイル指定</w:t>
        </w:r>
      </w:ins>
      <w:ins w:id="2390" w:author="全社標準ＰＣ" w:date="2018-09-04T11:23:00Z">
        <w:r w:rsidR="002D364A">
          <w:rPr>
            <w:rFonts w:hint="eastAsia"/>
          </w:rPr>
          <w:t>時</w:t>
        </w:r>
      </w:ins>
      <w:ins w:id="2391" w:author="全社標準ＰＣ" w:date="2018-09-04T11:21:00Z">
        <w:r w:rsidR="002D364A">
          <w:rPr>
            <w:rFonts w:hint="eastAsia"/>
          </w:rPr>
          <w:t>の動作は以下となる。</w:t>
        </w:r>
      </w:ins>
    </w:p>
    <w:p w14:paraId="3FEF57F1" w14:textId="77777777" w:rsidR="002D364A" w:rsidRDefault="002D364A">
      <w:pPr>
        <w:ind w:firstLineChars="100" w:firstLine="210"/>
        <w:rPr>
          <w:ins w:id="2392" w:author="全社標準ＰＣ" w:date="2018-09-04T11:22:00Z"/>
        </w:rPr>
        <w:pPrChange w:id="2393" w:author="全社標準ＰＣ" w:date="2018-09-04T11:21:00Z">
          <w:pPr/>
        </w:pPrChange>
      </w:pPr>
      <w:ins w:id="2394" w:author="全社標準ＰＣ" w:date="2018-09-04T11:22:00Z">
        <w:r>
          <w:rPr>
            <w:rFonts w:hint="eastAsia"/>
          </w:rPr>
          <w:t>初期解ファイル中に記述された運搬車識別</w:t>
        </w:r>
      </w:ins>
      <w:ins w:id="2395" w:author="山口 晃一郎&lt;yamaguchi.koichiro@jp.panasonic.com&gt;" w:date="2020-06-25T13:49:00Z">
        <w:r w:rsidR="007F4722">
          <w:rPr>
            <w:rFonts w:hint="eastAsia"/>
          </w:rPr>
          <w:t>（</w:t>
        </w:r>
        <w:r w:rsidR="007F4722">
          <w:rPr>
            <w:rFonts w:hint="eastAsia"/>
          </w:rPr>
          <w:t>route#</w:t>
        </w:r>
        <w:r w:rsidR="007F4722">
          <w:rPr>
            <w:rFonts w:hint="eastAsia"/>
          </w:rPr>
          <w:t>）</w:t>
        </w:r>
      </w:ins>
      <w:ins w:id="2396" w:author="山口 晃一郎&lt;yamaguchi.koichiro@jp.panasonic.com&gt;" w:date="2021-06-02T17:58:00Z">
        <w:r w:rsidR="006F309F">
          <w:rPr>
            <w:rFonts w:hint="eastAsia"/>
          </w:rPr>
          <w:t>と本運搬車</w:t>
        </w:r>
      </w:ins>
      <w:ins w:id="2397" w:author="山口 晃一郎&lt;yamaguchi.koichiro@jp.panasonic.com&gt;" w:date="2021-06-02T17:59:00Z">
        <w:r w:rsidR="006F309F">
          <w:rPr>
            <w:rFonts w:hint="eastAsia"/>
          </w:rPr>
          <w:t>識別は対応せず、スキル設定ファイル</w:t>
        </w:r>
      </w:ins>
      <w:ins w:id="2398" w:author="山口 晃一郎&lt;yamaguchi.koichiro@jp.panasonic.com&gt;" w:date="2021-06-02T18:00:00Z">
        <w:r w:rsidR="006F309F">
          <w:rPr>
            <w:rFonts w:hint="eastAsia"/>
          </w:rPr>
          <w:t>に</w:t>
        </w:r>
      </w:ins>
      <w:ins w:id="2399" w:author="山口 晃一郎&lt;yamaguchi.koichiro@jp.panasonic.com&gt;" w:date="2021-06-02T17:59:00Z">
        <w:r w:rsidR="006F309F">
          <w:rPr>
            <w:rFonts w:hint="eastAsia"/>
          </w:rPr>
          <w:t>記述された順番に、</w:t>
        </w:r>
      </w:ins>
      <w:ins w:id="2400" w:author="全社標準ＰＣ" w:date="2018-09-04T11:22:00Z">
        <w:del w:id="2401" w:author="山口 晃一郎&lt;yamaguchi.koichiro@jp.panasonic.com&gt;" w:date="2021-06-02T17:59:00Z">
          <w:r w:rsidDel="006F309F">
            <w:rPr>
              <w:rFonts w:hint="eastAsia"/>
            </w:rPr>
            <w:delText>が記述されていない場合、記述の無い運搬車の</w:delText>
          </w:r>
        </w:del>
        <w:proofErr w:type="spellStart"/>
        <w:r>
          <w:rPr>
            <w:rFonts w:hint="eastAsia"/>
          </w:rPr>
          <w:t>OperationSkill</w:t>
        </w:r>
        <w:proofErr w:type="spellEnd"/>
        <w:r>
          <w:rPr>
            <w:rFonts w:hint="eastAsia"/>
          </w:rPr>
          <w:t>、</w:t>
        </w:r>
        <w:proofErr w:type="spellStart"/>
        <w:r>
          <w:rPr>
            <w:rFonts w:hint="eastAsia"/>
          </w:rPr>
          <w:t>DriveSkill</w:t>
        </w:r>
      </w:ins>
      <w:proofErr w:type="spellEnd"/>
      <w:ins w:id="2402" w:author="山口 晃一郎&lt;yamaguchi.koichiro@jp.panasonic.com&gt;" w:date="2021-06-02T17:59:00Z">
        <w:r w:rsidR="006F309F">
          <w:rPr>
            <w:rFonts w:hint="eastAsia"/>
          </w:rPr>
          <w:t>が設定される。</w:t>
        </w:r>
      </w:ins>
      <w:ins w:id="2403" w:author="山口 晃一郎&lt;yamaguchi.koichiro@jp.panasonic.com&gt;" w:date="2021-06-02T18:00:00Z">
        <w:r w:rsidR="006F309F">
          <w:rPr>
            <w:rFonts w:hint="eastAsia"/>
          </w:rPr>
          <w:t>運搬車台数より記述が少ない場合、記述の無い運搬車の</w:t>
        </w:r>
        <w:proofErr w:type="spellStart"/>
        <w:r w:rsidR="006F309F">
          <w:rPr>
            <w:rFonts w:hint="eastAsia"/>
          </w:rPr>
          <w:t>OperationSkill</w:t>
        </w:r>
        <w:proofErr w:type="spellEnd"/>
        <w:r w:rsidR="006F309F">
          <w:rPr>
            <w:rFonts w:hint="eastAsia"/>
          </w:rPr>
          <w:t>、</w:t>
        </w:r>
        <w:proofErr w:type="spellStart"/>
        <w:r w:rsidR="006F309F">
          <w:rPr>
            <w:rFonts w:hint="eastAsia"/>
          </w:rPr>
          <w:t>DriveSkill</w:t>
        </w:r>
        <w:proofErr w:type="spellEnd"/>
        <w:r w:rsidR="006F309F">
          <w:rPr>
            <w:rFonts w:hint="eastAsia"/>
          </w:rPr>
          <w:t>はともに</w:t>
        </w:r>
        <w:r w:rsidR="006F309F">
          <w:rPr>
            <w:rFonts w:hint="eastAsia"/>
          </w:rPr>
          <w:t>1.0</w:t>
        </w:r>
        <w:r w:rsidR="006F309F">
          <w:rPr>
            <w:rFonts w:hint="eastAsia"/>
          </w:rPr>
          <w:t>となる。記述が多い場合、多い分の設定は無視される。</w:t>
        </w:r>
      </w:ins>
      <w:ins w:id="2404" w:author="全社標準ＰＣ" w:date="2018-09-04T11:22:00Z">
        <w:del w:id="2405" w:author="山口 晃一郎&lt;yamaguchi.koichiro@jp.panasonic.com&gt;" w:date="2021-06-02T17:59:00Z">
          <w:r w:rsidDel="006F309F">
            <w:rPr>
              <w:rFonts w:hint="eastAsia"/>
            </w:rPr>
            <w:delText>はともに</w:delText>
          </w:r>
          <w:r w:rsidDel="006F309F">
            <w:rPr>
              <w:rFonts w:hint="eastAsia"/>
            </w:rPr>
            <w:delText>1.0</w:delText>
          </w:r>
          <w:r w:rsidDel="006F309F">
            <w:rPr>
              <w:rFonts w:hint="eastAsia"/>
            </w:rPr>
            <w:delText>となる。初期解ファイル中に記述されていない運搬車識別が記述されている場合、記述された運搬車の</w:delText>
          </w:r>
          <w:r w:rsidDel="006F309F">
            <w:rPr>
              <w:rFonts w:hint="eastAsia"/>
            </w:rPr>
            <w:delText>OperationSkill</w:delText>
          </w:r>
          <w:r w:rsidDel="006F309F">
            <w:rPr>
              <w:rFonts w:hint="eastAsia"/>
            </w:rPr>
            <w:delText>、</w:delText>
          </w:r>
          <w:r w:rsidDel="006F309F">
            <w:rPr>
              <w:rFonts w:hint="eastAsia"/>
            </w:rPr>
            <w:delText>DriveSkill</w:delText>
          </w:r>
          <w:r w:rsidDel="006F309F">
            <w:rPr>
              <w:rFonts w:hint="eastAsia"/>
            </w:rPr>
            <w:delText>は無視される。</w:delText>
          </w:r>
        </w:del>
      </w:ins>
    </w:p>
    <w:p w14:paraId="5C0D8EF1" w14:textId="77777777" w:rsidR="002D364A" w:rsidRDefault="002D364A">
      <w:pPr>
        <w:ind w:firstLineChars="100" w:firstLine="210"/>
        <w:rPr>
          <w:ins w:id="2406" w:author="全社標準ＰＣ" w:date="2018-09-04T11:23:00Z"/>
        </w:rPr>
        <w:pPrChange w:id="2407" w:author="全社標準ＰＣ" w:date="2018-09-04T11:22:00Z">
          <w:pPr/>
        </w:pPrChange>
      </w:pPr>
      <w:ins w:id="2408" w:author="全社標準ＰＣ" w:date="2018-09-04T11:23:00Z">
        <w:r>
          <w:rPr>
            <w:rFonts w:hint="eastAsia"/>
          </w:rPr>
          <w:t>初期解ファイル未指定時の動作は以下となる。</w:t>
        </w:r>
      </w:ins>
    </w:p>
    <w:p w14:paraId="0F319DF4" w14:textId="77777777" w:rsidR="002D364A" w:rsidRDefault="002D364A">
      <w:pPr>
        <w:ind w:firstLineChars="100" w:firstLine="210"/>
        <w:rPr>
          <w:ins w:id="2409" w:author="全社標準ＰＣ" w:date="2018-09-04T11:27:00Z"/>
        </w:rPr>
        <w:pPrChange w:id="2410" w:author="全社標準ＰＣ" w:date="2018-09-04T11:22:00Z">
          <w:pPr/>
        </w:pPrChange>
      </w:pPr>
      <w:ins w:id="2411" w:author="全社標準ＰＣ" w:date="2018-09-04T11:26:00Z">
        <w:r>
          <w:rPr>
            <w:rFonts w:hint="eastAsia"/>
          </w:rPr>
          <w:t>初期解生成時は、本設定は反映されない、つまり、初期解の全運搬車の</w:t>
        </w:r>
        <w:proofErr w:type="spellStart"/>
        <w:r>
          <w:rPr>
            <w:rFonts w:hint="eastAsia"/>
          </w:rPr>
          <w:t>OperationSkill</w:t>
        </w:r>
        <w:proofErr w:type="spellEnd"/>
        <w:r>
          <w:rPr>
            <w:rFonts w:hint="eastAsia"/>
          </w:rPr>
          <w:t>、</w:t>
        </w:r>
        <w:proofErr w:type="spellStart"/>
        <w:r>
          <w:rPr>
            <w:rFonts w:hint="eastAsia"/>
          </w:rPr>
          <w:t>DriveSkill</w:t>
        </w:r>
        <w:proofErr w:type="spellEnd"/>
        <w:r>
          <w:rPr>
            <w:rFonts w:hint="eastAsia"/>
          </w:rPr>
          <w:t>はともに</w:t>
        </w:r>
        <w:r>
          <w:rPr>
            <w:rFonts w:hint="eastAsia"/>
          </w:rPr>
          <w:t>1.0</w:t>
        </w:r>
      </w:ins>
      <w:ins w:id="2412" w:author="山口 晃一郎&lt;yamaguchi.koichiro@jp.panasonic.com&gt;" w:date="2020-06-23T10:35:00Z">
        <w:r w:rsidR="007E25FC">
          <w:rPr>
            <w:rFonts w:hint="eastAsia"/>
          </w:rPr>
          <w:t>として</w:t>
        </w:r>
      </w:ins>
      <w:ins w:id="2413" w:author="山口 晃一郎&lt;yamaguchi.koichiro@jp.panasonic.com&gt;" w:date="2020-06-23T10:36:00Z">
        <w:r w:rsidR="007E25FC">
          <w:rPr>
            <w:rFonts w:hint="eastAsia"/>
          </w:rPr>
          <w:t>初期解を生成し、</w:t>
        </w:r>
      </w:ins>
      <w:ins w:id="2414" w:author="全社標準ＰＣ" w:date="2018-09-04T11:26:00Z">
        <w:del w:id="2415" w:author="山口 晃一郎&lt;yamaguchi.koichiro@jp.panasonic.com&gt;" w:date="2020-06-23T10:35:00Z">
          <w:r w:rsidDel="007E25FC">
            <w:rPr>
              <w:rFonts w:hint="eastAsia"/>
            </w:rPr>
            <w:delText>となる</w:delText>
          </w:r>
        </w:del>
        <w:del w:id="2416" w:author="山口 晃一郎&lt;yamaguchi.koichiro@jp.panasonic.com&gt;" w:date="2020-06-23T10:36:00Z">
          <w:r w:rsidR="007E25FC" w:rsidDel="007E25FC">
            <w:rPr>
              <w:rFonts w:hint="eastAsia"/>
            </w:rPr>
            <w:delText>。初期解生成</w:delText>
          </w:r>
        </w:del>
      </w:ins>
      <w:ins w:id="2417" w:author="山口 晃一郎&lt;yamaguchi.koichiro@jp.panasonic.com&gt;" w:date="2020-06-23T10:36:00Z">
        <w:r w:rsidR="007E25FC">
          <w:rPr>
            <w:rFonts w:hint="eastAsia"/>
          </w:rPr>
          <w:t>その</w:t>
        </w:r>
      </w:ins>
      <w:ins w:id="2418" w:author="全社標準ＰＣ" w:date="2018-09-04T11:26:00Z">
        <w:r>
          <w:rPr>
            <w:rFonts w:hint="eastAsia"/>
          </w:rPr>
          <w:t>後</w:t>
        </w:r>
      </w:ins>
      <w:ins w:id="2419" w:author="山口 晃一郎&lt;yamaguchi.koichiro@jp.panasonic.com&gt;" w:date="2020-06-23T10:36:00Z">
        <w:r w:rsidR="007E25FC">
          <w:rPr>
            <w:rFonts w:hint="eastAsia"/>
          </w:rPr>
          <w:t>、各</w:t>
        </w:r>
      </w:ins>
      <w:ins w:id="2420" w:author="全社標準ＰＣ" w:date="2018-09-04T11:26:00Z">
        <w:del w:id="2421" w:author="山口 晃一郎&lt;yamaguchi.koichiro@jp.panasonic.com&gt;" w:date="2020-06-23T10:36:00Z">
          <w:r w:rsidDel="007E25FC">
            <w:rPr>
              <w:rFonts w:hint="eastAsia"/>
            </w:rPr>
            <w:delText>の</w:delText>
          </w:r>
        </w:del>
      </w:ins>
      <w:ins w:id="2422" w:author="全社標準ＰＣ" w:date="2018-09-04T11:50:00Z">
        <w:r w:rsidR="001C35CC">
          <w:rPr>
            <w:rFonts w:hint="eastAsia"/>
          </w:rPr>
          <w:t>運搬車に対して、</w:t>
        </w:r>
      </w:ins>
      <w:ins w:id="2423" w:author="全社標準ＰＣ" w:date="2018-09-04T11:20:00Z">
        <w:r>
          <w:rPr>
            <w:rFonts w:hint="eastAsia"/>
          </w:rPr>
          <w:t>記述</w:t>
        </w:r>
      </w:ins>
      <w:ins w:id="2424" w:author="全社標準ＰＣ" w:date="2018-09-04T11:19:00Z">
        <w:r>
          <w:rPr>
            <w:rFonts w:hint="eastAsia"/>
          </w:rPr>
          <w:t>された</w:t>
        </w:r>
      </w:ins>
      <w:ins w:id="2425" w:author="全社標準ＰＣ" w:date="2018-09-04T11:20:00Z">
        <w:r>
          <w:rPr>
            <w:rFonts w:hint="eastAsia"/>
          </w:rPr>
          <w:t>順番に</w:t>
        </w:r>
      </w:ins>
      <w:proofErr w:type="spellStart"/>
      <w:ins w:id="2426" w:author="全社標準ＰＣ" w:date="2018-09-04T11:25:00Z">
        <w:r>
          <w:rPr>
            <w:rFonts w:hint="eastAsia"/>
          </w:rPr>
          <w:t>OperationSkill</w:t>
        </w:r>
        <w:proofErr w:type="spellEnd"/>
        <w:r>
          <w:rPr>
            <w:rFonts w:hint="eastAsia"/>
          </w:rPr>
          <w:t>、</w:t>
        </w:r>
        <w:proofErr w:type="spellStart"/>
        <w:r>
          <w:rPr>
            <w:rFonts w:hint="eastAsia"/>
          </w:rPr>
          <w:t>DriveSkill</w:t>
        </w:r>
        <w:proofErr w:type="spellEnd"/>
        <w:r>
          <w:rPr>
            <w:rFonts w:hint="eastAsia"/>
          </w:rPr>
          <w:t>を</w:t>
        </w:r>
      </w:ins>
      <w:ins w:id="2427" w:author="全社標準ＰＣ" w:date="2018-09-04T11:20:00Z">
        <w:r>
          <w:rPr>
            <w:rFonts w:hint="eastAsia"/>
          </w:rPr>
          <w:t>設定</w:t>
        </w:r>
      </w:ins>
      <w:ins w:id="2428" w:author="山口 晃一郎&lt;yamaguchi.koichiro@jp.panasonic.com&gt;" w:date="2020-06-23T09:52:00Z">
        <w:r w:rsidR="002A597B">
          <w:rPr>
            <w:rFonts w:hint="eastAsia"/>
          </w:rPr>
          <w:t>し、初期解生成完了と</w:t>
        </w:r>
      </w:ins>
      <w:ins w:id="2429" w:author="全社標準ＰＣ" w:date="2018-09-04T11:25:00Z">
        <w:r>
          <w:rPr>
            <w:rFonts w:hint="eastAsia"/>
          </w:rPr>
          <w:t>する。</w:t>
        </w:r>
      </w:ins>
      <w:ins w:id="2430" w:author="全社標準ＰＣ" w:date="2018-09-04T11:50:00Z">
        <w:r w:rsidR="001C35CC">
          <w:rPr>
            <w:rFonts w:hint="eastAsia"/>
          </w:rPr>
          <w:t>運搬車台数より記述が少ない場合、記述の無い運搬車の</w:t>
        </w:r>
        <w:proofErr w:type="spellStart"/>
        <w:r w:rsidR="001C35CC">
          <w:rPr>
            <w:rFonts w:hint="eastAsia"/>
          </w:rPr>
          <w:t>OperationSkill</w:t>
        </w:r>
        <w:proofErr w:type="spellEnd"/>
        <w:r w:rsidR="001C35CC">
          <w:rPr>
            <w:rFonts w:hint="eastAsia"/>
          </w:rPr>
          <w:t>、</w:t>
        </w:r>
        <w:proofErr w:type="spellStart"/>
        <w:r w:rsidR="001C35CC">
          <w:rPr>
            <w:rFonts w:hint="eastAsia"/>
          </w:rPr>
          <w:t>DriveSkill</w:t>
        </w:r>
        <w:proofErr w:type="spellEnd"/>
        <w:r w:rsidR="001C35CC">
          <w:rPr>
            <w:rFonts w:hint="eastAsia"/>
          </w:rPr>
          <w:t>はともに</w:t>
        </w:r>
        <w:r w:rsidR="001C35CC">
          <w:rPr>
            <w:rFonts w:hint="eastAsia"/>
          </w:rPr>
          <w:t>1.0</w:t>
        </w:r>
        <w:r w:rsidR="001C35CC">
          <w:rPr>
            <w:rFonts w:hint="eastAsia"/>
          </w:rPr>
          <w:t>となる。記述が多い場合、</w:t>
        </w:r>
      </w:ins>
      <w:ins w:id="2431" w:author="全社標準ＰＣ" w:date="2018-09-04T11:51:00Z">
        <w:r w:rsidR="001C35CC">
          <w:rPr>
            <w:rFonts w:hint="eastAsia"/>
          </w:rPr>
          <w:t>多い分の設定は無視される。</w:t>
        </w:r>
      </w:ins>
    </w:p>
    <w:p w14:paraId="7D854A6A" w14:textId="77777777" w:rsidR="006038FF" w:rsidRDefault="008A76DD">
      <w:pPr>
        <w:ind w:firstLineChars="100" w:firstLine="210"/>
        <w:rPr>
          <w:ins w:id="2432" w:author="全社標準ＰＣ" w:date="2018-09-04T10:09:00Z"/>
        </w:rPr>
        <w:pPrChange w:id="2433" w:author="全社標準ＰＣ" w:date="2018-09-04T11:22:00Z">
          <w:pPr/>
        </w:pPrChange>
      </w:pPr>
      <w:ins w:id="2434" w:author="全社標準ＰＣ" w:date="2018-09-04T11:10:00Z">
        <w:r>
          <w:rPr>
            <w:rFonts w:hint="eastAsia"/>
          </w:rPr>
          <w:t>以下、ファイル記述例</w:t>
        </w:r>
      </w:ins>
      <w:ins w:id="2435" w:author="全社標準ＰＣ" w:date="2018-09-04T11:11:00Z">
        <w:r>
          <w:rPr>
            <w:rFonts w:hint="eastAsia"/>
          </w:rPr>
          <w:t>と初期解ファイルとの対応例</w:t>
        </w:r>
      </w:ins>
      <w:ins w:id="2436" w:author="全社標準ＰＣ" w:date="2018-09-04T11:27:00Z">
        <w:r w:rsidR="002D364A">
          <w:rPr>
            <w:rFonts w:hint="eastAsia"/>
          </w:rPr>
          <w:t>を示す</w:t>
        </w:r>
      </w:ins>
      <w:ins w:id="2437" w:author="全社標準ＰＣ" w:date="2018-09-04T11:11:00Z">
        <w:r>
          <w:rPr>
            <w:rFonts w:hint="eastAsia"/>
          </w:rPr>
          <w:t>。</w:t>
        </w:r>
      </w:ins>
    </w:p>
    <w:p w14:paraId="7D84CE39" w14:textId="77777777" w:rsidR="00814B7C" w:rsidRDefault="00814B7C" w:rsidP="00E54510">
      <w:pPr>
        <w:rPr>
          <w:ins w:id="2438" w:author="山口 晃一郎&lt;yamaguchi.koichiro@jp.panasonic.com&gt;" w:date="2020-06-23T09:53:00Z"/>
        </w:rPr>
      </w:pPr>
    </w:p>
    <w:p w14:paraId="6AE85B83" w14:textId="77777777" w:rsidR="002A597B" w:rsidRPr="00E36F97" w:rsidRDefault="002A597B" w:rsidP="00E54510">
      <w:pPr>
        <w:rPr>
          <w:ins w:id="2439" w:author="全社標準ＰＣ" w:date="2018-09-04T09:46:00Z"/>
        </w:rPr>
      </w:pPr>
      <w:ins w:id="2440" w:author="山口 晃一郎&lt;yamaguchi.koichiro@jp.panasonic.com&gt;" w:date="2020-06-23T09:53:00Z">
        <w:r>
          <w:rPr>
            <w:rFonts w:hint="eastAsia"/>
          </w:rPr>
          <w:t>ファイル記述例</w:t>
        </w:r>
      </w:ins>
    </w:p>
    <w:p w14:paraId="6F0BA5B3" w14:textId="77777777" w:rsidR="00E54510" w:rsidRDefault="00814B7C" w:rsidP="00E54510">
      <w:pPr>
        <w:rPr>
          <w:ins w:id="2441" w:author="全社標準ＰＣ" w:date="2018-09-04T09:46:00Z"/>
        </w:rPr>
      </w:pPr>
      <w:ins w:id="2442" w:author="全社標準ＰＣ" w:date="2018-09-04T10:10:00Z">
        <w:r>
          <w:t>route#,</w:t>
        </w:r>
        <w:proofErr w:type="spellStart"/>
        <w:r>
          <w:rPr>
            <w:rFonts w:hint="eastAsia"/>
          </w:rPr>
          <w:t>OperationSkill,DriveSkill</w:t>
        </w:r>
      </w:ins>
      <w:proofErr w:type="spellEnd"/>
    </w:p>
    <w:p w14:paraId="2CE0C0A2" w14:textId="77777777" w:rsidR="00E54510" w:rsidRPr="00814B7C" w:rsidRDefault="00814B7C" w:rsidP="00E54510">
      <w:pPr>
        <w:rPr>
          <w:ins w:id="2443" w:author="全社標準ＰＣ" w:date="2018-09-04T09:46:00Z"/>
        </w:rPr>
      </w:pPr>
      <w:ins w:id="2444" w:author="全社標準ＰＣ" w:date="2018-09-04T09:46:00Z">
        <w:r>
          <w:t>route0,</w:t>
        </w:r>
      </w:ins>
      <w:ins w:id="2445" w:author="全社標準ＰＣ" w:date="2018-09-04T10:10:00Z">
        <w:r>
          <w:rPr>
            <w:rFonts w:hint="eastAsia"/>
          </w:rPr>
          <w:t>1.0,1.0</w:t>
        </w:r>
      </w:ins>
    </w:p>
    <w:p w14:paraId="454AE363" w14:textId="77777777" w:rsidR="00E54510" w:rsidRPr="00E52BA0" w:rsidRDefault="00814B7C" w:rsidP="00E54510">
      <w:pPr>
        <w:rPr>
          <w:ins w:id="2446" w:author="全社標準ＰＣ" w:date="2018-09-04T09:46:00Z"/>
        </w:rPr>
      </w:pPr>
      <w:ins w:id="2447" w:author="全社標準ＰＣ" w:date="2018-09-04T09:46:00Z">
        <w:r>
          <w:t>route1,</w:t>
        </w:r>
      </w:ins>
      <w:ins w:id="2448" w:author="全社標準ＰＣ" w:date="2018-09-04T10:10:00Z">
        <w:r>
          <w:rPr>
            <w:rFonts w:hint="eastAsia"/>
          </w:rPr>
          <w:t>1.1,1.2</w:t>
        </w:r>
      </w:ins>
    </w:p>
    <w:p w14:paraId="65023351" w14:textId="77777777" w:rsidR="00E54510" w:rsidRPr="0041267F" w:rsidRDefault="00E54510" w:rsidP="00E54510">
      <w:pPr>
        <w:rPr>
          <w:ins w:id="2449" w:author="全社標準ＰＣ" w:date="2018-09-04T09:46:00Z"/>
        </w:rPr>
      </w:pPr>
    </w:p>
    <w:p w14:paraId="207788EA" w14:textId="77777777" w:rsidR="00E54510" w:rsidRDefault="008A76DD" w:rsidP="00D4739E">
      <w:pPr>
        <w:rPr>
          <w:ins w:id="2450" w:author="全社標準ＰＣ" w:date="2018-09-04T11:11:00Z"/>
        </w:rPr>
      </w:pPr>
      <w:ins w:id="2451" w:author="全社標準ＰＣ" w:date="2018-09-04T11:11:00Z">
        <w:r>
          <w:rPr>
            <w:rFonts w:hint="eastAsia"/>
          </w:rPr>
          <w:t>初期解ファイルが以下、</w:t>
        </w:r>
      </w:ins>
    </w:p>
    <w:p w14:paraId="24CC2E5C" w14:textId="77777777" w:rsidR="008A76DD" w:rsidRDefault="008A76DD" w:rsidP="008A76DD">
      <w:pPr>
        <w:rPr>
          <w:ins w:id="2452" w:author="全社標準ＰＣ" w:date="2018-09-04T11:11:00Z"/>
        </w:rPr>
      </w:pPr>
      <w:ins w:id="2453" w:author="全社標準ＰＣ" w:date="2018-09-04T11:11:00Z">
        <w:r>
          <w:t>route0,0,1,2</w:t>
        </w:r>
        <w:r>
          <w:rPr>
            <w:rFonts w:hint="eastAsia"/>
          </w:rPr>
          <w:t>,0</w:t>
        </w:r>
      </w:ins>
    </w:p>
    <w:p w14:paraId="481B3F7C" w14:textId="77777777" w:rsidR="008A76DD" w:rsidRPr="00E52BA0" w:rsidRDefault="008A76DD" w:rsidP="008A76DD">
      <w:pPr>
        <w:rPr>
          <w:ins w:id="2454" w:author="全社標準ＰＣ" w:date="2018-09-04T11:11:00Z"/>
        </w:rPr>
      </w:pPr>
      <w:ins w:id="2455" w:author="全社標準ＰＣ" w:date="2018-09-04T11:11:00Z">
        <w:r>
          <w:t>route1,0,3,4</w:t>
        </w:r>
        <w:r>
          <w:rPr>
            <w:rFonts w:hint="eastAsia"/>
          </w:rPr>
          <w:t>,0</w:t>
        </w:r>
      </w:ins>
    </w:p>
    <w:p w14:paraId="585F5D80" w14:textId="77777777" w:rsidR="002A597B" w:rsidRDefault="008A76DD" w:rsidP="00D4739E">
      <w:pPr>
        <w:rPr>
          <w:ins w:id="2456" w:author="山口 晃一郎&lt;yamaguchi.koichiro@jp.panasonic.com&gt;" w:date="2020-06-23T09:53:00Z"/>
        </w:rPr>
      </w:pPr>
      <w:ins w:id="2457" w:author="全社標準ＰＣ" w:date="2018-09-04T11:11:00Z">
        <w:r>
          <w:rPr>
            <w:rFonts w:hint="eastAsia"/>
          </w:rPr>
          <w:t>スキル設定ファイルが</w:t>
        </w:r>
      </w:ins>
      <w:ins w:id="2458" w:author="全社標準ＰＣ" w:date="2018-09-04T11:12:00Z">
        <w:r>
          <w:rPr>
            <w:rFonts w:hint="eastAsia"/>
          </w:rPr>
          <w:t>以下</w:t>
        </w:r>
      </w:ins>
      <w:ins w:id="2459" w:author="全社標準ＰＣ" w:date="2018-09-04T11:11:00Z">
        <w:r>
          <w:rPr>
            <w:rFonts w:hint="eastAsia"/>
          </w:rPr>
          <w:t>の</w:t>
        </w:r>
      </w:ins>
      <w:ins w:id="2460" w:author="全社標準ＰＣ" w:date="2018-09-04T11:12:00Z">
        <w:r>
          <w:rPr>
            <w:rFonts w:hint="eastAsia"/>
          </w:rPr>
          <w:t>場合、</w:t>
        </w:r>
      </w:ins>
    </w:p>
    <w:p w14:paraId="5D92CF17" w14:textId="77777777" w:rsidR="002A597B" w:rsidRDefault="002A597B" w:rsidP="00D4739E">
      <w:pPr>
        <w:rPr>
          <w:ins w:id="2461" w:author="山口 晃一郎&lt;yamaguchi.koichiro@jp.panasonic.com&gt;" w:date="2020-06-23T09:53:00Z"/>
        </w:rPr>
      </w:pPr>
      <w:ins w:id="2462" w:author="山口 晃一郎&lt;yamaguchi.koichiro@jp.panasonic.com&gt;" w:date="2020-06-23T09:53:00Z">
        <w:r>
          <w:t>route0,</w:t>
        </w:r>
        <w:r>
          <w:rPr>
            <w:rFonts w:hint="eastAsia"/>
          </w:rPr>
          <w:t>1.2,1.2</w:t>
        </w:r>
      </w:ins>
    </w:p>
    <w:p w14:paraId="641F8C28" w14:textId="77777777" w:rsidR="008A76DD" w:rsidRDefault="008A76DD" w:rsidP="00D4739E">
      <w:pPr>
        <w:rPr>
          <w:ins w:id="2463" w:author="全社標準ＰＣ" w:date="2018-09-04T11:12:00Z"/>
        </w:rPr>
      </w:pPr>
      <w:ins w:id="2464" w:author="全社標準ＰＣ" w:date="2018-09-04T11:15:00Z">
        <w:r>
          <w:rPr>
            <w:rFonts w:hint="eastAsia"/>
          </w:rPr>
          <w:t>route0</w:t>
        </w:r>
        <w:r>
          <w:rPr>
            <w:rFonts w:hint="eastAsia"/>
          </w:rPr>
          <w:t>の</w:t>
        </w:r>
      </w:ins>
      <w:ins w:id="2465" w:author="山口 晃一郎&lt;yamaguchi.koichiro@jp.panasonic.com&gt;" w:date="2020-06-23T09:54:00Z">
        <w:r w:rsidR="002A597B">
          <w:rPr>
            <w:rFonts w:hint="eastAsia"/>
          </w:rPr>
          <w:t>初期解の</w:t>
        </w:r>
      </w:ins>
      <w:proofErr w:type="spellStart"/>
      <w:ins w:id="2466" w:author="全社標準ＰＣ" w:date="2018-09-04T11:15:00Z">
        <w:r>
          <w:rPr>
            <w:rFonts w:hint="eastAsia"/>
          </w:rPr>
          <w:t>OperationSkill</w:t>
        </w:r>
        <w:proofErr w:type="spellEnd"/>
        <w:r>
          <w:rPr>
            <w:rFonts w:hint="eastAsia"/>
          </w:rPr>
          <w:t>、</w:t>
        </w:r>
        <w:proofErr w:type="spellStart"/>
        <w:r>
          <w:rPr>
            <w:rFonts w:hint="eastAsia"/>
          </w:rPr>
          <w:t>DriveSkill</w:t>
        </w:r>
        <w:proofErr w:type="spellEnd"/>
        <w:r>
          <w:rPr>
            <w:rFonts w:hint="eastAsia"/>
          </w:rPr>
          <w:t>はともに</w:t>
        </w:r>
        <w:r>
          <w:rPr>
            <w:rFonts w:hint="eastAsia"/>
          </w:rPr>
          <w:t>1.2</w:t>
        </w:r>
        <w:r>
          <w:rPr>
            <w:rFonts w:hint="eastAsia"/>
          </w:rPr>
          <w:t>、</w:t>
        </w:r>
      </w:ins>
      <w:ins w:id="2467" w:author="全社標準ＰＣ" w:date="2018-09-04T11:12:00Z">
        <w:r>
          <w:rPr>
            <w:rFonts w:hint="eastAsia"/>
          </w:rPr>
          <w:t>route1</w:t>
        </w:r>
        <w:r>
          <w:rPr>
            <w:rFonts w:hint="eastAsia"/>
          </w:rPr>
          <w:t>の</w:t>
        </w:r>
      </w:ins>
      <w:ins w:id="2468" w:author="山口 晃一郎&lt;yamaguchi.koichiro@jp.panasonic.com&gt;" w:date="2020-06-23T09:54:00Z">
        <w:r w:rsidR="002A597B">
          <w:rPr>
            <w:rFonts w:hint="eastAsia"/>
          </w:rPr>
          <w:t>初期解の</w:t>
        </w:r>
      </w:ins>
      <w:proofErr w:type="spellStart"/>
      <w:ins w:id="2469" w:author="全社標準ＰＣ" w:date="2018-09-04T11:12:00Z">
        <w:r>
          <w:rPr>
            <w:rFonts w:hint="eastAsia"/>
          </w:rPr>
          <w:t>OperationSkill</w:t>
        </w:r>
        <w:proofErr w:type="spellEnd"/>
        <w:r>
          <w:rPr>
            <w:rFonts w:hint="eastAsia"/>
          </w:rPr>
          <w:t>、</w:t>
        </w:r>
        <w:proofErr w:type="spellStart"/>
        <w:r>
          <w:rPr>
            <w:rFonts w:hint="eastAsia"/>
          </w:rPr>
          <w:t>DriveSkill</w:t>
        </w:r>
        <w:proofErr w:type="spellEnd"/>
        <w:r>
          <w:rPr>
            <w:rFonts w:hint="eastAsia"/>
          </w:rPr>
          <w:t>はともに</w:t>
        </w:r>
        <w:r>
          <w:rPr>
            <w:rFonts w:hint="eastAsia"/>
          </w:rPr>
          <w:t>1.0</w:t>
        </w:r>
        <w:r>
          <w:rPr>
            <w:rFonts w:hint="eastAsia"/>
          </w:rPr>
          <w:t>となる。</w:t>
        </w:r>
      </w:ins>
      <w:ins w:id="2470" w:author="全社標準ＰＣ" w:date="2018-09-04T11:13:00Z">
        <w:r>
          <w:rPr>
            <w:rFonts w:hint="eastAsia"/>
          </w:rPr>
          <w:t>エラーにはならない。</w:t>
        </w:r>
      </w:ins>
    </w:p>
    <w:p w14:paraId="2950BC77" w14:textId="77777777" w:rsidR="008A76DD" w:rsidRPr="00814B7C" w:rsidDel="002A597B" w:rsidRDefault="008A76DD" w:rsidP="008A76DD">
      <w:pPr>
        <w:rPr>
          <w:ins w:id="2471" w:author="全社標準ＰＣ" w:date="2018-09-04T11:12:00Z"/>
          <w:del w:id="2472" w:author="山口 晃一郎&lt;yamaguchi.koichiro@jp.panasonic.com&gt;" w:date="2020-06-23T09:53:00Z"/>
        </w:rPr>
      </w:pPr>
      <w:ins w:id="2473" w:author="全社標準ＰＣ" w:date="2018-09-04T11:12:00Z">
        <w:del w:id="2474" w:author="山口 晃一郎&lt;yamaguchi.koichiro@jp.panasonic.com&gt;" w:date="2020-06-23T09:53:00Z">
          <w:r w:rsidDel="002A597B">
            <w:delText>route0,</w:delText>
          </w:r>
          <w:r w:rsidDel="002A597B">
            <w:rPr>
              <w:rFonts w:hint="eastAsia"/>
            </w:rPr>
            <w:delText>1.2,1.2</w:delText>
          </w:r>
        </w:del>
      </w:ins>
    </w:p>
    <w:p w14:paraId="195AE438" w14:textId="77777777" w:rsidR="008A76DD" w:rsidRDefault="008A76DD" w:rsidP="00D4739E">
      <w:pPr>
        <w:rPr>
          <w:ins w:id="2475" w:author="全社標準ＰＣ" w:date="2018-09-04T11:12:00Z"/>
        </w:rPr>
      </w:pPr>
    </w:p>
    <w:p w14:paraId="4EF1FAA8" w14:textId="77777777" w:rsidR="008A76DD" w:rsidRDefault="008A76DD" w:rsidP="008A76DD">
      <w:pPr>
        <w:rPr>
          <w:ins w:id="2476" w:author="全社標準ＰＣ" w:date="2018-09-04T11:12:00Z"/>
        </w:rPr>
      </w:pPr>
      <w:ins w:id="2477" w:author="全社標準ＰＣ" w:date="2018-09-04T11:12:00Z">
        <w:r>
          <w:rPr>
            <w:rFonts w:hint="eastAsia"/>
          </w:rPr>
          <w:t>初期解ファイルが以下、</w:t>
        </w:r>
      </w:ins>
    </w:p>
    <w:p w14:paraId="3429CF5B" w14:textId="77777777" w:rsidR="008A76DD" w:rsidRDefault="008A76DD" w:rsidP="008A76DD">
      <w:pPr>
        <w:rPr>
          <w:ins w:id="2478" w:author="全社標準ＰＣ" w:date="2018-09-04T11:12:00Z"/>
        </w:rPr>
      </w:pPr>
      <w:ins w:id="2479" w:author="全社標準ＰＣ" w:date="2018-09-04T11:12:00Z">
        <w:r>
          <w:t>route0,0,1,2</w:t>
        </w:r>
        <w:r>
          <w:rPr>
            <w:rFonts w:hint="eastAsia"/>
          </w:rPr>
          <w:t>,0</w:t>
        </w:r>
      </w:ins>
    </w:p>
    <w:p w14:paraId="4304A51C" w14:textId="77777777" w:rsidR="008A76DD" w:rsidRPr="00E52BA0" w:rsidRDefault="008A76DD" w:rsidP="008A76DD">
      <w:pPr>
        <w:rPr>
          <w:ins w:id="2480" w:author="全社標準ＰＣ" w:date="2018-09-04T11:12:00Z"/>
        </w:rPr>
      </w:pPr>
      <w:ins w:id="2481" w:author="全社標準ＰＣ" w:date="2018-09-04T11:12:00Z">
        <w:r>
          <w:t>route1,0,3,4</w:t>
        </w:r>
        <w:r>
          <w:rPr>
            <w:rFonts w:hint="eastAsia"/>
          </w:rPr>
          <w:t>,0</w:t>
        </w:r>
      </w:ins>
    </w:p>
    <w:p w14:paraId="243EEEDA" w14:textId="77777777" w:rsidR="002A597B" w:rsidRDefault="008A76DD" w:rsidP="008A76DD">
      <w:pPr>
        <w:rPr>
          <w:ins w:id="2482" w:author="山口 晃一郎&lt;yamaguchi.koichiro@jp.panasonic.com&gt;" w:date="2020-06-23T09:53:00Z"/>
        </w:rPr>
      </w:pPr>
      <w:ins w:id="2483" w:author="全社標準ＰＣ" w:date="2018-09-04T11:12:00Z">
        <w:r>
          <w:rPr>
            <w:rFonts w:hint="eastAsia"/>
          </w:rPr>
          <w:t>スキル設定ファイルが以下の場合、</w:t>
        </w:r>
      </w:ins>
    </w:p>
    <w:p w14:paraId="1D5DE635" w14:textId="77777777" w:rsidR="002A597B" w:rsidRPr="00814B7C" w:rsidRDefault="002A597B" w:rsidP="002A597B">
      <w:pPr>
        <w:rPr>
          <w:ins w:id="2484" w:author="山口 晃一郎&lt;yamaguchi.koichiro@jp.panasonic.com&gt;" w:date="2020-06-23T09:54:00Z"/>
        </w:rPr>
      </w:pPr>
      <w:ins w:id="2485" w:author="山口 晃一郎&lt;yamaguchi.koichiro@jp.panasonic.com&gt;" w:date="2020-06-23T09:54:00Z">
        <w:r>
          <w:t>route</w:t>
        </w:r>
        <w:r>
          <w:rPr>
            <w:rFonts w:hint="eastAsia"/>
          </w:rPr>
          <w:t>2</w:t>
        </w:r>
        <w:r>
          <w:t>,</w:t>
        </w:r>
        <w:r>
          <w:rPr>
            <w:rFonts w:hint="eastAsia"/>
          </w:rPr>
          <w:t>1.3,1.3</w:t>
        </w:r>
      </w:ins>
    </w:p>
    <w:p w14:paraId="36553DE5" w14:textId="77777777" w:rsidR="002A597B" w:rsidRDefault="002A597B" w:rsidP="002A597B">
      <w:pPr>
        <w:rPr>
          <w:ins w:id="2486" w:author="山口 晃一郎&lt;yamaguchi.koichiro@jp.panasonic.com&gt;" w:date="2020-06-23T09:54:00Z"/>
        </w:rPr>
      </w:pPr>
      <w:ins w:id="2487" w:author="山口 晃一郎&lt;yamaguchi.koichiro@jp.panasonic.com&gt;" w:date="2020-06-23T09:54:00Z">
        <w:r>
          <w:rPr>
            <w:rFonts w:hint="eastAsia"/>
          </w:rPr>
          <w:t>route3,1.4,1.4</w:t>
        </w:r>
      </w:ins>
    </w:p>
    <w:p w14:paraId="7F344E55" w14:textId="77777777" w:rsidR="002A597B" w:rsidRDefault="00E17F6C" w:rsidP="002A597B">
      <w:pPr>
        <w:rPr>
          <w:ins w:id="2488" w:author="山口 晃一郎&lt;yamaguchi.koichiro@jp.panasonic.com&gt;" w:date="2020-06-23T09:54:00Z"/>
        </w:rPr>
      </w:pPr>
      <w:ins w:id="2489" w:author="山口 晃一郎&lt;yamaguchi.koichiro@jp.panasonic.com&gt;" w:date="2020-06-23T09:54:00Z">
        <w:r>
          <w:rPr>
            <w:rFonts w:hint="eastAsia"/>
          </w:rPr>
          <w:t>route</w:t>
        </w:r>
      </w:ins>
      <w:ins w:id="2490" w:author="山口 晃一郎&lt;yamaguchi.koichiro@jp.panasonic.com&gt;" w:date="2020-06-25T13:41:00Z">
        <w:r>
          <w:t>1</w:t>
        </w:r>
      </w:ins>
      <w:ins w:id="2491" w:author="山口 晃一郎&lt;yamaguchi.koichiro@jp.panasonic.com&gt;" w:date="2020-06-23T09:54:00Z">
        <w:r w:rsidR="002A597B">
          <w:rPr>
            <w:rFonts w:hint="eastAsia"/>
          </w:rPr>
          <w:t>,1.5,1.5</w:t>
        </w:r>
      </w:ins>
    </w:p>
    <w:p w14:paraId="14AE1269" w14:textId="77777777" w:rsidR="008A76DD" w:rsidRDefault="008A76DD" w:rsidP="008A76DD">
      <w:pPr>
        <w:rPr>
          <w:ins w:id="2492" w:author="山口 晃一郎&lt;yamaguchi.koichiro@jp.panasonic.com&gt;" w:date="2020-06-23T09:54:00Z"/>
        </w:rPr>
      </w:pPr>
      <w:ins w:id="2493" w:author="全社標準ＰＣ" w:date="2018-09-04T11:15:00Z">
        <w:r>
          <w:rPr>
            <w:rFonts w:hint="eastAsia"/>
          </w:rPr>
          <w:t>route0</w:t>
        </w:r>
        <w:r>
          <w:rPr>
            <w:rFonts w:hint="eastAsia"/>
          </w:rPr>
          <w:t>の</w:t>
        </w:r>
      </w:ins>
      <w:ins w:id="2494" w:author="山口 晃一郎&lt;yamaguchi.koichiro@jp.panasonic.com&gt;" w:date="2020-06-23T09:54:00Z">
        <w:r w:rsidR="002A597B">
          <w:rPr>
            <w:rFonts w:hint="eastAsia"/>
          </w:rPr>
          <w:t>初期解の</w:t>
        </w:r>
      </w:ins>
      <w:proofErr w:type="spellStart"/>
      <w:ins w:id="2495" w:author="全社標準ＰＣ" w:date="2018-09-04T11:15:00Z">
        <w:r>
          <w:rPr>
            <w:rFonts w:hint="eastAsia"/>
          </w:rPr>
          <w:t>OperationSkill</w:t>
        </w:r>
        <w:proofErr w:type="spellEnd"/>
        <w:r>
          <w:rPr>
            <w:rFonts w:hint="eastAsia"/>
          </w:rPr>
          <w:t>、</w:t>
        </w:r>
        <w:proofErr w:type="spellStart"/>
        <w:r>
          <w:rPr>
            <w:rFonts w:hint="eastAsia"/>
          </w:rPr>
          <w:t>DriveSkill</w:t>
        </w:r>
        <w:proofErr w:type="spellEnd"/>
        <w:r>
          <w:rPr>
            <w:rFonts w:hint="eastAsia"/>
          </w:rPr>
          <w:t>はともに</w:t>
        </w:r>
        <w:r>
          <w:rPr>
            <w:rFonts w:hint="eastAsia"/>
          </w:rPr>
          <w:t>1.</w:t>
        </w:r>
      </w:ins>
      <w:ins w:id="2496" w:author="山口 晃一郎&lt;yamaguchi.koichiro@jp.panasonic.com&gt;" w:date="2021-06-02T17:57:00Z">
        <w:r w:rsidR="006F309F">
          <w:t>3</w:t>
        </w:r>
      </w:ins>
      <w:ins w:id="2497" w:author="全社標準ＰＣ" w:date="2018-09-04T11:15:00Z">
        <w:del w:id="2498" w:author="山口 晃一郎&lt;yamaguchi.koichiro@jp.panasonic.com&gt;" w:date="2021-06-02T17:57:00Z">
          <w:r w:rsidDel="006F309F">
            <w:rPr>
              <w:rFonts w:hint="eastAsia"/>
            </w:rPr>
            <w:delText>0</w:delText>
          </w:r>
        </w:del>
        <w:r>
          <w:rPr>
            <w:rFonts w:hint="eastAsia"/>
          </w:rPr>
          <w:t>、</w:t>
        </w:r>
      </w:ins>
      <w:ins w:id="2499" w:author="全社標準ＰＣ" w:date="2018-09-04T11:12:00Z">
        <w:r>
          <w:rPr>
            <w:rFonts w:hint="eastAsia"/>
          </w:rPr>
          <w:t>route1</w:t>
        </w:r>
        <w:r>
          <w:rPr>
            <w:rFonts w:hint="eastAsia"/>
          </w:rPr>
          <w:t>の</w:t>
        </w:r>
      </w:ins>
      <w:ins w:id="2500" w:author="山口 晃一郎&lt;yamaguchi.koichiro@jp.panasonic.com&gt;" w:date="2020-06-23T09:54:00Z">
        <w:r w:rsidR="002A597B">
          <w:rPr>
            <w:rFonts w:hint="eastAsia"/>
          </w:rPr>
          <w:t>初期解の</w:t>
        </w:r>
      </w:ins>
      <w:proofErr w:type="spellStart"/>
      <w:ins w:id="2501" w:author="全社標準ＰＣ" w:date="2018-09-04T11:12:00Z">
        <w:r>
          <w:rPr>
            <w:rFonts w:hint="eastAsia"/>
          </w:rPr>
          <w:t>OperationSkill</w:t>
        </w:r>
        <w:proofErr w:type="spellEnd"/>
        <w:r>
          <w:rPr>
            <w:rFonts w:hint="eastAsia"/>
          </w:rPr>
          <w:t>、</w:t>
        </w:r>
        <w:proofErr w:type="spellStart"/>
        <w:r>
          <w:rPr>
            <w:rFonts w:hint="eastAsia"/>
          </w:rPr>
          <w:t>DriveSkill</w:t>
        </w:r>
        <w:proofErr w:type="spellEnd"/>
        <w:r>
          <w:rPr>
            <w:rFonts w:hint="eastAsia"/>
          </w:rPr>
          <w:t>はともに</w:t>
        </w:r>
        <w:r>
          <w:rPr>
            <w:rFonts w:hint="eastAsia"/>
          </w:rPr>
          <w:t>1.</w:t>
        </w:r>
      </w:ins>
      <w:ins w:id="2502" w:author="山口 晃一郎&lt;yamaguchi.koichiro@jp.panasonic.com&gt;" w:date="2021-06-02T17:57:00Z">
        <w:r w:rsidR="006F309F">
          <w:t>4</w:t>
        </w:r>
      </w:ins>
      <w:ins w:id="2503" w:author="全社標準ＰＣ" w:date="2018-09-04T11:12:00Z">
        <w:del w:id="2504" w:author="山口 晃一郎&lt;yamaguchi.koichiro@jp.panasonic.com&gt;" w:date="2020-06-25T13:45:00Z">
          <w:r w:rsidDel="00E17F6C">
            <w:rPr>
              <w:rFonts w:hint="eastAsia"/>
            </w:rPr>
            <w:delText>0</w:delText>
          </w:r>
        </w:del>
        <w:r>
          <w:rPr>
            <w:rFonts w:hint="eastAsia"/>
          </w:rPr>
          <w:t>となる。</w:t>
        </w:r>
      </w:ins>
      <w:ins w:id="2505" w:author="全社標準ＰＣ" w:date="2018-09-04T11:13:00Z">
        <w:r>
          <w:rPr>
            <w:rFonts w:hint="eastAsia"/>
          </w:rPr>
          <w:t>エラーにはならない。</w:t>
        </w:r>
      </w:ins>
    </w:p>
    <w:p w14:paraId="7504FF9D" w14:textId="77777777" w:rsidR="00834F90" w:rsidRDefault="00834F90" w:rsidP="00834F90">
      <w:pPr>
        <w:rPr>
          <w:ins w:id="2506" w:author="山口 晃一郎&lt;yamaguchi.koichiro@jp.panasonic.com&gt;" w:date="2020-06-25T14:09:00Z"/>
        </w:rPr>
      </w:pPr>
    </w:p>
    <w:p w14:paraId="5BCF1016" w14:textId="77777777" w:rsidR="00834F90" w:rsidRDefault="00834F90" w:rsidP="00834F90">
      <w:pPr>
        <w:rPr>
          <w:ins w:id="2507" w:author="山口 晃一郎&lt;yamaguchi.koichiro@jp.panasonic.com&gt;" w:date="2020-06-25T14:09:00Z"/>
        </w:rPr>
      </w:pPr>
      <w:ins w:id="2508" w:author="山口 晃一郎&lt;yamaguchi.koichiro@jp.panasonic.com&gt;" w:date="2020-06-25T14:09:00Z">
        <w:r>
          <w:rPr>
            <w:rFonts w:hint="eastAsia"/>
          </w:rPr>
          <w:t>初期解ファイルが無し、</w:t>
        </w:r>
      </w:ins>
    </w:p>
    <w:p w14:paraId="31A9051E" w14:textId="77777777" w:rsidR="00834F90" w:rsidRDefault="00834F90" w:rsidP="00834F90">
      <w:pPr>
        <w:rPr>
          <w:ins w:id="2509" w:author="山口 晃一郎&lt;yamaguchi.koichiro@jp.panasonic.com&gt;" w:date="2020-06-25T14:09:00Z"/>
        </w:rPr>
      </w:pPr>
      <w:ins w:id="2510" w:author="山口 晃一郎&lt;yamaguchi.koichiro@jp.panasonic.com&gt;" w:date="2020-06-25T14:09:00Z">
        <w:r>
          <w:rPr>
            <w:rFonts w:hint="eastAsia"/>
          </w:rPr>
          <w:t>スキル設定ファイルが以下の場合、</w:t>
        </w:r>
      </w:ins>
    </w:p>
    <w:p w14:paraId="3C3623AB" w14:textId="77777777" w:rsidR="00834F90" w:rsidRPr="00814B7C" w:rsidRDefault="00834F90" w:rsidP="00834F90">
      <w:pPr>
        <w:rPr>
          <w:ins w:id="2511" w:author="山口 晃一郎&lt;yamaguchi.koichiro@jp.panasonic.com&gt;" w:date="2020-06-25T14:09:00Z"/>
        </w:rPr>
      </w:pPr>
      <w:ins w:id="2512" w:author="山口 晃一郎&lt;yamaguchi.koichiro@jp.panasonic.com&gt;" w:date="2020-06-25T14:09:00Z">
        <w:r>
          <w:t>route</w:t>
        </w:r>
        <w:r>
          <w:rPr>
            <w:rFonts w:hint="eastAsia"/>
          </w:rPr>
          <w:t>2</w:t>
        </w:r>
        <w:r>
          <w:t>,</w:t>
        </w:r>
        <w:r>
          <w:rPr>
            <w:rFonts w:hint="eastAsia"/>
          </w:rPr>
          <w:t>1.3,1.3</w:t>
        </w:r>
      </w:ins>
    </w:p>
    <w:p w14:paraId="040333D0" w14:textId="77777777" w:rsidR="00834F90" w:rsidRDefault="00035892" w:rsidP="00834F90">
      <w:pPr>
        <w:rPr>
          <w:ins w:id="2513" w:author="山口 晃一郎&lt;yamaguchi.koichiro@jp.panasonic.com&gt;" w:date="2020-06-25T14:09:00Z"/>
        </w:rPr>
      </w:pPr>
      <w:ins w:id="2514" w:author="山口 晃一郎&lt;yamaguchi.koichiro@jp.panasonic.com&gt;" w:date="2021-05-07T18:34:00Z">
        <w:r>
          <w:rPr>
            <w:rFonts w:hint="eastAsia"/>
          </w:rPr>
          <w:t>route</w:t>
        </w:r>
      </w:ins>
      <w:ins w:id="2515" w:author="山口 晃一郎&lt;yamaguchi.koichiro@jp.panasonic.com&gt;" w:date="2020-06-25T14:09:00Z">
        <w:r w:rsidR="00834F90">
          <w:rPr>
            <w:rFonts w:hint="eastAsia"/>
          </w:rPr>
          <w:t>3,1.4,1.4</w:t>
        </w:r>
      </w:ins>
    </w:p>
    <w:p w14:paraId="09E75A21" w14:textId="77777777" w:rsidR="00834F90" w:rsidRDefault="00834F90" w:rsidP="00834F90">
      <w:pPr>
        <w:rPr>
          <w:ins w:id="2516" w:author="山口 晃一郎&lt;yamaguchi.koichiro@jp.panasonic.com&gt;" w:date="2020-06-25T14:09:00Z"/>
        </w:rPr>
      </w:pPr>
      <w:ins w:id="2517" w:author="山口 晃一郎&lt;yamaguchi.koichiro@jp.panasonic.com&gt;" w:date="2020-06-25T14:09:00Z">
        <w:r>
          <w:rPr>
            <w:rFonts w:hint="eastAsia"/>
          </w:rPr>
          <w:t>route</w:t>
        </w:r>
        <w:r>
          <w:t>1</w:t>
        </w:r>
        <w:r>
          <w:rPr>
            <w:rFonts w:hint="eastAsia"/>
          </w:rPr>
          <w:t>,1.5,1.5</w:t>
        </w:r>
      </w:ins>
    </w:p>
    <w:p w14:paraId="0B7953DF" w14:textId="77777777" w:rsidR="00834F90" w:rsidRDefault="00834F90" w:rsidP="00834F90">
      <w:pPr>
        <w:rPr>
          <w:ins w:id="2518" w:author="山口 晃一郎&lt;yamaguchi.koichiro@jp.panasonic.com&gt;" w:date="2020-06-25T14:09:00Z"/>
        </w:rPr>
      </w:pPr>
      <w:ins w:id="2519" w:author="山口 晃一郎&lt;yamaguchi.koichiro@jp.panasonic.com&gt;" w:date="2020-06-25T14:09:00Z">
        <w:r>
          <w:rPr>
            <w:rFonts w:hint="eastAsia"/>
          </w:rPr>
          <w:t>車両台数</w:t>
        </w:r>
        <w:r>
          <w:rPr>
            <w:rFonts w:hint="eastAsia"/>
          </w:rPr>
          <w:t>3</w:t>
        </w:r>
        <w:r>
          <w:rPr>
            <w:rFonts w:hint="eastAsia"/>
          </w:rPr>
          <w:t>台</w:t>
        </w:r>
      </w:ins>
      <w:ins w:id="2520" w:author="山口 晃一郎&lt;yamaguchi.koichiro@jp.panasonic.com&gt;" w:date="2020-06-25T14:10:00Z">
        <w:r>
          <w:rPr>
            <w:rFonts w:hint="eastAsia"/>
          </w:rPr>
          <w:t>ま</w:t>
        </w:r>
      </w:ins>
      <w:ins w:id="2521" w:author="山口 晃一郎&lt;yamaguchi.koichiro@jp.panasonic.com&gt;" w:date="2020-06-25T14:09:00Z">
        <w:r>
          <w:rPr>
            <w:rFonts w:hint="eastAsia"/>
          </w:rPr>
          <w:t>での</w:t>
        </w:r>
        <w:proofErr w:type="spellStart"/>
        <w:r>
          <w:rPr>
            <w:rFonts w:hint="eastAsia"/>
          </w:rPr>
          <w:t>OperationSkill</w:t>
        </w:r>
        <w:proofErr w:type="spellEnd"/>
        <w:r>
          <w:rPr>
            <w:rFonts w:hint="eastAsia"/>
          </w:rPr>
          <w:t>、</w:t>
        </w:r>
        <w:proofErr w:type="spellStart"/>
        <w:r>
          <w:rPr>
            <w:rFonts w:hint="eastAsia"/>
          </w:rPr>
          <w:t>DriveSkill</w:t>
        </w:r>
        <w:proofErr w:type="spellEnd"/>
        <w:r>
          <w:rPr>
            <w:rFonts w:hint="eastAsia"/>
          </w:rPr>
          <w:t>は</w:t>
        </w:r>
      </w:ins>
      <w:ins w:id="2522" w:author="山口 晃一郎&lt;yamaguchi.koichiro@jp.panasonic.com&gt;" w:date="2020-06-25T14:10:00Z">
        <w:r>
          <w:rPr>
            <w:rFonts w:hint="eastAsia"/>
          </w:rPr>
          <w:t>記述された順番（</w:t>
        </w:r>
      </w:ins>
      <w:ins w:id="2523" w:author="山口 晃一郎&lt;yamaguchi.koichiro@jp.panasonic.com&gt;" w:date="2020-06-25T14:09:00Z">
        <w:r>
          <w:rPr>
            <w:rFonts w:hint="eastAsia"/>
          </w:rPr>
          <w:t>ともに</w:t>
        </w:r>
        <w:r>
          <w:rPr>
            <w:rFonts w:hint="eastAsia"/>
          </w:rPr>
          <w:t>1.</w:t>
        </w:r>
      </w:ins>
      <w:ins w:id="2524" w:author="山口 晃一郎&lt;yamaguchi.koichiro@jp.panasonic.com&gt;" w:date="2020-06-25T14:10:00Z">
        <w:r>
          <w:t>3</w:t>
        </w:r>
      </w:ins>
      <w:ins w:id="2525" w:author="山口 晃一郎&lt;yamaguchi.koichiro@jp.panasonic.com&gt;" w:date="2020-06-25T14:09:00Z">
        <w:r>
          <w:rPr>
            <w:rFonts w:hint="eastAsia"/>
          </w:rPr>
          <w:t>、</w:t>
        </w:r>
      </w:ins>
      <w:ins w:id="2526" w:author="山口 晃一郎&lt;yamaguchi.koichiro@jp.panasonic.com&gt;" w:date="2020-06-25T14:10:00Z">
        <w:r>
          <w:rPr>
            <w:rFonts w:hint="eastAsia"/>
          </w:rPr>
          <w:t>ともに</w:t>
        </w:r>
        <w:r>
          <w:rPr>
            <w:rFonts w:hint="eastAsia"/>
          </w:rPr>
          <w:t>1.4</w:t>
        </w:r>
        <w:r>
          <w:rPr>
            <w:rFonts w:hint="eastAsia"/>
          </w:rPr>
          <w:t>、ともに</w:t>
        </w:r>
        <w:r>
          <w:rPr>
            <w:rFonts w:hint="eastAsia"/>
          </w:rPr>
          <w:t>1.5</w:t>
        </w:r>
        <w:r>
          <w:rPr>
            <w:rFonts w:hint="eastAsia"/>
          </w:rPr>
          <w:t>）で</w:t>
        </w:r>
      </w:ins>
      <w:ins w:id="2527" w:author="山口 晃一郎&lt;yamaguchi.koichiro@jp.panasonic.com&gt;" w:date="2020-06-25T14:12:00Z">
        <w:r w:rsidR="008B3BBE">
          <w:rPr>
            <w:rFonts w:hint="eastAsia"/>
          </w:rPr>
          <w:t>車両台数分</w:t>
        </w:r>
      </w:ins>
      <w:ins w:id="2528" w:author="山口 晃一郎&lt;yamaguchi.koichiro@jp.panasonic.com&gt;" w:date="2020-06-25T14:10:00Z">
        <w:r>
          <w:rPr>
            <w:rFonts w:hint="eastAsia"/>
          </w:rPr>
          <w:t>設定され、</w:t>
        </w:r>
        <w:r>
          <w:rPr>
            <w:rFonts w:hint="eastAsia"/>
          </w:rPr>
          <w:t>4</w:t>
        </w:r>
        <w:r>
          <w:rPr>
            <w:rFonts w:hint="eastAsia"/>
          </w:rPr>
          <w:t>台以上の</w:t>
        </w:r>
      </w:ins>
      <w:proofErr w:type="spellStart"/>
      <w:ins w:id="2529" w:author="山口 晃一郎&lt;yamaguchi.koichiro@jp.panasonic.com&gt;" w:date="2020-06-25T14:09:00Z">
        <w:r>
          <w:rPr>
            <w:rFonts w:hint="eastAsia"/>
          </w:rPr>
          <w:t>OperationSkill</w:t>
        </w:r>
        <w:proofErr w:type="spellEnd"/>
        <w:r>
          <w:rPr>
            <w:rFonts w:hint="eastAsia"/>
          </w:rPr>
          <w:t>、</w:t>
        </w:r>
        <w:proofErr w:type="spellStart"/>
        <w:r>
          <w:rPr>
            <w:rFonts w:hint="eastAsia"/>
          </w:rPr>
          <w:t>DriveSkill</w:t>
        </w:r>
        <w:proofErr w:type="spellEnd"/>
        <w:r>
          <w:rPr>
            <w:rFonts w:hint="eastAsia"/>
          </w:rPr>
          <w:t>はともに</w:t>
        </w:r>
        <w:r>
          <w:rPr>
            <w:rFonts w:hint="eastAsia"/>
          </w:rPr>
          <w:t>1.</w:t>
        </w:r>
      </w:ins>
      <w:ins w:id="2530" w:author="山口 晃一郎&lt;yamaguchi.koichiro@jp.panasonic.com&gt;" w:date="2020-06-25T14:11:00Z">
        <w:r>
          <w:t>0</w:t>
        </w:r>
      </w:ins>
      <w:ins w:id="2531" w:author="山口 晃一郎&lt;yamaguchi.koichiro@jp.panasonic.com&gt;" w:date="2020-06-25T14:09:00Z">
        <w:r>
          <w:rPr>
            <w:rFonts w:hint="eastAsia"/>
          </w:rPr>
          <w:t>となる。エラーにはならない。</w:t>
        </w:r>
      </w:ins>
    </w:p>
    <w:p w14:paraId="4893481C" w14:textId="77777777" w:rsidR="00A40417" w:rsidRDefault="00A40417" w:rsidP="008A76DD">
      <w:pPr>
        <w:rPr>
          <w:ins w:id="2532" w:author="山口 晃一郎&lt;yamaguchi.koichiro@jp.panasonic.com&gt;" w:date="2020-06-23T09:54:00Z"/>
        </w:rPr>
      </w:pPr>
    </w:p>
    <w:p w14:paraId="5542398E" w14:textId="77777777" w:rsidR="007E25FC" w:rsidRDefault="00A40417" w:rsidP="008A76DD">
      <w:pPr>
        <w:rPr>
          <w:ins w:id="2533" w:author="山口 晃一郎&lt;yamaguchi.koichiro@jp.panasonic.com&gt;" w:date="2020-06-23T10:37:00Z"/>
        </w:rPr>
      </w:pPr>
      <w:ins w:id="2534" w:author="山口 晃一郎&lt;yamaguchi.koichiro@jp.panasonic.com&gt;" w:date="2020-06-23T09:55:00Z">
        <w:r>
          <w:rPr>
            <w:rFonts w:hint="eastAsia"/>
          </w:rPr>
          <w:t xml:space="preserve">　初期解</w:t>
        </w:r>
      </w:ins>
      <w:ins w:id="2535" w:author="山口 晃一郎&lt;yamaguchi.koichiro@jp.panasonic.com&gt;" w:date="2020-06-25T14:15:00Z">
        <w:r w:rsidR="000F0168">
          <w:rPr>
            <w:rFonts w:hint="eastAsia"/>
          </w:rPr>
          <w:t>ファイルの有無に関わらず、初期解</w:t>
        </w:r>
      </w:ins>
      <w:ins w:id="2536" w:author="山口 晃一郎&lt;yamaguchi.koichiro@jp.panasonic.com&gt;" w:date="2020-06-25T14:16:00Z">
        <w:r w:rsidR="000F0168">
          <w:rPr>
            <w:rFonts w:hint="eastAsia"/>
          </w:rPr>
          <w:t>に</w:t>
        </w:r>
      </w:ins>
      <w:ins w:id="2537" w:author="山口 晃一郎&lt;yamaguchi.koichiro@jp.panasonic.com&gt;" w:date="2020-06-23T09:55:00Z">
        <w:r>
          <w:rPr>
            <w:rFonts w:hint="eastAsia"/>
          </w:rPr>
          <w:t>対する改善処理終了後の改善解に対して、</w:t>
        </w:r>
      </w:ins>
      <w:ins w:id="2538" w:author="山口 晃一郎&lt;yamaguchi.koichiro@jp.panasonic.com&gt;" w:date="2021-06-02T18:05:00Z">
        <w:r w:rsidR="006F309F">
          <w:rPr>
            <w:rFonts w:hint="eastAsia"/>
          </w:rPr>
          <w:t>可能であれば</w:t>
        </w:r>
      </w:ins>
      <w:ins w:id="2539" w:author="山口 晃一郎&lt;yamaguchi.koichiro@jp.panasonic.com&gt;" w:date="2020-06-23T09:55:00Z">
        <w:r>
          <w:rPr>
            <w:rFonts w:hint="eastAsia"/>
          </w:rPr>
          <w:t>スキル設定の割り当て</w:t>
        </w:r>
      </w:ins>
      <w:ins w:id="2540" w:author="山口 晃一郎&lt;yamaguchi.koichiro@jp.panasonic.com&gt;" w:date="2020-06-23T09:56:00Z">
        <w:r>
          <w:rPr>
            <w:rFonts w:hint="eastAsia"/>
          </w:rPr>
          <w:t>最適化処理を行う。本処理は</w:t>
        </w:r>
      </w:ins>
      <w:ins w:id="2541" w:author="山口 晃一郎&lt;yamaguchi.koichiro@jp.panasonic.com&gt;" w:date="2020-06-23T09:57:00Z">
        <w:r w:rsidR="007E25FC">
          <w:rPr>
            <w:rFonts w:hint="eastAsia"/>
          </w:rPr>
          <w:t>、スキル設定の</w:t>
        </w:r>
      </w:ins>
      <w:ins w:id="2542" w:author="山口 晃一郎&lt;yamaguchi.koichiro@jp.panasonic.com&gt;" w:date="2020-06-23T10:32:00Z">
        <w:r w:rsidR="007E25FC">
          <w:rPr>
            <w:rFonts w:hint="eastAsia"/>
          </w:rPr>
          <w:t>運搬車</w:t>
        </w:r>
      </w:ins>
      <w:ins w:id="2543" w:author="山口 晃一郎&lt;yamaguchi.koichiro@jp.panasonic.com&gt;" w:date="2020-06-23T09:57:00Z">
        <w:r>
          <w:rPr>
            <w:rFonts w:hint="eastAsia"/>
          </w:rPr>
          <w:t>割り当てを変更することによって、</w:t>
        </w:r>
      </w:ins>
      <w:ins w:id="2544" w:author="山口 晃一郎&lt;yamaguchi.koichiro@jp.panasonic.com&gt;" w:date="2020-06-25T14:16:00Z">
        <w:r w:rsidR="00924B1B">
          <w:rPr>
            <w:rFonts w:hint="eastAsia"/>
          </w:rPr>
          <w:t>全体</w:t>
        </w:r>
      </w:ins>
      <w:ins w:id="2545" w:author="山口 晃一郎&lt;yamaguchi.koichiro@jp.panasonic.com&gt;" w:date="2020-06-23T09:56:00Z">
        <w:r>
          <w:rPr>
            <w:rFonts w:hint="eastAsia"/>
          </w:rPr>
          <w:t>配送所要時間</w:t>
        </w:r>
      </w:ins>
      <w:ins w:id="2546" w:author="山口 晃一郎&lt;yamaguchi.koichiro@jp.panasonic.com&gt;" w:date="2020-06-23T10:00:00Z">
        <w:r>
          <w:rPr>
            <w:rFonts w:hint="eastAsia"/>
          </w:rPr>
          <w:t>を</w:t>
        </w:r>
      </w:ins>
      <w:ins w:id="2547" w:author="山口 晃一郎&lt;yamaguchi.koichiro@jp.panasonic.com&gt;" w:date="2020-06-23T09:57:00Z">
        <w:r>
          <w:rPr>
            <w:rFonts w:hint="eastAsia"/>
          </w:rPr>
          <w:t>小さく</w:t>
        </w:r>
      </w:ins>
      <w:ins w:id="2548" w:author="山口 晃一郎&lt;yamaguchi.koichiro@jp.panasonic.com&gt;" w:date="2020-06-23T09:59:00Z">
        <w:r>
          <w:rPr>
            <w:rFonts w:hint="eastAsia"/>
          </w:rPr>
          <w:t>することが目的である。</w:t>
        </w:r>
      </w:ins>
    </w:p>
    <w:p w14:paraId="68A6DF30" w14:textId="77777777" w:rsidR="00F76340" w:rsidRDefault="00CC021D">
      <w:pPr>
        <w:ind w:firstLineChars="100" w:firstLine="210"/>
        <w:rPr>
          <w:ins w:id="2549" w:author="山口 晃一郎&lt;yamaguchi.koichiro@jp.panasonic.com&gt;" w:date="2020-06-25T14:03:00Z"/>
        </w:rPr>
        <w:pPrChange w:id="2550" w:author="山口 晃一郎&lt;yamaguchi.koichiro@jp.panasonic.com&gt;" w:date="2020-06-23T10:37:00Z">
          <w:pPr/>
        </w:pPrChange>
      </w:pPr>
      <w:ins w:id="2551" w:author="山口 晃一郎&lt;yamaguchi.koichiro@jp.panasonic.com&gt;" w:date="2020-06-23T10:17:00Z">
        <w:r>
          <w:rPr>
            <w:rFonts w:hint="eastAsia"/>
          </w:rPr>
          <w:t>最終的な</w:t>
        </w:r>
      </w:ins>
      <w:ins w:id="2552" w:author="山口 晃一郎&lt;yamaguchi.koichiro@jp.panasonic.com&gt;" w:date="2020-06-23T10:18:00Z">
        <w:r>
          <w:rPr>
            <w:rFonts w:hint="eastAsia"/>
          </w:rPr>
          <w:t>出力ファイルの運搬車識別</w:t>
        </w:r>
      </w:ins>
      <w:ins w:id="2553" w:author="山口 晃一郎&lt;yamaguchi.koichiro@jp.panasonic.com&gt;" w:date="2020-06-25T13:59:00Z">
        <w:r w:rsidR="00F76340">
          <w:rPr>
            <w:rFonts w:hint="eastAsia"/>
          </w:rPr>
          <w:t>（</w:t>
        </w:r>
        <w:r w:rsidR="00F76340">
          <w:rPr>
            <w:rFonts w:hint="eastAsia"/>
          </w:rPr>
          <w:t>route#</w:t>
        </w:r>
        <w:r w:rsidR="00F76340">
          <w:rPr>
            <w:rFonts w:hint="eastAsia"/>
          </w:rPr>
          <w:t>）</w:t>
        </w:r>
      </w:ins>
      <w:ins w:id="2554" w:author="山口 晃一郎&lt;yamaguchi.koichiro@jp.panasonic.com&gt;" w:date="2021-06-02T16:21:00Z">
        <w:r w:rsidR="000E6404">
          <w:rPr>
            <w:rFonts w:hint="eastAsia"/>
          </w:rPr>
          <w:t>のスキル値は</w:t>
        </w:r>
      </w:ins>
      <w:ins w:id="2555" w:author="山口 晃一郎&lt;yamaguchi.koichiro@jp.panasonic.com&gt;" w:date="2020-06-23T10:21:00Z">
        <w:r>
          <w:rPr>
            <w:rFonts w:hint="eastAsia"/>
          </w:rPr>
          <w:t>、詳細出力ファイルに記述される</w:t>
        </w:r>
      </w:ins>
      <w:ins w:id="2556" w:author="山口 晃一郎&lt;yamaguchi.koichiro@jp.panasonic.com&gt;" w:date="2020-06-23T10:22:00Z">
        <w:r>
          <w:rPr>
            <w:rFonts w:hint="eastAsia"/>
          </w:rPr>
          <w:t>スキル</w:t>
        </w:r>
      </w:ins>
      <w:ins w:id="2557" w:author="山口 晃一郎&lt;yamaguchi.koichiro@jp.panasonic.com&gt;" w:date="2021-06-02T18:03:00Z">
        <w:r w:rsidR="006F309F">
          <w:rPr>
            <w:rFonts w:hint="eastAsia"/>
          </w:rPr>
          <w:t>値</w:t>
        </w:r>
      </w:ins>
      <w:ins w:id="2558" w:author="山口 晃一郎&lt;yamaguchi.koichiro@jp.panasonic.com&gt;" w:date="2020-06-23T10:22:00Z">
        <w:r>
          <w:rPr>
            <w:rFonts w:hint="eastAsia"/>
          </w:rPr>
          <w:t>を参照すること。</w:t>
        </w:r>
      </w:ins>
    </w:p>
    <w:p w14:paraId="64CD3623" w14:textId="77777777" w:rsidR="00CC021D" w:rsidDel="006F309F" w:rsidRDefault="00CC021D" w:rsidP="008A76DD">
      <w:pPr>
        <w:rPr>
          <w:ins w:id="2559" w:author="全社標準ＰＣ" w:date="2018-09-04T11:12:00Z"/>
          <w:del w:id="2560" w:author="山口 晃一郎&lt;yamaguchi.koichiro@jp.panasonic.com&gt;" w:date="2021-06-02T18:05:00Z"/>
        </w:rPr>
      </w:pPr>
    </w:p>
    <w:p w14:paraId="2FA2C6AA" w14:textId="77777777" w:rsidR="008A76DD" w:rsidRPr="00814B7C" w:rsidDel="002A597B" w:rsidRDefault="008A76DD" w:rsidP="008A76DD">
      <w:pPr>
        <w:rPr>
          <w:ins w:id="2561" w:author="全社標準ＰＣ" w:date="2018-09-04T11:12:00Z"/>
          <w:del w:id="2562" w:author="山口 晃一郎&lt;yamaguchi.koichiro@jp.panasonic.com&gt;" w:date="2020-06-23T09:53:00Z"/>
        </w:rPr>
      </w:pPr>
      <w:ins w:id="2563" w:author="全社標準ＰＣ" w:date="2018-09-04T11:12:00Z">
        <w:del w:id="2564" w:author="山口 晃一郎&lt;yamaguchi.koichiro@jp.panasonic.com&gt;" w:date="2020-06-23T09:53:00Z">
          <w:r w:rsidDel="002A597B">
            <w:delText>route</w:delText>
          </w:r>
        </w:del>
      </w:ins>
      <w:ins w:id="2565" w:author="全社標準ＰＣ" w:date="2018-09-04T11:14:00Z">
        <w:del w:id="2566" w:author="山口 晃一郎&lt;yamaguchi.koichiro@jp.panasonic.com&gt;" w:date="2020-06-23T09:53:00Z">
          <w:r w:rsidDel="002A597B">
            <w:rPr>
              <w:rFonts w:hint="eastAsia"/>
            </w:rPr>
            <w:delText>2</w:delText>
          </w:r>
        </w:del>
      </w:ins>
      <w:ins w:id="2567" w:author="全社標準ＰＣ" w:date="2018-09-04T11:12:00Z">
        <w:del w:id="2568" w:author="山口 晃一郎&lt;yamaguchi.koichiro@jp.panasonic.com&gt;" w:date="2020-06-23T09:53:00Z">
          <w:r w:rsidDel="002A597B">
            <w:delText>,</w:delText>
          </w:r>
          <w:r w:rsidDel="002A597B">
            <w:rPr>
              <w:rFonts w:hint="eastAsia"/>
            </w:rPr>
            <w:delText>1.</w:delText>
          </w:r>
        </w:del>
      </w:ins>
      <w:ins w:id="2569" w:author="全社標準ＰＣ" w:date="2018-09-04T11:14:00Z">
        <w:del w:id="2570" w:author="山口 晃一郎&lt;yamaguchi.koichiro@jp.panasonic.com&gt;" w:date="2020-06-23T09:53:00Z">
          <w:r w:rsidDel="002A597B">
            <w:rPr>
              <w:rFonts w:hint="eastAsia"/>
            </w:rPr>
            <w:delText>3</w:delText>
          </w:r>
        </w:del>
      </w:ins>
      <w:ins w:id="2571" w:author="全社標準ＰＣ" w:date="2018-09-04T11:12:00Z">
        <w:del w:id="2572" w:author="山口 晃一郎&lt;yamaguchi.koichiro@jp.panasonic.com&gt;" w:date="2020-06-23T09:53:00Z">
          <w:r w:rsidDel="002A597B">
            <w:rPr>
              <w:rFonts w:hint="eastAsia"/>
            </w:rPr>
            <w:delText>,1.</w:delText>
          </w:r>
        </w:del>
      </w:ins>
      <w:ins w:id="2573" w:author="全社標準ＰＣ" w:date="2018-09-04T11:14:00Z">
        <w:del w:id="2574" w:author="山口 晃一郎&lt;yamaguchi.koichiro@jp.panasonic.com&gt;" w:date="2020-06-23T09:53:00Z">
          <w:r w:rsidDel="002A597B">
            <w:rPr>
              <w:rFonts w:hint="eastAsia"/>
            </w:rPr>
            <w:delText>3</w:delText>
          </w:r>
        </w:del>
      </w:ins>
    </w:p>
    <w:p w14:paraId="12AC3B75" w14:textId="77777777" w:rsidR="008A76DD" w:rsidDel="002A597B" w:rsidRDefault="008A76DD" w:rsidP="00D4739E">
      <w:pPr>
        <w:rPr>
          <w:ins w:id="2575" w:author="全社標準ＰＣ" w:date="2018-09-04T11:13:00Z"/>
          <w:del w:id="2576" w:author="山口 晃一郎&lt;yamaguchi.koichiro@jp.panasonic.com&gt;" w:date="2020-06-23T09:53:00Z"/>
        </w:rPr>
      </w:pPr>
      <w:ins w:id="2577" w:author="全社標準ＰＣ" w:date="2018-09-04T11:13:00Z">
        <w:del w:id="2578" w:author="山口 晃一郎&lt;yamaguchi.koichiro@jp.panasonic.com&gt;" w:date="2020-06-23T09:53:00Z">
          <w:r w:rsidDel="002A597B">
            <w:rPr>
              <w:rFonts w:hint="eastAsia"/>
            </w:rPr>
            <w:delText>route</w:delText>
          </w:r>
        </w:del>
      </w:ins>
      <w:ins w:id="2579" w:author="全社標準ＰＣ" w:date="2018-09-04T11:14:00Z">
        <w:del w:id="2580" w:author="山口 晃一郎&lt;yamaguchi.koichiro@jp.panasonic.com&gt;" w:date="2020-06-23T09:53:00Z">
          <w:r w:rsidDel="002A597B">
            <w:rPr>
              <w:rFonts w:hint="eastAsia"/>
            </w:rPr>
            <w:delText>3</w:delText>
          </w:r>
        </w:del>
      </w:ins>
      <w:ins w:id="2581" w:author="全社標準ＰＣ" w:date="2018-09-04T11:13:00Z">
        <w:del w:id="2582" w:author="山口 晃一郎&lt;yamaguchi.koichiro@jp.panasonic.com&gt;" w:date="2020-06-23T09:53:00Z">
          <w:r w:rsidDel="002A597B">
            <w:rPr>
              <w:rFonts w:hint="eastAsia"/>
            </w:rPr>
            <w:delText>,1.</w:delText>
          </w:r>
        </w:del>
      </w:ins>
      <w:ins w:id="2583" w:author="全社標準ＰＣ" w:date="2018-09-04T11:14:00Z">
        <w:del w:id="2584" w:author="山口 晃一郎&lt;yamaguchi.koichiro@jp.panasonic.com&gt;" w:date="2020-06-23T09:53:00Z">
          <w:r w:rsidDel="002A597B">
            <w:rPr>
              <w:rFonts w:hint="eastAsia"/>
            </w:rPr>
            <w:delText>4</w:delText>
          </w:r>
        </w:del>
      </w:ins>
      <w:ins w:id="2585" w:author="全社標準ＰＣ" w:date="2018-09-04T11:13:00Z">
        <w:del w:id="2586" w:author="山口 晃一郎&lt;yamaguchi.koichiro@jp.panasonic.com&gt;" w:date="2020-06-23T09:53:00Z">
          <w:r w:rsidDel="002A597B">
            <w:rPr>
              <w:rFonts w:hint="eastAsia"/>
            </w:rPr>
            <w:delText>,1.</w:delText>
          </w:r>
        </w:del>
      </w:ins>
      <w:ins w:id="2587" w:author="全社標準ＰＣ" w:date="2018-09-04T11:14:00Z">
        <w:del w:id="2588" w:author="山口 晃一郎&lt;yamaguchi.koichiro@jp.panasonic.com&gt;" w:date="2020-06-23T09:53:00Z">
          <w:r w:rsidDel="002A597B">
            <w:rPr>
              <w:rFonts w:hint="eastAsia"/>
            </w:rPr>
            <w:delText>4</w:delText>
          </w:r>
        </w:del>
      </w:ins>
    </w:p>
    <w:p w14:paraId="7471A6DB" w14:textId="77777777" w:rsidR="008A76DD" w:rsidDel="002A597B" w:rsidRDefault="008A76DD" w:rsidP="00D4739E">
      <w:pPr>
        <w:rPr>
          <w:ins w:id="2589" w:author="全社標準ＰＣ" w:date="2018-09-04T11:18:00Z"/>
          <w:del w:id="2590" w:author="山口 晃一郎&lt;yamaguchi.koichiro@jp.panasonic.com&gt;" w:date="2020-06-23T09:53:00Z"/>
        </w:rPr>
      </w:pPr>
      <w:ins w:id="2591" w:author="全社標準ＰＣ" w:date="2018-09-04T11:13:00Z">
        <w:del w:id="2592" w:author="山口 晃一郎&lt;yamaguchi.koichiro@jp.panasonic.com&gt;" w:date="2020-06-23T09:53:00Z">
          <w:r w:rsidDel="002A597B">
            <w:rPr>
              <w:rFonts w:hint="eastAsia"/>
            </w:rPr>
            <w:delText>route</w:delText>
          </w:r>
        </w:del>
      </w:ins>
      <w:ins w:id="2593" w:author="全社標準ＰＣ" w:date="2018-09-04T11:14:00Z">
        <w:del w:id="2594" w:author="山口 晃一郎&lt;yamaguchi.koichiro@jp.panasonic.com&gt;" w:date="2020-06-23T09:53:00Z">
          <w:r w:rsidDel="002A597B">
            <w:rPr>
              <w:rFonts w:hint="eastAsia"/>
            </w:rPr>
            <w:delText>4</w:delText>
          </w:r>
        </w:del>
      </w:ins>
      <w:ins w:id="2595" w:author="全社標準ＰＣ" w:date="2018-09-04T11:13:00Z">
        <w:del w:id="2596" w:author="山口 晃一郎&lt;yamaguchi.koichiro@jp.panasonic.com&gt;" w:date="2020-06-23T09:53:00Z">
          <w:r w:rsidDel="002A597B">
            <w:rPr>
              <w:rFonts w:hint="eastAsia"/>
            </w:rPr>
            <w:delText>,1.</w:delText>
          </w:r>
        </w:del>
      </w:ins>
      <w:ins w:id="2597" w:author="全社標準ＰＣ" w:date="2018-09-04T11:14:00Z">
        <w:del w:id="2598" w:author="山口 晃一郎&lt;yamaguchi.koichiro@jp.panasonic.com&gt;" w:date="2020-06-23T09:53:00Z">
          <w:r w:rsidDel="002A597B">
            <w:rPr>
              <w:rFonts w:hint="eastAsia"/>
            </w:rPr>
            <w:delText>5</w:delText>
          </w:r>
        </w:del>
      </w:ins>
      <w:ins w:id="2599" w:author="全社標準ＰＣ" w:date="2018-09-04T11:13:00Z">
        <w:del w:id="2600" w:author="山口 晃一郎&lt;yamaguchi.koichiro@jp.panasonic.com&gt;" w:date="2020-06-23T09:53:00Z">
          <w:r w:rsidDel="002A597B">
            <w:rPr>
              <w:rFonts w:hint="eastAsia"/>
            </w:rPr>
            <w:delText>,1.</w:delText>
          </w:r>
        </w:del>
      </w:ins>
      <w:ins w:id="2601" w:author="全社標準ＰＣ" w:date="2018-09-04T11:14:00Z">
        <w:del w:id="2602" w:author="山口 晃一郎&lt;yamaguchi.koichiro@jp.panasonic.com&gt;" w:date="2020-06-23T09:53:00Z">
          <w:r w:rsidDel="002A597B">
            <w:rPr>
              <w:rFonts w:hint="eastAsia"/>
            </w:rPr>
            <w:delText>5</w:delText>
          </w:r>
        </w:del>
      </w:ins>
    </w:p>
    <w:p w14:paraId="471B17F8" w14:textId="77777777" w:rsidR="00030794" w:rsidRDefault="00030794" w:rsidP="00D4739E">
      <w:pPr>
        <w:rPr>
          <w:ins w:id="2603" w:author="全社標準ＰＣ" w:date="2018-12-14T15:06:00Z"/>
        </w:rPr>
      </w:pPr>
    </w:p>
    <w:p w14:paraId="75735B09" w14:textId="77777777" w:rsidR="00F0175E" w:rsidRDefault="00F0175E">
      <w:pPr>
        <w:pStyle w:val="2"/>
        <w:rPr>
          <w:ins w:id="2604" w:author="全社標準ＰＣ" w:date="2018-12-14T15:06:00Z"/>
        </w:rPr>
        <w:pPrChange w:id="2605" w:author="全社標準ＰＣ" w:date="2018-12-14T15:06:00Z">
          <w:pPr>
            <w:pStyle w:val="2"/>
            <w:numPr>
              <w:numId w:val="59"/>
            </w:numPr>
          </w:pPr>
        </w:pPrChange>
      </w:pPr>
      <w:bookmarkStart w:id="2606" w:name="_Toc120881803"/>
      <w:ins w:id="2607" w:author="全社標準ＰＣ" w:date="2018-12-14T15:06:00Z">
        <w:r>
          <w:rPr>
            <w:rFonts w:hint="eastAsia"/>
          </w:rPr>
          <w:t>詳細出力ファイル</w:t>
        </w:r>
        <w:bookmarkEnd w:id="2606"/>
      </w:ins>
    </w:p>
    <w:p w14:paraId="65784F38" w14:textId="77777777" w:rsidR="00F0175E" w:rsidRDefault="00F0175E" w:rsidP="00F0175E">
      <w:pPr>
        <w:rPr>
          <w:ins w:id="2608" w:author="全社標準ＰＣ" w:date="2018-12-14T15:07:00Z"/>
        </w:rPr>
      </w:pPr>
      <w:ins w:id="2609" w:author="全社標準ＰＣ" w:date="2018-12-14T15:06:00Z">
        <w:r>
          <w:rPr>
            <w:rFonts w:hint="eastAsia"/>
          </w:rPr>
          <w:t xml:space="preserve">　</w:t>
        </w:r>
        <w:r>
          <w:rPr>
            <w:rFonts w:hint="eastAsia"/>
          </w:rPr>
          <w:t>,</w:t>
        </w:r>
        <w:r>
          <w:rPr>
            <w:rFonts w:hint="eastAsia"/>
          </w:rPr>
          <w:t>（カンマ）区切りの</w:t>
        </w:r>
        <w:r>
          <w:rPr>
            <w:rFonts w:hint="eastAsia"/>
          </w:rPr>
          <w:t>CSV</w:t>
        </w:r>
        <w:r>
          <w:rPr>
            <w:rFonts w:hint="eastAsia"/>
          </w:rPr>
          <w:t>ファイル。</w:t>
        </w:r>
      </w:ins>
      <w:ins w:id="2610" w:author="Yamaguchi Koichiro (山口 晃一郎)" w:date="2022-07-27T12:07:00Z">
        <w:r w:rsidR="00655689">
          <w:rPr>
            <w:rFonts w:hint="eastAsia"/>
          </w:rPr>
          <w:t>ファイル末尾が「</w:t>
        </w:r>
        <w:r w:rsidR="00655689" w:rsidRPr="0045572D">
          <w:t>.</w:t>
        </w:r>
        <w:r w:rsidR="00655689">
          <w:t>detail</w:t>
        </w:r>
        <w:r w:rsidR="00655689" w:rsidRPr="0045572D">
          <w:t>.csv</w:t>
        </w:r>
        <w:r w:rsidR="00655689">
          <w:rPr>
            <w:rFonts w:hint="eastAsia"/>
          </w:rPr>
          <w:t>」。</w:t>
        </w:r>
      </w:ins>
    </w:p>
    <w:p w14:paraId="5384075C" w14:textId="77777777" w:rsidR="00F0175E" w:rsidRDefault="00F0175E" w:rsidP="00F0175E">
      <w:pPr>
        <w:rPr>
          <w:ins w:id="2611" w:author="全社標準ＰＣ" w:date="2018-12-14T15:06:00Z"/>
        </w:rPr>
      </w:pPr>
      <w:ins w:id="2612" w:author="全社標準ＰＣ" w:date="2018-12-14T15:07:00Z">
        <w:r>
          <w:rPr>
            <w:rFonts w:hint="eastAsia"/>
          </w:rPr>
          <w:t xml:space="preserve">　ファイル名は「出力ファイル名</w:t>
        </w:r>
        <w:r>
          <w:rPr>
            <w:rFonts w:hint="eastAsia"/>
          </w:rPr>
          <w:t>.deta</w:t>
        </w:r>
      </w:ins>
      <w:ins w:id="2613" w:author="全社標準ＰＣ" w:date="2018-12-14T15:10:00Z">
        <w:r w:rsidR="005968BE">
          <w:rPr>
            <w:rFonts w:hint="eastAsia"/>
          </w:rPr>
          <w:t>i</w:t>
        </w:r>
      </w:ins>
      <w:ins w:id="2614" w:author="全社標準ＰＣ" w:date="2018-12-14T15:07:00Z">
        <w:r>
          <w:rPr>
            <w:rFonts w:hint="eastAsia"/>
          </w:rPr>
          <w:t>l</w:t>
        </w:r>
      </w:ins>
      <w:ins w:id="2615" w:author="全社標準ＰＣ" w:date="2018-12-18T10:31:00Z">
        <w:r w:rsidR="003C6D9B">
          <w:rPr>
            <w:rFonts w:hint="eastAsia"/>
          </w:rPr>
          <w:t>.csv</w:t>
        </w:r>
      </w:ins>
      <w:ins w:id="2616" w:author="全社標準ＰＣ" w:date="2018-12-14T15:07:00Z">
        <w:r>
          <w:rPr>
            <w:rFonts w:hint="eastAsia"/>
          </w:rPr>
          <w:t>」。</w:t>
        </w:r>
      </w:ins>
    </w:p>
    <w:p w14:paraId="0B1B4378" w14:textId="77777777" w:rsidR="00F0175E" w:rsidRDefault="00F0175E" w:rsidP="00F0175E">
      <w:pPr>
        <w:rPr>
          <w:ins w:id="2617" w:author="全社標準ＰＣ" w:date="2018-12-14T15:06:00Z"/>
        </w:rPr>
      </w:pPr>
      <w:ins w:id="2618" w:author="全社標準ＰＣ" w:date="2018-12-14T15:06:00Z">
        <w:r>
          <w:rPr>
            <w:rFonts w:hint="eastAsia"/>
          </w:rPr>
          <w:t xml:space="preserve">　</w:t>
        </w:r>
      </w:ins>
      <w:ins w:id="2619" w:author="全社標準ＰＣ" w:date="2018-12-14T15:07:00Z">
        <w:r w:rsidR="005968BE">
          <w:rPr>
            <w:rFonts w:hint="eastAsia"/>
          </w:rPr>
          <w:t>先頭行から</w:t>
        </w:r>
      </w:ins>
      <w:ins w:id="2620" w:author="全社標準ＰＣ" w:date="2018-12-14T15:08:00Z">
        <w:r w:rsidR="005968BE">
          <w:rPr>
            <w:rFonts w:hint="eastAsia"/>
          </w:rPr>
          <w:t>運搬車台数×</w:t>
        </w:r>
        <w:r w:rsidR="005968BE">
          <w:rPr>
            <w:rFonts w:hint="eastAsia"/>
          </w:rPr>
          <w:t>2</w:t>
        </w:r>
      </w:ins>
      <w:ins w:id="2621" w:author="全社標準ＰＣ" w:date="2018-12-14T15:06:00Z">
        <w:r w:rsidR="005968BE">
          <w:rPr>
            <w:rFonts w:hint="eastAsia"/>
          </w:rPr>
          <w:t>行</w:t>
        </w:r>
      </w:ins>
      <w:ins w:id="2622" w:author="全社標準ＰＣ" w:date="2018-12-14T15:08:00Z">
        <w:r w:rsidR="005968BE">
          <w:rPr>
            <w:rFonts w:hint="eastAsia"/>
          </w:rPr>
          <w:t>が</w:t>
        </w:r>
      </w:ins>
      <w:ins w:id="2623" w:author="全社標準ＰＣ" w:date="2018-12-14T15:09:00Z">
        <w:r w:rsidR="005968BE">
          <w:rPr>
            <w:rFonts w:hint="eastAsia"/>
          </w:rPr>
          <w:t>運搬車ごとの配送情報</w:t>
        </w:r>
      </w:ins>
      <w:ins w:id="2624" w:author="全社標準ＰＣ" w:date="2018-12-14T15:13:00Z">
        <w:r w:rsidR="005968BE">
          <w:rPr>
            <w:rFonts w:hint="eastAsia"/>
          </w:rPr>
          <w:t>を表し、</w:t>
        </w:r>
      </w:ins>
      <w:ins w:id="2625" w:author="全社標準ＰＣ" w:date="2018-12-14T15:06:00Z">
        <w:r>
          <w:rPr>
            <w:rFonts w:hint="eastAsia"/>
          </w:rPr>
          <w:t>以下を記述。</w:t>
        </w:r>
      </w:ins>
    </w:p>
    <w:p w14:paraId="2FF80D6A" w14:textId="77777777" w:rsidR="005968BE" w:rsidRDefault="005968BE" w:rsidP="005968BE">
      <w:pPr>
        <w:rPr>
          <w:ins w:id="2626" w:author="全社標準ＰＣ" w:date="2018-12-14T15:09:00Z"/>
        </w:rPr>
      </w:pPr>
      <w:ins w:id="2627" w:author="全社標準ＰＣ" w:date="2018-12-14T15:09:00Z">
        <w:r>
          <w:t>VEHICLE,</w:t>
        </w:r>
      </w:ins>
      <w:ins w:id="2628" w:author="全社標準ＰＣ" w:date="2018-12-14T15:17:00Z">
        <w:r w:rsidR="006316C2">
          <w:rPr>
            <w:rFonts w:hint="eastAsia"/>
          </w:rPr>
          <w:t>route</w:t>
        </w:r>
      </w:ins>
      <w:ins w:id="2629" w:author="全社標準ＰＣ" w:date="2018-12-14T15:09:00Z">
        <w:r>
          <w:rPr>
            <w:rFonts w:hint="eastAsia"/>
          </w:rPr>
          <w:t>Id</w:t>
        </w:r>
        <w:r>
          <w:t>,ROUTE,</w:t>
        </w:r>
      </w:ins>
      <w:ins w:id="2630" w:author="全社標準ＰＣ" w:date="2018-12-14T15:11:00Z">
        <w:r>
          <w:rPr>
            <w:rFonts w:hint="eastAsia"/>
          </w:rPr>
          <w:t>CustN</w:t>
        </w:r>
      </w:ins>
      <w:ins w:id="2631" w:author="全社標準ＰＣ" w:date="2018-12-14T15:13:00Z">
        <w:r>
          <w:rPr>
            <w:rFonts w:hint="eastAsia"/>
          </w:rPr>
          <w:t>s</w:t>
        </w:r>
      </w:ins>
      <w:ins w:id="2632" w:author="全社標準ＰＣ" w:date="2018-12-14T15:09:00Z">
        <w:r>
          <w:t>,</w:t>
        </w:r>
      </w:ins>
      <w:ins w:id="2633" w:author="全社標準ＰＣ" w:date="2018-12-14T15:17:00Z">
        <w:r>
          <w:rPr>
            <w:rFonts w:hint="eastAsia"/>
          </w:rPr>
          <w:t>Id</w:t>
        </w:r>
      </w:ins>
      <w:ins w:id="2634" w:author="全社標準ＰＣ" w:date="2018-12-14T15:09:00Z">
        <w:r>
          <w:t>,COST,</w:t>
        </w:r>
      </w:ins>
      <w:ins w:id="2635" w:author="全社標準ＰＣ" w:date="2018-12-14T15:12:00Z">
        <w:r>
          <w:rPr>
            <w:rFonts w:hint="eastAsia"/>
          </w:rPr>
          <w:t>Length</w:t>
        </w:r>
      </w:ins>
      <w:ins w:id="2636" w:author="全社標準ＰＣ" w:date="2018-12-14T15:09:00Z">
        <w:r>
          <w:t>,OPSKILL,</w:t>
        </w:r>
      </w:ins>
      <w:ins w:id="2637" w:author="全社標準ＰＣ" w:date="2018-12-14T15:12:00Z">
        <w:r>
          <w:rPr>
            <w:rFonts w:hint="eastAsia"/>
          </w:rPr>
          <w:t>Op</w:t>
        </w:r>
      </w:ins>
      <w:ins w:id="2638" w:author="全社標準ＰＣ" w:date="2018-12-14T15:09:00Z">
        <w:r>
          <w:t>,DRSKILL,</w:t>
        </w:r>
      </w:ins>
      <w:ins w:id="2639" w:author="全社標準ＰＣ" w:date="2018-12-14T15:13:00Z">
        <w:r>
          <w:rPr>
            <w:rFonts w:hint="eastAsia"/>
          </w:rPr>
          <w:t>Dr</w:t>
        </w:r>
      </w:ins>
      <w:ins w:id="2640" w:author="山口 晃一郎&lt;yamaguchi.koichiro@jp.panasonic.com&gt;" w:date="2021-04-05T17:50:00Z">
        <w:r w:rsidR="00242F63" w:rsidRPr="00242F63">
          <w:t>,DEMAND+,</w:t>
        </w:r>
      </w:ins>
      <w:ins w:id="2641" w:author="山口 晃一郎&lt;yamaguchi.koichiro@jp.panasonic.com&gt;" w:date="2021-04-05T17:53:00Z">
        <w:r w:rsidR="00426AD9">
          <w:t>D</w:t>
        </w:r>
      </w:ins>
      <w:ins w:id="2642" w:author="山口 晃一郎&lt;yamaguchi.koichiro@jp.panasonic.com&gt;" w:date="2021-04-05T17:50:00Z">
        <w:r w:rsidR="00242F63">
          <w:t>+</w:t>
        </w:r>
        <w:r w:rsidR="00242F63" w:rsidRPr="00242F63">
          <w:t>,DEMAND-,</w:t>
        </w:r>
      </w:ins>
      <w:ins w:id="2643" w:author="山口 晃一郎&lt;yamaguchi.koichiro@jp.panasonic.com&gt;" w:date="2021-04-05T17:53:00Z">
        <w:r w:rsidR="00426AD9">
          <w:t>D</w:t>
        </w:r>
      </w:ins>
      <w:ins w:id="2644" w:author="山口 晃一郎&lt;yamaguchi.koichiro@jp.panasonic.com&gt;" w:date="2021-04-05T17:51:00Z">
        <w:r w:rsidR="00242F63">
          <w:t>-</w:t>
        </w:r>
      </w:ins>
      <w:ins w:id="2645" w:author="山口 晃一郎&lt;yamaguchi.koichiro@jp.panasonic.com&gt;" w:date="2021-04-05T17:50:00Z">
        <w:r w:rsidR="00242F63" w:rsidRPr="00242F63">
          <w:t>,LOADLIMIT,</w:t>
        </w:r>
      </w:ins>
      <w:ins w:id="2646" w:author="山口 晃一郎&lt;yamaguchi.koichiro@jp.panasonic.com&gt;" w:date="2021-04-05T17:51:00Z">
        <w:r w:rsidR="00242F63">
          <w:t>Lm</w:t>
        </w:r>
      </w:ins>
      <w:ins w:id="2647" w:author="山口 晃一郎&lt;yamaguchi.koichiro@jp.panasonic.com&gt;" w:date="2021-04-05T17:50:00Z">
        <w:r w:rsidR="00242F63">
          <w:t>,DEMAND2+,</w:t>
        </w:r>
      </w:ins>
      <w:ins w:id="2648" w:author="山口 晃一郎&lt;yamaguchi.koichiro@jp.panasonic.com&gt;" w:date="2021-04-05T17:53:00Z">
        <w:r w:rsidR="00426AD9">
          <w:t>D</w:t>
        </w:r>
      </w:ins>
      <w:ins w:id="2649" w:author="山口 晃一郎&lt;yamaguchi.koichiro@jp.panasonic.com&gt;" w:date="2021-04-05T17:51:00Z">
        <w:r w:rsidR="00242F63">
          <w:t>2+</w:t>
        </w:r>
      </w:ins>
      <w:ins w:id="2650" w:author="山口 晃一郎&lt;yamaguchi.koichiro@jp.panasonic.com&gt;" w:date="2021-04-05T17:50:00Z">
        <w:r w:rsidR="00242F63" w:rsidRPr="00242F63">
          <w:t>,DEMAND2-,</w:t>
        </w:r>
      </w:ins>
      <w:ins w:id="2651" w:author="山口 晃一郎&lt;yamaguchi.koichiro@jp.panasonic.com&gt;" w:date="2021-04-05T17:53:00Z">
        <w:r w:rsidR="00426AD9">
          <w:t>D</w:t>
        </w:r>
      </w:ins>
      <w:ins w:id="2652" w:author="山口 晃一郎&lt;yamaguchi.koichiro@jp.panasonic.com&gt;" w:date="2021-04-05T17:51:00Z">
        <w:r w:rsidR="00242F63">
          <w:t>2-</w:t>
        </w:r>
      </w:ins>
      <w:ins w:id="2653" w:author="山口 晃一郎&lt;yamaguchi.koichiro@jp.panasonic.com&gt;" w:date="2021-04-05T17:50:00Z">
        <w:r w:rsidR="00242F63" w:rsidRPr="00242F63">
          <w:t>,LOADLIMIT2,</w:t>
        </w:r>
      </w:ins>
      <w:ins w:id="2654" w:author="山口 晃一郎&lt;yamaguchi.koichiro@jp.panasonic.com&gt;" w:date="2021-04-05T17:51:00Z">
        <w:r w:rsidR="00242F63">
          <w:t>Lm2</w:t>
        </w:r>
      </w:ins>
    </w:p>
    <w:p w14:paraId="5A276589" w14:textId="77777777" w:rsidR="005968BE" w:rsidRDefault="005968BE" w:rsidP="005968BE">
      <w:pPr>
        <w:rPr>
          <w:ins w:id="2655" w:author="全社標準ＰＣ" w:date="2018-12-14T15:09:00Z"/>
        </w:rPr>
      </w:pPr>
      <w:proofErr w:type="spellStart"/>
      <w:ins w:id="2656" w:author="全社標準ＰＣ" w:date="2018-12-14T15:09:00Z">
        <w:r>
          <w:t>ARRIVAL,</w:t>
        </w:r>
      </w:ins>
      <w:ins w:id="2657" w:author="全社標準ＰＣ" w:date="2018-12-14T15:17:00Z">
        <w:r w:rsidR="006316C2">
          <w:rPr>
            <w:rFonts w:hint="eastAsia"/>
          </w:rPr>
          <w:t>route</w:t>
        </w:r>
      </w:ins>
      <w:ins w:id="2658" w:author="全社標準ＰＣ" w:date="2018-12-14T15:13:00Z">
        <w:r>
          <w:rPr>
            <w:rFonts w:hint="eastAsia"/>
          </w:rPr>
          <w:t>Id</w:t>
        </w:r>
      </w:ins>
      <w:ins w:id="2659" w:author="全社標準ＰＣ" w:date="2018-12-14T15:09:00Z">
        <w:r>
          <w:t>,</w:t>
        </w:r>
      </w:ins>
      <w:ins w:id="2660" w:author="山口 晃一郎&lt;yamaguchi.koichiro@jp.panasonic.com&gt;" w:date="2021-04-14T18:32:00Z">
        <w:r w:rsidR="009C6F22">
          <w:t>TIME,</w:t>
        </w:r>
      </w:ins>
      <w:ins w:id="2661" w:author="全社標準ＰＣ" w:date="2018-12-14T15:13:00Z">
        <w:r>
          <w:rPr>
            <w:rFonts w:hint="eastAsia"/>
          </w:rPr>
          <w:t>CustNs</w:t>
        </w:r>
      </w:ins>
      <w:ins w:id="2662" w:author="全社標準ＰＣ" w:date="2018-12-14T15:09:00Z">
        <w:r>
          <w:t>,</w:t>
        </w:r>
      </w:ins>
      <w:ins w:id="2663" w:author="全社標準ＰＣ" w:date="2018-12-14T15:14:00Z">
        <w:r>
          <w:rPr>
            <w:rFonts w:hint="eastAsia"/>
          </w:rPr>
          <w:t>Time</w:t>
        </w:r>
      </w:ins>
      <w:proofErr w:type="spellEnd"/>
    </w:p>
    <w:p w14:paraId="346F244B" w14:textId="77777777" w:rsidR="00F0175E" w:rsidRDefault="00F0175E" w:rsidP="005968BE">
      <w:pPr>
        <w:rPr>
          <w:ins w:id="2664" w:author="全社標準ＰＣ" w:date="2018-12-14T15:06:00Z"/>
        </w:rPr>
      </w:pPr>
      <w:ins w:id="2665" w:author="全社標準ＰＣ" w:date="2018-12-14T15:06:00Z">
        <w:r>
          <w:rPr>
            <w:rFonts w:hint="eastAsia"/>
          </w:rPr>
          <w:t xml:space="preserve">　各項目の説明は以下。</w:t>
        </w:r>
      </w:ins>
    </w:p>
    <w:p w14:paraId="26D01DD3" w14:textId="77777777" w:rsidR="006316C2" w:rsidRDefault="006316C2" w:rsidP="00F0175E">
      <w:pPr>
        <w:rPr>
          <w:ins w:id="2666" w:author="全社標準ＰＣ" w:date="2018-12-14T15:17:00Z"/>
        </w:rPr>
      </w:pPr>
      <w:ins w:id="2667" w:author="全社標準ＰＣ" w:date="2018-12-14T15:17:00Z">
        <w:r>
          <w:t>VEHICLE</w:t>
        </w:r>
        <w:r>
          <w:rPr>
            <w:rFonts w:hint="eastAsia"/>
          </w:rPr>
          <w:t>：</w:t>
        </w:r>
      </w:ins>
      <w:ins w:id="2668" w:author="全社標準ＰＣ" w:date="2018-12-14T15:18:00Z">
        <w:r>
          <w:rPr>
            <w:rFonts w:hint="eastAsia"/>
          </w:rPr>
          <w:t>運搬車の情報を表す固定文字列</w:t>
        </w:r>
      </w:ins>
    </w:p>
    <w:p w14:paraId="1914F38F" w14:textId="77777777" w:rsidR="00F0175E" w:rsidRDefault="00F0175E" w:rsidP="00F0175E">
      <w:pPr>
        <w:rPr>
          <w:ins w:id="2669" w:author="全社標準ＰＣ" w:date="2018-12-14T15:06:00Z"/>
        </w:rPr>
      </w:pPr>
      <w:proofErr w:type="spellStart"/>
      <w:ins w:id="2670" w:author="全社標準ＰＣ" w:date="2018-12-14T15:06:00Z">
        <w:r>
          <w:t>route</w:t>
        </w:r>
      </w:ins>
      <w:ins w:id="2671" w:author="全社標準ＰＣ" w:date="2018-12-14T15:18:00Z">
        <w:r w:rsidR="006316C2">
          <w:rPr>
            <w:rFonts w:hint="eastAsia"/>
          </w:rPr>
          <w:t>Id</w:t>
        </w:r>
      </w:ins>
      <w:proofErr w:type="spellEnd"/>
      <w:ins w:id="2672" w:author="全社標準ＰＣ" w:date="2018-12-14T15:06:00Z">
        <w:r>
          <w:rPr>
            <w:rFonts w:hint="eastAsia"/>
          </w:rPr>
          <w:t>：運搬車識別。</w:t>
        </w:r>
      </w:ins>
      <w:ins w:id="2673" w:author="全社標準ＰＣ" w:date="2018-12-14T15:18:00Z">
        <w:r w:rsidR="006316C2">
          <w:rPr>
            <w:rFonts w:hint="eastAsia"/>
          </w:rPr>
          <w:t>入力ファイルや出力ファイルで定義される</w:t>
        </w:r>
        <w:r w:rsidR="006316C2">
          <w:rPr>
            <w:rFonts w:hint="eastAsia"/>
          </w:rPr>
          <w:t>route</w:t>
        </w:r>
      </w:ins>
      <w:ins w:id="2674" w:author="全社標準ＰＣ" w:date="2018-12-14T15:06:00Z">
        <w:r>
          <w:rPr>
            <w:rFonts w:hint="eastAsia"/>
          </w:rPr>
          <w:t>#</w:t>
        </w:r>
      </w:ins>
      <w:ins w:id="2675" w:author="全社標準ＰＣ" w:date="2018-12-14T15:18:00Z">
        <w:r w:rsidR="006316C2">
          <w:rPr>
            <w:rFonts w:hint="eastAsia"/>
          </w:rPr>
          <w:t>の「</w:t>
        </w:r>
        <w:r w:rsidR="006316C2">
          <w:rPr>
            <w:rFonts w:hint="eastAsia"/>
          </w:rPr>
          <w:t>#</w:t>
        </w:r>
        <w:r w:rsidR="006316C2">
          <w:rPr>
            <w:rFonts w:hint="eastAsia"/>
          </w:rPr>
          <w:t>」の値。</w:t>
        </w:r>
      </w:ins>
    </w:p>
    <w:p w14:paraId="53D06880" w14:textId="77777777" w:rsidR="006316C2" w:rsidRDefault="006316C2" w:rsidP="00F0175E">
      <w:pPr>
        <w:ind w:left="210" w:hangingChars="100" w:hanging="210"/>
        <w:rPr>
          <w:ins w:id="2676" w:author="全社標準ＰＣ" w:date="2018-12-14T15:19:00Z"/>
        </w:rPr>
      </w:pPr>
      <w:ins w:id="2677" w:author="全社標準ＰＣ" w:date="2018-12-14T15:24:00Z">
        <w:r>
          <w:rPr>
            <w:rFonts w:hint="eastAsia"/>
          </w:rPr>
          <w:t>ROUTE</w:t>
        </w:r>
      </w:ins>
      <w:ins w:id="2678" w:author="全社標準ＰＣ" w:date="2018-12-14T15:19:00Z">
        <w:r>
          <w:rPr>
            <w:rFonts w:hint="eastAsia"/>
          </w:rPr>
          <w:t>：運搬車の配送</w:t>
        </w:r>
      </w:ins>
      <w:ins w:id="2679" w:author="全社標準ＰＣ" w:date="2018-12-14T15:25:00Z">
        <w:r>
          <w:rPr>
            <w:rFonts w:hint="eastAsia"/>
          </w:rPr>
          <w:t>順序</w:t>
        </w:r>
      </w:ins>
      <w:ins w:id="2680" w:author="全社標準ＰＣ" w:date="2018-12-14T15:19:00Z">
        <w:r>
          <w:rPr>
            <w:rFonts w:hint="eastAsia"/>
          </w:rPr>
          <w:t>情報を表す固定文字列</w:t>
        </w:r>
      </w:ins>
    </w:p>
    <w:p w14:paraId="7D45CF23" w14:textId="77777777" w:rsidR="006316C2" w:rsidRDefault="006316C2" w:rsidP="003C6D9B">
      <w:pPr>
        <w:ind w:left="210" w:hangingChars="100" w:hanging="210"/>
        <w:rPr>
          <w:ins w:id="2681" w:author="全社標準ＰＣ" w:date="2018-12-14T15:19:00Z"/>
        </w:rPr>
      </w:pPr>
      <w:proofErr w:type="spellStart"/>
      <w:ins w:id="2682" w:author="全社標準ＰＣ" w:date="2018-12-14T15:19:00Z">
        <w:r>
          <w:rPr>
            <w:rFonts w:hint="eastAsia"/>
          </w:rPr>
          <w:t>CustNs</w:t>
        </w:r>
        <w:proofErr w:type="spellEnd"/>
        <w:r>
          <w:rPr>
            <w:rFonts w:hint="eastAsia"/>
          </w:rPr>
          <w:t>：配送先の数</w:t>
        </w:r>
      </w:ins>
    </w:p>
    <w:p w14:paraId="7A286D58" w14:textId="77777777" w:rsidR="00F0175E" w:rsidRDefault="00F0175E">
      <w:pPr>
        <w:ind w:left="210" w:hangingChars="100" w:hanging="210"/>
        <w:rPr>
          <w:ins w:id="2683" w:author="全社標準ＰＣ" w:date="2018-12-14T15:21:00Z"/>
        </w:rPr>
        <w:pPrChange w:id="2684" w:author="全社標準ＰＣ" w:date="2018-12-14T15:21:00Z">
          <w:pPr/>
        </w:pPrChange>
      </w:pPr>
      <w:ins w:id="2685" w:author="全社標準ＰＣ" w:date="2018-12-14T15:06:00Z">
        <w:r>
          <w:t>Id</w:t>
        </w:r>
        <w:r>
          <w:rPr>
            <w:rFonts w:hint="eastAsia"/>
          </w:rPr>
          <w:t>：配送定義ファイルで定義した</w:t>
        </w:r>
        <w:r>
          <w:rPr>
            <w:rFonts w:hint="eastAsia"/>
          </w:rPr>
          <w:t>CUST NO.</w:t>
        </w:r>
        <w:r>
          <w:rPr>
            <w:rFonts w:hint="eastAsia"/>
          </w:rPr>
          <w:t>を、拠点から</w:t>
        </w:r>
        <w:del w:id="2686" w:author="山口 晃一郎&lt;yamaguchi.koichiro@jp.panasonic.com&gt;" w:date="2021-02-22T11:20:00Z">
          <w:r w:rsidDel="00E7221C">
            <w:rPr>
              <w:rFonts w:hint="eastAsia"/>
            </w:rPr>
            <w:delText>最後の配送先</w:delText>
          </w:r>
        </w:del>
      </w:ins>
      <w:ins w:id="2687" w:author="山口 晃一郎&lt;yamaguchi.koichiro@jp.panasonic.com&gt;" w:date="2021-02-22T11:20:00Z">
        <w:r w:rsidR="00E7221C">
          <w:rPr>
            <w:rFonts w:hint="eastAsia"/>
          </w:rPr>
          <w:t>最終訪問先</w:t>
        </w:r>
      </w:ins>
      <w:ins w:id="2688" w:author="全社標準ＰＣ" w:date="2018-12-14T15:06:00Z">
        <w:r>
          <w:rPr>
            <w:rFonts w:hint="eastAsia"/>
          </w:rPr>
          <w:t>まで</w:t>
        </w:r>
      </w:ins>
      <w:ins w:id="2689" w:author="全社標準ＰＣ" w:date="2018-12-14T15:27:00Z">
        <w:r w:rsidR="006316C2">
          <w:rPr>
            <w:rFonts w:hint="eastAsia"/>
          </w:rPr>
          <w:t>、</w:t>
        </w:r>
      </w:ins>
      <w:ins w:id="2690" w:author="全社標準ＰＣ" w:date="2018-12-14T15:06:00Z">
        <w:r>
          <w:rPr>
            <w:rFonts w:hint="eastAsia"/>
          </w:rPr>
          <w:t>（カンマ）区切りで記述</w:t>
        </w:r>
      </w:ins>
      <w:ins w:id="2691" w:author="全社標準ＰＣ" w:date="2018-12-14T15:21:00Z">
        <w:r w:rsidR="006316C2">
          <w:rPr>
            <w:rFonts w:hint="eastAsia"/>
          </w:rPr>
          <w:t>（出力ファイルの仕様と同じ）</w:t>
        </w:r>
      </w:ins>
    </w:p>
    <w:p w14:paraId="7BF7BE14" w14:textId="77777777" w:rsidR="006316C2" w:rsidRDefault="006316C2" w:rsidP="006316C2">
      <w:pPr>
        <w:rPr>
          <w:ins w:id="2692" w:author="全社標準ＰＣ" w:date="2018-12-14T15:22:00Z"/>
        </w:rPr>
      </w:pPr>
      <w:ins w:id="2693" w:author="全社標準ＰＣ" w:date="2018-12-14T15:22:00Z">
        <w:r>
          <w:t>COST</w:t>
        </w:r>
        <w:r>
          <w:rPr>
            <w:rFonts w:hint="eastAsia"/>
          </w:rPr>
          <w:t>：運搬車の走行距離を表す固定文字列</w:t>
        </w:r>
      </w:ins>
      <w:ins w:id="2694" w:author="山口 晃一郎&lt;yamaguchi.koichiro@jp.panasonic.com&gt;" w:date="2020-11-02T15:12:00Z">
        <w:r w:rsidR="00F3108F">
          <w:rPr>
            <w:rFonts w:hint="eastAsia"/>
          </w:rPr>
          <w:t>（</w:t>
        </w:r>
        <w:r w:rsidR="00F3108F">
          <w:rPr>
            <w:rFonts w:hint="eastAsia"/>
          </w:rPr>
          <w:t>-l</w:t>
        </w:r>
      </w:ins>
      <w:ins w:id="2695" w:author="山口 晃一郎&lt;yamaguchi.koichiro@jp.panasonic.com&gt;" w:date="2020-11-02T15:16:00Z">
        <w:r w:rsidR="00F3108F">
          <w:rPr>
            <w:rFonts w:hint="eastAsia"/>
          </w:rPr>
          <w:t>オプションが指定されている</w:t>
        </w:r>
      </w:ins>
      <w:ins w:id="2696" w:author="山口 晃一郎&lt;yamaguchi.koichiro@jp.panasonic.com&gt;" w:date="2020-11-02T15:12:00Z">
        <w:r w:rsidR="00F3108F">
          <w:rPr>
            <w:rFonts w:hint="eastAsia"/>
          </w:rPr>
          <w:t>場合、</w:t>
        </w:r>
      </w:ins>
      <w:ins w:id="2697" w:author="山口 晃一郎&lt;yamaguchi.koichiro@jp.panasonic.com&gt;" w:date="2020-11-02T15:13:00Z">
        <w:r w:rsidR="00F3108F" w:rsidRPr="00F3108F">
          <w:t>COST_TO</w:t>
        </w:r>
      </w:ins>
      <w:ins w:id="2698" w:author="山口 晃一郎&lt;yamaguchi.koichiro@jp.panasonic.com&gt;" w:date="2020-11-30T09:08:00Z">
        <w:r w:rsidR="00111011">
          <w:t>_</w:t>
        </w:r>
        <w:r w:rsidR="00111011">
          <w:rPr>
            <w:rFonts w:hint="eastAsia"/>
          </w:rPr>
          <w:t>LAST</w:t>
        </w:r>
      </w:ins>
      <w:ins w:id="2699" w:author="山口 晃一郎&lt;yamaguchi.koichiro@jp.panasonic.com&gt;" w:date="2020-11-02T15:13:00Z">
        <w:r w:rsidR="00F3108F">
          <w:rPr>
            <w:rFonts w:hint="eastAsia"/>
          </w:rPr>
          <w:t>、指定</w:t>
        </w:r>
      </w:ins>
      <w:ins w:id="2700" w:author="山口 晃一郎&lt;yamaguchi.koichiro@jp.panasonic.com&gt;" w:date="2020-11-02T15:16:00Z">
        <w:r w:rsidR="00F3108F">
          <w:rPr>
            <w:rFonts w:hint="eastAsia"/>
          </w:rPr>
          <w:t>されていない</w:t>
        </w:r>
      </w:ins>
      <w:ins w:id="2701" w:author="山口 晃一郎&lt;yamaguchi.koichiro@jp.panasonic.com&gt;" w:date="2020-11-02T15:13:00Z">
        <w:r w:rsidR="00F3108F">
          <w:rPr>
            <w:rFonts w:hint="eastAsia"/>
          </w:rPr>
          <w:t>場合、</w:t>
        </w:r>
        <w:r w:rsidR="00F3108F">
          <w:t>COST_TO</w:t>
        </w:r>
      </w:ins>
      <w:ins w:id="2702" w:author="山口 晃一郎&lt;yamaguchi.koichiro@jp.panasonic.com&gt;" w:date="2020-11-30T09:08:00Z">
        <w:r w:rsidR="00111011" w:rsidRPr="00F3108F">
          <w:t>_DEPO</w:t>
        </w:r>
      </w:ins>
      <w:ins w:id="2703" w:author="山口 晃一郎&lt;yamaguchi.koichiro@jp.panasonic.com&gt;" w:date="2020-11-02T15:13:00Z">
        <w:r w:rsidR="00F3108F">
          <w:rPr>
            <w:rFonts w:hint="eastAsia"/>
          </w:rPr>
          <w:t>となる）</w:t>
        </w:r>
      </w:ins>
    </w:p>
    <w:p w14:paraId="6A4401DE" w14:textId="77777777" w:rsidR="006316C2" w:rsidRDefault="006316C2" w:rsidP="006316C2">
      <w:pPr>
        <w:rPr>
          <w:ins w:id="2704" w:author="全社標準ＰＣ" w:date="2018-12-14T15:23:00Z"/>
        </w:rPr>
      </w:pPr>
      <w:ins w:id="2705" w:author="全社標準ＰＣ" w:date="2018-12-14T15:22:00Z">
        <w:r>
          <w:rPr>
            <w:rFonts w:hint="eastAsia"/>
          </w:rPr>
          <w:t>Length</w:t>
        </w:r>
        <w:r>
          <w:rPr>
            <w:rFonts w:hint="eastAsia"/>
          </w:rPr>
          <w:t>：運搬車の走行距離。</w:t>
        </w:r>
        <w:r>
          <w:rPr>
            <w:rFonts w:hint="eastAsia"/>
          </w:rPr>
          <w:t>-l</w:t>
        </w:r>
        <w:r>
          <w:rPr>
            <w:rFonts w:hint="eastAsia"/>
          </w:rPr>
          <w:t>オプションが指定されている場合</w:t>
        </w:r>
      </w:ins>
      <w:ins w:id="2706" w:author="全社標準ＰＣ" w:date="2018-12-14T15:23:00Z">
        <w:r>
          <w:rPr>
            <w:rFonts w:hint="eastAsia"/>
          </w:rPr>
          <w:t>、</w:t>
        </w:r>
      </w:ins>
      <w:ins w:id="2707" w:author="全社標準ＰＣ" w:date="2018-12-14T15:22:00Z">
        <w:r>
          <w:rPr>
            <w:rFonts w:hint="eastAsia"/>
          </w:rPr>
          <w:t>最後の配送先までの距離、</w:t>
        </w:r>
      </w:ins>
      <w:ins w:id="2708" w:author="全社標準ＰＣ" w:date="2018-12-14T15:23:00Z">
        <w:r>
          <w:rPr>
            <w:rFonts w:hint="eastAsia"/>
          </w:rPr>
          <w:t>指定</w:t>
        </w:r>
      </w:ins>
      <w:ins w:id="2709" w:author="全社標準ＰＣ" w:date="2018-12-14T15:22:00Z">
        <w:r>
          <w:rPr>
            <w:rFonts w:hint="eastAsia"/>
          </w:rPr>
          <w:t>されて</w:t>
        </w:r>
      </w:ins>
      <w:ins w:id="2710" w:author="全社標準ＰＣ" w:date="2018-12-14T15:23:00Z">
        <w:r>
          <w:rPr>
            <w:rFonts w:hint="eastAsia"/>
          </w:rPr>
          <w:t>いない場合、拠点までの距離。</w:t>
        </w:r>
      </w:ins>
    </w:p>
    <w:p w14:paraId="4E08A48C" w14:textId="77777777" w:rsidR="006316C2" w:rsidRDefault="006316C2" w:rsidP="006316C2">
      <w:pPr>
        <w:rPr>
          <w:ins w:id="2711" w:author="全社標準ＰＣ" w:date="2018-12-14T15:23:00Z"/>
        </w:rPr>
      </w:pPr>
      <w:ins w:id="2712" w:author="全社標準ＰＣ" w:date="2018-12-14T15:22:00Z">
        <w:r>
          <w:t>OPSKILL</w:t>
        </w:r>
      </w:ins>
      <w:ins w:id="2713" w:author="全社標準ＰＣ" w:date="2018-12-14T15:23:00Z">
        <w:r>
          <w:rPr>
            <w:rFonts w:hint="eastAsia"/>
          </w:rPr>
          <w:t>：運搬車の作業スキルを表す固定文字列</w:t>
        </w:r>
      </w:ins>
    </w:p>
    <w:p w14:paraId="3C9D7536" w14:textId="77777777" w:rsidR="006316C2" w:rsidRDefault="006316C2" w:rsidP="006316C2">
      <w:pPr>
        <w:rPr>
          <w:ins w:id="2714" w:author="全社標準ＰＣ" w:date="2018-12-14T15:23:00Z"/>
        </w:rPr>
      </w:pPr>
      <w:ins w:id="2715" w:author="全社標準ＰＣ" w:date="2018-12-14T15:22:00Z">
        <w:r>
          <w:rPr>
            <w:rFonts w:hint="eastAsia"/>
          </w:rPr>
          <w:t>Op</w:t>
        </w:r>
      </w:ins>
      <w:ins w:id="2716" w:author="全社標準ＰＣ" w:date="2018-12-14T15:23:00Z">
        <w:r>
          <w:rPr>
            <w:rFonts w:hint="eastAsia"/>
          </w:rPr>
          <w:t>：運搬車の作業スキルの値</w:t>
        </w:r>
      </w:ins>
    </w:p>
    <w:p w14:paraId="7FA67719" w14:textId="77777777" w:rsidR="006316C2" w:rsidRDefault="006316C2" w:rsidP="006316C2">
      <w:pPr>
        <w:rPr>
          <w:ins w:id="2717" w:author="全社標準ＰＣ" w:date="2018-12-14T15:23:00Z"/>
        </w:rPr>
      </w:pPr>
      <w:ins w:id="2718" w:author="全社標準ＰＣ" w:date="2018-12-14T15:22:00Z">
        <w:r>
          <w:t>DRSKILL</w:t>
        </w:r>
      </w:ins>
      <w:ins w:id="2719" w:author="全社標準ＰＣ" w:date="2018-12-14T15:24:00Z">
        <w:r>
          <w:rPr>
            <w:rFonts w:hint="eastAsia"/>
          </w:rPr>
          <w:t>：</w:t>
        </w:r>
      </w:ins>
      <w:ins w:id="2720" w:author="全社標準ＰＣ" w:date="2018-12-14T15:23:00Z">
        <w:r>
          <w:rPr>
            <w:rFonts w:hint="eastAsia"/>
          </w:rPr>
          <w:t>運搬車の</w:t>
        </w:r>
      </w:ins>
      <w:ins w:id="2721" w:author="全社標準ＰＣ" w:date="2018-12-14T15:24:00Z">
        <w:r>
          <w:rPr>
            <w:rFonts w:hint="eastAsia"/>
          </w:rPr>
          <w:t>運転</w:t>
        </w:r>
      </w:ins>
      <w:ins w:id="2722" w:author="全社標準ＰＣ" w:date="2018-12-14T15:23:00Z">
        <w:r>
          <w:rPr>
            <w:rFonts w:hint="eastAsia"/>
          </w:rPr>
          <w:t>スキルを表す固定文字列</w:t>
        </w:r>
      </w:ins>
    </w:p>
    <w:p w14:paraId="3033FC29" w14:textId="77777777" w:rsidR="006316C2" w:rsidRDefault="006316C2" w:rsidP="006316C2">
      <w:pPr>
        <w:rPr>
          <w:ins w:id="2723" w:author="全社標準ＰＣ" w:date="2018-12-14T15:22:00Z"/>
        </w:rPr>
      </w:pPr>
      <w:ins w:id="2724" w:author="全社標準ＰＣ" w:date="2018-12-14T15:22:00Z">
        <w:r>
          <w:rPr>
            <w:rFonts w:hint="eastAsia"/>
          </w:rPr>
          <w:t>Dr</w:t>
        </w:r>
      </w:ins>
      <w:ins w:id="2725" w:author="全社標準ＰＣ" w:date="2018-12-14T15:24:00Z">
        <w:r>
          <w:rPr>
            <w:rFonts w:hint="eastAsia"/>
          </w:rPr>
          <w:t>：運搬車の運転スキルの値</w:t>
        </w:r>
      </w:ins>
    </w:p>
    <w:p w14:paraId="555D70F5" w14:textId="77777777" w:rsidR="00242F63" w:rsidRDefault="00242F63">
      <w:pPr>
        <w:ind w:left="210" w:hangingChars="100" w:hanging="210"/>
        <w:rPr>
          <w:ins w:id="2726" w:author="山口 晃一郎&lt;yamaguchi.koichiro@jp.panasonic.com&gt;" w:date="2021-04-05T17:52:00Z"/>
        </w:rPr>
        <w:pPrChange w:id="2727" w:author="全社標準ＰＣ" w:date="2018-12-14T15:21:00Z">
          <w:pPr/>
        </w:pPrChange>
      </w:pPr>
      <w:ins w:id="2728" w:author="山口 晃一郎&lt;yamaguchi.koichiro@jp.panasonic.com&gt;" w:date="2021-04-05T17:51:00Z">
        <w:r w:rsidRPr="00242F63">
          <w:t>DEMAND+</w:t>
        </w:r>
        <w:r>
          <w:rPr>
            <w:rFonts w:hint="eastAsia"/>
          </w:rPr>
          <w:t>：</w:t>
        </w:r>
      </w:ins>
      <w:ins w:id="2729" w:author="山口 晃一郎&lt;yamaguchi.koichiro@jp.panasonic.com&gt;" w:date="2021-04-05T17:52:00Z">
        <w:r w:rsidR="00426AD9">
          <w:rPr>
            <w:rFonts w:hint="eastAsia"/>
          </w:rPr>
          <w:t>運搬車の配送荷物の荷量合計を表す固定文字列</w:t>
        </w:r>
      </w:ins>
    </w:p>
    <w:p w14:paraId="7CC34C74" w14:textId="77777777" w:rsidR="00426AD9" w:rsidRDefault="00426AD9" w:rsidP="008954B4">
      <w:pPr>
        <w:rPr>
          <w:ins w:id="2730" w:author="山口 晃一郎&lt;yamaguchi.koichiro@jp.panasonic.com&gt;" w:date="2021-04-05T17:53:00Z"/>
        </w:rPr>
      </w:pPr>
      <w:ins w:id="2731" w:author="山口 晃一郎&lt;yamaguchi.koichiro@jp.panasonic.com&gt;" w:date="2021-04-05T17:52:00Z">
        <w:r>
          <w:t>D</w:t>
        </w:r>
      </w:ins>
      <w:ins w:id="2732" w:author="山口 晃一郎&lt;yamaguchi.koichiro@jp.panasonic.com&gt;" w:date="2021-04-05T17:51:00Z">
        <w:r w:rsidR="00242F63">
          <w:t>+</w:t>
        </w:r>
      </w:ins>
      <w:ins w:id="2733" w:author="山口 晃一郎&lt;yamaguchi.koichiro@jp.panasonic.com&gt;" w:date="2021-04-05T17:53:00Z">
        <w:r>
          <w:rPr>
            <w:rFonts w:hint="eastAsia"/>
          </w:rPr>
          <w:t>：運搬車の配送荷物の荷量合計</w:t>
        </w:r>
      </w:ins>
    </w:p>
    <w:p w14:paraId="6B58FC18" w14:textId="77777777" w:rsidR="00426AD9" w:rsidRDefault="00242F63" w:rsidP="008954B4">
      <w:pPr>
        <w:rPr>
          <w:ins w:id="2734" w:author="山口 晃一郎&lt;yamaguchi.koichiro@jp.panasonic.com&gt;" w:date="2021-04-05T17:53:00Z"/>
        </w:rPr>
      </w:pPr>
      <w:ins w:id="2735" w:author="山口 晃一郎&lt;yamaguchi.koichiro@jp.panasonic.com&gt;" w:date="2021-04-05T17:51:00Z">
        <w:r w:rsidRPr="00242F63">
          <w:t>DEMAND-</w:t>
        </w:r>
      </w:ins>
      <w:ins w:id="2736" w:author="山口 晃一郎&lt;yamaguchi.koichiro@jp.panasonic.com&gt;" w:date="2021-04-05T17:53:00Z">
        <w:r w:rsidR="00426AD9">
          <w:rPr>
            <w:rFonts w:hint="eastAsia"/>
          </w:rPr>
          <w:t>：運搬車の集荷荷物の荷量合計を表す固定文字列</w:t>
        </w:r>
      </w:ins>
    </w:p>
    <w:p w14:paraId="4FCC0B98" w14:textId="77777777" w:rsidR="00426AD9" w:rsidRDefault="00426AD9" w:rsidP="008954B4">
      <w:pPr>
        <w:rPr>
          <w:ins w:id="2737" w:author="山口 晃一郎&lt;yamaguchi.koichiro@jp.panasonic.com&gt;" w:date="2021-04-05T17:54:00Z"/>
        </w:rPr>
      </w:pPr>
      <w:ins w:id="2738" w:author="山口 晃一郎&lt;yamaguchi.koichiro@jp.panasonic.com&gt;" w:date="2021-04-05T17:52:00Z">
        <w:r>
          <w:t>D</w:t>
        </w:r>
      </w:ins>
      <w:ins w:id="2739" w:author="山口 晃一郎&lt;yamaguchi.koichiro@jp.panasonic.com&gt;" w:date="2021-04-05T17:51:00Z">
        <w:r w:rsidR="00242F63">
          <w:t>-</w:t>
        </w:r>
      </w:ins>
      <w:ins w:id="2740" w:author="山口 晃一郎&lt;yamaguchi.koichiro@jp.panasonic.com&gt;" w:date="2021-04-05T17:54:00Z">
        <w:r>
          <w:rPr>
            <w:rFonts w:hint="eastAsia"/>
          </w:rPr>
          <w:t>：運搬車の集荷荷物の荷量合計</w:t>
        </w:r>
      </w:ins>
    </w:p>
    <w:p w14:paraId="61E5AF31" w14:textId="77777777" w:rsidR="00426AD9" w:rsidRDefault="00426AD9" w:rsidP="008954B4">
      <w:pPr>
        <w:rPr>
          <w:ins w:id="2741" w:author="山口 晃一郎&lt;yamaguchi.koichiro@jp.panasonic.com&gt;" w:date="2021-04-05T17:54:00Z"/>
        </w:rPr>
      </w:pPr>
      <w:ins w:id="2742" w:author="山口 晃一郎&lt;yamaguchi.koichiro@jp.panasonic.com&gt;" w:date="2021-04-05T17:51:00Z">
        <w:r>
          <w:t>LOADLIMIT</w:t>
        </w:r>
      </w:ins>
      <w:ins w:id="2743" w:author="山口 晃一郎&lt;yamaguchi.koichiro@jp.panasonic.com&gt;" w:date="2021-04-05T17:54:00Z">
        <w:r>
          <w:rPr>
            <w:rFonts w:hint="eastAsia"/>
          </w:rPr>
          <w:t>：運搬車の最大積載量を表す固定文字列</w:t>
        </w:r>
      </w:ins>
    </w:p>
    <w:p w14:paraId="437ED6FF" w14:textId="77777777" w:rsidR="00426AD9" w:rsidRDefault="00426AD9" w:rsidP="008954B4">
      <w:pPr>
        <w:rPr>
          <w:ins w:id="2744" w:author="山口 晃一郎&lt;yamaguchi.koichiro@jp.panasonic.com&gt;" w:date="2021-04-05T17:54:00Z"/>
        </w:rPr>
      </w:pPr>
      <w:proofErr w:type="spellStart"/>
      <w:ins w:id="2745" w:author="山口 晃一郎&lt;yamaguchi.koichiro@jp.panasonic.com&gt;" w:date="2021-04-05T17:51:00Z">
        <w:r>
          <w:t>Lm</w:t>
        </w:r>
      </w:ins>
      <w:proofErr w:type="spellEnd"/>
      <w:ins w:id="2746" w:author="山口 晃一郎&lt;yamaguchi.koichiro@jp.panasonic.com&gt;" w:date="2021-04-05T17:54:00Z">
        <w:r>
          <w:rPr>
            <w:rFonts w:hint="eastAsia"/>
          </w:rPr>
          <w:t>：運搬車の最大積載量</w:t>
        </w:r>
      </w:ins>
    </w:p>
    <w:p w14:paraId="740AD990" w14:textId="77777777" w:rsidR="00426AD9" w:rsidRDefault="00426AD9" w:rsidP="008954B4">
      <w:pPr>
        <w:rPr>
          <w:ins w:id="2747" w:author="山口 晃一郎&lt;yamaguchi.koichiro@jp.panasonic.com&gt;" w:date="2021-04-05T17:54:00Z"/>
        </w:rPr>
      </w:pPr>
      <w:ins w:id="2748" w:author="山口 晃一郎&lt;yamaguchi.koichiro@jp.panasonic.com&gt;" w:date="2021-04-05T17:51:00Z">
        <w:r>
          <w:t>DEMAND2+</w:t>
        </w:r>
      </w:ins>
      <w:ins w:id="2749" w:author="山口 晃一郎&lt;yamaguchi.koichiro@jp.panasonic.com&gt;" w:date="2021-04-05T17:54:00Z">
        <w:r>
          <w:rPr>
            <w:rFonts w:hint="eastAsia"/>
          </w:rPr>
          <w:t>：運搬車の配送荷物の</w:t>
        </w:r>
      </w:ins>
      <w:ins w:id="2750" w:author="山口 晃一郎&lt;yamaguchi.koichiro@jp.panasonic.com&gt;" w:date="2021-04-05T17:55:00Z">
        <w:r>
          <w:rPr>
            <w:rFonts w:hint="eastAsia"/>
          </w:rPr>
          <w:t>第</w:t>
        </w:r>
        <w:r>
          <w:rPr>
            <w:rFonts w:hint="eastAsia"/>
          </w:rPr>
          <w:t>2</w:t>
        </w:r>
      </w:ins>
      <w:ins w:id="2751" w:author="山口 晃一郎&lt;yamaguchi.koichiro@jp.panasonic.com&gt;" w:date="2021-04-05T17:54:00Z">
        <w:r>
          <w:rPr>
            <w:rFonts w:hint="eastAsia"/>
          </w:rPr>
          <w:t>荷量合計を表す固定文字列</w:t>
        </w:r>
      </w:ins>
    </w:p>
    <w:p w14:paraId="5F495CDA" w14:textId="77777777" w:rsidR="00426AD9" w:rsidRDefault="00426AD9" w:rsidP="008954B4">
      <w:pPr>
        <w:rPr>
          <w:ins w:id="2752" w:author="山口 晃一郎&lt;yamaguchi.koichiro@jp.panasonic.com&gt;" w:date="2021-04-05T17:55:00Z"/>
        </w:rPr>
      </w:pPr>
      <w:ins w:id="2753" w:author="山口 晃一郎&lt;yamaguchi.koichiro@jp.panasonic.com&gt;" w:date="2021-04-05T17:52:00Z">
        <w:r>
          <w:t>D</w:t>
        </w:r>
      </w:ins>
      <w:ins w:id="2754" w:author="山口 晃一郎&lt;yamaguchi.koichiro@jp.panasonic.com&gt;" w:date="2021-04-05T17:51:00Z">
        <w:r w:rsidR="00242F63">
          <w:t>2+</w:t>
        </w:r>
      </w:ins>
      <w:ins w:id="2755" w:author="山口 晃一郎&lt;yamaguchi.koichiro@jp.panasonic.com&gt;" w:date="2021-04-05T17:55:00Z">
        <w:r>
          <w:rPr>
            <w:rFonts w:hint="eastAsia"/>
          </w:rPr>
          <w:t>：運搬車の配送荷物の第</w:t>
        </w:r>
        <w:r>
          <w:rPr>
            <w:rFonts w:hint="eastAsia"/>
          </w:rPr>
          <w:t>2</w:t>
        </w:r>
        <w:r>
          <w:rPr>
            <w:rFonts w:hint="eastAsia"/>
          </w:rPr>
          <w:t>荷量合計</w:t>
        </w:r>
      </w:ins>
    </w:p>
    <w:p w14:paraId="1C7BF4A2" w14:textId="77777777" w:rsidR="00426AD9" w:rsidRDefault="00242F63" w:rsidP="00426AD9">
      <w:pPr>
        <w:rPr>
          <w:ins w:id="2756" w:author="山口 晃一郎&lt;yamaguchi.koichiro@jp.panasonic.com&gt;" w:date="2021-04-05T17:56:00Z"/>
        </w:rPr>
      </w:pPr>
      <w:ins w:id="2757" w:author="山口 晃一郎&lt;yamaguchi.koichiro@jp.panasonic.com&gt;" w:date="2021-04-05T17:51:00Z">
        <w:r w:rsidRPr="00242F63">
          <w:t>DEMAND2-</w:t>
        </w:r>
      </w:ins>
      <w:ins w:id="2758" w:author="山口 晃一郎&lt;yamaguchi.koichiro@jp.panasonic.com&gt;" w:date="2021-04-05T17:55:00Z">
        <w:r w:rsidR="00426AD9">
          <w:rPr>
            <w:rFonts w:hint="eastAsia"/>
          </w:rPr>
          <w:t>：</w:t>
        </w:r>
      </w:ins>
      <w:ins w:id="2759" w:author="山口 晃一郎&lt;yamaguchi.koichiro@jp.panasonic.com&gt;" w:date="2021-04-05T17:56:00Z">
        <w:r w:rsidR="00426AD9">
          <w:rPr>
            <w:rFonts w:hint="eastAsia"/>
          </w:rPr>
          <w:t>運搬車の集荷荷物の第</w:t>
        </w:r>
        <w:r w:rsidR="00426AD9">
          <w:rPr>
            <w:rFonts w:hint="eastAsia"/>
          </w:rPr>
          <w:t>2</w:t>
        </w:r>
        <w:r w:rsidR="00426AD9">
          <w:rPr>
            <w:rFonts w:hint="eastAsia"/>
          </w:rPr>
          <w:t>荷量合計を表す固定文字列</w:t>
        </w:r>
      </w:ins>
    </w:p>
    <w:p w14:paraId="5A64B1BC" w14:textId="77777777" w:rsidR="00426AD9" w:rsidRDefault="00426AD9" w:rsidP="008954B4">
      <w:pPr>
        <w:rPr>
          <w:ins w:id="2760" w:author="山口 晃一郎&lt;yamaguchi.koichiro@jp.panasonic.com&gt;" w:date="2021-04-05T17:56:00Z"/>
        </w:rPr>
      </w:pPr>
      <w:ins w:id="2761" w:author="山口 晃一郎&lt;yamaguchi.koichiro@jp.panasonic.com&gt;" w:date="2021-04-05T17:52:00Z">
        <w:r>
          <w:t>D</w:t>
        </w:r>
      </w:ins>
      <w:ins w:id="2762" w:author="山口 晃一郎&lt;yamaguchi.koichiro@jp.panasonic.com&gt;" w:date="2021-04-05T17:51:00Z">
        <w:r w:rsidR="00242F63">
          <w:t>2-</w:t>
        </w:r>
      </w:ins>
      <w:ins w:id="2763" w:author="山口 晃一郎&lt;yamaguchi.koichiro@jp.panasonic.com&gt;" w:date="2021-04-05T17:56:00Z">
        <w:r>
          <w:rPr>
            <w:rFonts w:hint="eastAsia"/>
          </w:rPr>
          <w:t>：運搬車の集荷荷物の第</w:t>
        </w:r>
        <w:r>
          <w:rPr>
            <w:rFonts w:hint="eastAsia"/>
          </w:rPr>
          <w:t>2</w:t>
        </w:r>
        <w:r>
          <w:rPr>
            <w:rFonts w:hint="eastAsia"/>
          </w:rPr>
          <w:t>荷量合計</w:t>
        </w:r>
      </w:ins>
    </w:p>
    <w:p w14:paraId="64034CB1" w14:textId="77777777" w:rsidR="00426AD9" w:rsidRDefault="00242F63" w:rsidP="00426AD9">
      <w:pPr>
        <w:rPr>
          <w:ins w:id="2764" w:author="山口 晃一郎&lt;yamaguchi.koichiro@jp.panasonic.com&gt;" w:date="2021-04-05T17:56:00Z"/>
        </w:rPr>
      </w:pPr>
      <w:ins w:id="2765" w:author="山口 晃一郎&lt;yamaguchi.koichiro@jp.panasonic.com&gt;" w:date="2021-04-05T17:51:00Z">
        <w:r w:rsidRPr="00242F63">
          <w:t>LOADLIMIT2</w:t>
        </w:r>
      </w:ins>
      <w:ins w:id="2766" w:author="山口 晃一郎&lt;yamaguchi.koichiro@jp.panasonic.com&gt;" w:date="2021-04-05T17:56:00Z">
        <w:r w:rsidR="00426AD9">
          <w:rPr>
            <w:rFonts w:hint="eastAsia"/>
          </w:rPr>
          <w:t>：運搬車の第</w:t>
        </w:r>
        <w:r w:rsidR="00426AD9">
          <w:rPr>
            <w:rFonts w:hint="eastAsia"/>
          </w:rPr>
          <w:t>2</w:t>
        </w:r>
        <w:r w:rsidR="00426AD9">
          <w:rPr>
            <w:rFonts w:hint="eastAsia"/>
          </w:rPr>
          <w:t>最大積載量</w:t>
        </w:r>
      </w:ins>
      <w:ins w:id="2767" w:author="山口 晃一郎&lt;yamaguchi.koichiro@jp.panasonic.com&gt;" w:date="2021-04-05T17:57:00Z">
        <w:r w:rsidR="00426AD9">
          <w:rPr>
            <w:rFonts w:hint="eastAsia"/>
          </w:rPr>
          <w:t>を表す固定文字列</w:t>
        </w:r>
      </w:ins>
    </w:p>
    <w:p w14:paraId="6DA20282" w14:textId="77777777" w:rsidR="00426AD9" w:rsidRDefault="00242F63" w:rsidP="008954B4">
      <w:pPr>
        <w:rPr>
          <w:ins w:id="2768" w:author="山口 晃一郎&lt;yamaguchi.koichiro@jp.panasonic.com&gt;" w:date="2021-04-05T17:56:00Z"/>
        </w:rPr>
      </w:pPr>
      <w:ins w:id="2769" w:author="山口 晃一郎&lt;yamaguchi.koichiro@jp.panasonic.com&gt;" w:date="2021-04-05T17:51:00Z">
        <w:r>
          <w:t>Lm2</w:t>
        </w:r>
      </w:ins>
      <w:ins w:id="2770" w:author="山口 晃一郎&lt;yamaguchi.koichiro@jp.panasonic.com&gt;" w:date="2021-04-05T17:56:00Z">
        <w:r w:rsidR="00426AD9">
          <w:rPr>
            <w:rFonts w:hint="eastAsia"/>
          </w:rPr>
          <w:t>：運搬車の第</w:t>
        </w:r>
        <w:r w:rsidR="00426AD9">
          <w:rPr>
            <w:rFonts w:hint="eastAsia"/>
          </w:rPr>
          <w:t>2</w:t>
        </w:r>
        <w:r w:rsidR="00426AD9">
          <w:rPr>
            <w:rFonts w:hint="eastAsia"/>
          </w:rPr>
          <w:t>最大積載量</w:t>
        </w:r>
      </w:ins>
    </w:p>
    <w:p w14:paraId="7B4717C1" w14:textId="77777777" w:rsidR="006316C2" w:rsidRDefault="006316C2" w:rsidP="008954B4">
      <w:pPr>
        <w:rPr>
          <w:ins w:id="2771" w:author="全社標準ＰＣ" w:date="2018-12-14T15:25:00Z"/>
        </w:rPr>
      </w:pPr>
      <w:ins w:id="2772" w:author="全社標準ＰＣ" w:date="2018-12-14T15:22:00Z">
        <w:r>
          <w:t>ARRIVAL</w:t>
        </w:r>
      </w:ins>
      <w:ins w:id="2773" w:author="全社標準ＰＣ" w:date="2018-12-14T15:24:00Z">
        <w:r>
          <w:rPr>
            <w:rFonts w:hint="eastAsia"/>
          </w:rPr>
          <w:t>：運搬車の</w:t>
        </w:r>
      </w:ins>
      <w:ins w:id="2774" w:author="全社標準ＰＣ" w:date="2018-12-14T15:25:00Z">
        <w:r>
          <w:rPr>
            <w:rFonts w:hint="eastAsia"/>
          </w:rPr>
          <w:t>時間</w:t>
        </w:r>
      </w:ins>
      <w:ins w:id="2775" w:author="全社標準ＰＣ" w:date="2018-12-14T15:24:00Z">
        <w:r>
          <w:rPr>
            <w:rFonts w:hint="eastAsia"/>
          </w:rPr>
          <w:t>情報を表す固定文字列</w:t>
        </w:r>
      </w:ins>
    </w:p>
    <w:p w14:paraId="716741EB" w14:textId="77777777" w:rsidR="006316C2" w:rsidRDefault="006316C2">
      <w:pPr>
        <w:ind w:left="210" w:hangingChars="100" w:hanging="210"/>
        <w:rPr>
          <w:ins w:id="2776" w:author="全社標準ＰＣ" w:date="2018-12-14T15:26:00Z"/>
        </w:rPr>
        <w:pPrChange w:id="2777" w:author="全社標準ＰＣ" w:date="2018-12-14T15:21:00Z">
          <w:pPr/>
        </w:pPrChange>
      </w:pPr>
      <w:proofErr w:type="spellStart"/>
      <w:ins w:id="2778" w:author="全社標準ＰＣ" w:date="2018-12-14T15:22:00Z">
        <w:r>
          <w:rPr>
            <w:rFonts w:hint="eastAsia"/>
          </w:rPr>
          <w:t>routeId</w:t>
        </w:r>
      </w:ins>
      <w:proofErr w:type="spellEnd"/>
      <w:ins w:id="2779" w:author="全社標準ＰＣ" w:date="2018-12-14T15:25:00Z">
        <w:r>
          <w:rPr>
            <w:rFonts w:hint="eastAsia"/>
          </w:rPr>
          <w:t>：運搬車識別。入力ファイルや出力ファイルで定義される</w:t>
        </w:r>
        <w:r>
          <w:rPr>
            <w:rFonts w:hint="eastAsia"/>
          </w:rPr>
          <w:t>route#</w:t>
        </w:r>
        <w:r>
          <w:rPr>
            <w:rFonts w:hint="eastAsia"/>
          </w:rPr>
          <w:t>の「</w:t>
        </w:r>
        <w:r>
          <w:rPr>
            <w:rFonts w:hint="eastAsia"/>
          </w:rPr>
          <w:t>#</w:t>
        </w:r>
        <w:r>
          <w:rPr>
            <w:rFonts w:hint="eastAsia"/>
          </w:rPr>
          <w:t>」の値。</w:t>
        </w:r>
      </w:ins>
    </w:p>
    <w:p w14:paraId="2158C97C" w14:textId="77777777" w:rsidR="009C6F22" w:rsidRDefault="009C6F22" w:rsidP="009C6F22">
      <w:pPr>
        <w:rPr>
          <w:ins w:id="2780" w:author="山口 晃一郎&lt;yamaguchi.koichiro@jp.panasonic.com&gt;" w:date="2021-04-14T18:31:00Z"/>
        </w:rPr>
      </w:pPr>
      <w:ins w:id="2781" w:author="山口 晃一郎&lt;yamaguchi.koichiro@jp.panasonic.com&gt;" w:date="2021-04-14T18:32:00Z">
        <w:r>
          <w:t>TIME</w:t>
        </w:r>
      </w:ins>
      <w:ins w:id="2782" w:author="山口 晃一郎&lt;yamaguchi.koichiro@jp.panasonic.com&gt;" w:date="2021-04-14T18:31:00Z">
        <w:r>
          <w:rPr>
            <w:rFonts w:hint="eastAsia"/>
          </w:rPr>
          <w:t>：運搬車の時間情報を表す固定文字列</w:t>
        </w:r>
      </w:ins>
    </w:p>
    <w:p w14:paraId="6636704A" w14:textId="77777777" w:rsidR="006316C2" w:rsidRDefault="006316C2" w:rsidP="006316C2">
      <w:pPr>
        <w:ind w:left="210" w:hangingChars="100" w:hanging="210"/>
        <w:rPr>
          <w:ins w:id="2783" w:author="全社標準ＰＣ" w:date="2018-12-14T15:26:00Z"/>
        </w:rPr>
      </w:pPr>
      <w:proofErr w:type="spellStart"/>
      <w:ins w:id="2784" w:author="全社標準ＰＣ" w:date="2018-12-14T15:22:00Z">
        <w:r>
          <w:rPr>
            <w:rFonts w:hint="eastAsia"/>
          </w:rPr>
          <w:t>CustNs</w:t>
        </w:r>
      </w:ins>
      <w:proofErr w:type="spellEnd"/>
      <w:ins w:id="2785" w:author="全社標準ＰＣ" w:date="2018-12-14T15:26:00Z">
        <w:r>
          <w:rPr>
            <w:rFonts w:hint="eastAsia"/>
          </w:rPr>
          <w:t>：配送先の数</w:t>
        </w:r>
      </w:ins>
    </w:p>
    <w:p w14:paraId="517EA358" w14:textId="77777777" w:rsidR="006316C2" w:rsidRDefault="006316C2">
      <w:pPr>
        <w:ind w:left="210" w:hangingChars="100" w:hanging="210"/>
        <w:rPr>
          <w:ins w:id="2786" w:author="全社標準ＰＣ" w:date="2018-12-14T15:30:00Z"/>
        </w:rPr>
        <w:pPrChange w:id="2787" w:author="全社標準ＰＣ" w:date="2018-12-14T15:30:00Z">
          <w:pPr/>
        </w:pPrChange>
      </w:pPr>
      <w:ins w:id="2788" w:author="全社標準ＰＣ" w:date="2018-12-14T15:22:00Z">
        <w:r>
          <w:rPr>
            <w:rFonts w:hint="eastAsia"/>
          </w:rPr>
          <w:t>Time</w:t>
        </w:r>
      </w:ins>
      <w:ins w:id="2789" w:author="全社標準ＰＣ" w:date="2018-12-14T15:26:00Z">
        <w:r>
          <w:rPr>
            <w:rFonts w:hint="eastAsia"/>
          </w:rPr>
          <w:t>：</w:t>
        </w:r>
        <w:r>
          <w:rPr>
            <w:rFonts w:hint="eastAsia"/>
          </w:rPr>
          <w:t>Id</w:t>
        </w:r>
      </w:ins>
      <w:ins w:id="2790" w:author="全社標準ＰＣ" w:date="2018-12-14T15:27:00Z">
        <w:r>
          <w:rPr>
            <w:rFonts w:hint="eastAsia"/>
          </w:rPr>
          <w:t>で</w:t>
        </w:r>
      </w:ins>
      <w:ins w:id="2791" w:author="全社標準ＰＣ" w:date="2018-12-14T15:26:00Z">
        <w:r>
          <w:rPr>
            <w:rFonts w:hint="eastAsia"/>
          </w:rPr>
          <w:t>定義された配送先の</w:t>
        </w:r>
        <w:r>
          <w:rPr>
            <w:rFonts w:hint="eastAsia"/>
          </w:rPr>
          <w:t>CUST NO</w:t>
        </w:r>
      </w:ins>
      <w:ins w:id="2792" w:author="全社標準ＰＣ" w:date="2018-12-14T15:27:00Z">
        <w:r>
          <w:rPr>
            <w:rFonts w:hint="eastAsia"/>
          </w:rPr>
          <w:t>.</w:t>
        </w:r>
        <w:r>
          <w:rPr>
            <w:rFonts w:hint="eastAsia"/>
          </w:rPr>
          <w:t>に到着する時刻を、</w:t>
        </w:r>
      </w:ins>
      <w:ins w:id="2793" w:author="全社標準ＰＣ" w:date="2018-12-14T15:28:00Z">
        <w:r w:rsidR="00405FE3">
          <w:rPr>
            <w:rFonts w:hint="eastAsia"/>
          </w:rPr>
          <w:t>Id</w:t>
        </w:r>
        <w:r w:rsidR="00405FE3">
          <w:rPr>
            <w:rFonts w:hint="eastAsia"/>
          </w:rPr>
          <w:t>の順番に記述。</w:t>
        </w:r>
      </w:ins>
      <w:ins w:id="2794" w:author="全社標準ＰＣ" w:date="2018-12-14T15:29:00Z">
        <w:r w:rsidR="00405FE3">
          <w:rPr>
            <w:rFonts w:hint="eastAsia"/>
          </w:rPr>
          <w:t>時刻は</w:t>
        </w:r>
        <w:r w:rsidR="00405FE3">
          <w:rPr>
            <w:rFonts w:hint="eastAsia"/>
          </w:rPr>
          <w:t>-s</w:t>
        </w:r>
        <w:r w:rsidR="00405FE3">
          <w:rPr>
            <w:rFonts w:hint="eastAsia"/>
          </w:rPr>
          <w:t>で定義された時刻を</w:t>
        </w:r>
        <w:r w:rsidR="00405FE3">
          <w:rPr>
            <w:rFonts w:hint="eastAsia"/>
          </w:rPr>
          <w:t>0</w:t>
        </w:r>
        <w:r w:rsidR="00405FE3">
          <w:rPr>
            <w:rFonts w:hint="eastAsia"/>
          </w:rPr>
          <w:t>とした相対時刻で、単位は時間</w:t>
        </w:r>
      </w:ins>
      <w:ins w:id="2795" w:author="全社標準ＰＣ" w:date="2018-12-14T15:30:00Z">
        <w:r w:rsidR="00405FE3">
          <w:rPr>
            <w:rFonts w:hint="eastAsia"/>
          </w:rPr>
          <w:t>（</w:t>
        </w:r>
        <w:r w:rsidR="00405FE3">
          <w:rPr>
            <w:rFonts w:hint="eastAsia"/>
          </w:rPr>
          <w:t>60</w:t>
        </w:r>
        <w:r w:rsidR="00405FE3">
          <w:rPr>
            <w:rFonts w:hint="eastAsia"/>
          </w:rPr>
          <w:t>分）</w:t>
        </w:r>
      </w:ins>
      <w:ins w:id="2796" w:author="全社標準ＰＣ" w:date="2018-12-14T15:29:00Z">
        <w:r w:rsidR="00405FE3">
          <w:rPr>
            <w:rFonts w:hint="eastAsia"/>
          </w:rPr>
          <w:t>。</w:t>
        </w:r>
      </w:ins>
    </w:p>
    <w:p w14:paraId="024D465B" w14:textId="77777777" w:rsidR="00405FE3" w:rsidRDefault="00405FE3">
      <w:pPr>
        <w:ind w:left="210" w:hangingChars="100" w:hanging="210"/>
        <w:rPr>
          <w:ins w:id="2797" w:author="全社標準ＰＣ" w:date="2018-12-14T15:31:00Z"/>
        </w:rPr>
        <w:pPrChange w:id="2798" w:author="全社標準ＰＣ" w:date="2018-12-14T15:30:00Z">
          <w:pPr/>
        </w:pPrChange>
      </w:pPr>
      <w:ins w:id="2799" w:author="全社標準ＰＣ" w:date="2018-12-14T15:31:00Z">
        <w:r>
          <w:rPr>
            <w:rFonts w:hint="eastAsia"/>
          </w:rPr>
          <w:t xml:space="preserve">　次の行からは以下を記述。</w:t>
        </w:r>
      </w:ins>
    </w:p>
    <w:p w14:paraId="6990CD4C" w14:textId="77777777" w:rsidR="00405FE3" w:rsidRDefault="00405FE3">
      <w:pPr>
        <w:ind w:left="210" w:hangingChars="100" w:hanging="210"/>
        <w:rPr>
          <w:ins w:id="2800" w:author="山口 晃一郎&lt;yamaguchi.koichiro@jp.panasonic.com&gt;" w:date="2020-07-08T10:41:00Z"/>
        </w:rPr>
        <w:pPrChange w:id="2801" w:author="全社標準ＰＣ" w:date="2018-12-14T15:30:00Z">
          <w:pPr/>
        </w:pPrChange>
      </w:pPr>
      <w:proofErr w:type="spellStart"/>
      <w:ins w:id="2802" w:author="全社標準ＰＣ" w:date="2018-12-14T15:31:00Z">
        <w:r>
          <w:rPr>
            <w:rFonts w:hint="eastAsia"/>
          </w:rPr>
          <w:t>TOTALCOST,TotalLength</w:t>
        </w:r>
      </w:ins>
      <w:proofErr w:type="spellEnd"/>
    </w:p>
    <w:p w14:paraId="7320DE4F" w14:textId="77777777" w:rsidR="004274CB" w:rsidRDefault="004274CB">
      <w:pPr>
        <w:ind w:left="210" w:hangingChars="100" w:hanging="210"/>
        <w:rPr>
          <w:ins w:id="2803" w:author="山口 晃一郎&lt;yamaguchi.koichiro@jp.panasonic.com&gt;" w:date="2020-07-08T10:41:00Z"/>
        </w:rPr>
        <w:pPrChange w:id="2804" w:author="全社標準ＰＣ" w:date="2018-12-14T15:30:00Z">
          <w:pPr/>
        </w:pPrChange>
      </w:pPr>
      <w:proofErr w:type="spellStart"/>
      <w:ins w:id="2805" w:author="山口 晃一郎&lt;yamaguchi.koichiro@jp.panasonic.com&gt;" w:date="2020-07-08T10:41:00Z">
        <w:r w:rsidRPr="004274CB">
          <w:t>TOTALCOST_TO_LAST</w:t>
        </w:r>
        <w:r>
          <w:rPr>
            <w:rFonts w:hint="eastAsia"/>
          </w:rPr>
          <w:t>,TotalLength</w:t>
        </w:r>
      </w:ins>
      <w:ins w:id="2806" w:author="山口 晃一郎&lt;yamaguchi.koichiro@jp.panasonic.com&gt;" w:date="2020-07-08T10:42:00Z">
        <w:r w:rsidR="008169EF">
          <w:t>_to</w:t>
        </w:r>
        <w:r>
          <w:t>_Last</w:t>
        </w:r>
      </w:ins>
      <w:proofErr w:type="spellEnd"/>
    </w:p>
    <w:p w14:paraId="4EFD7DA6" w14:textId="77777777" w:rsidR="004274CB" w:rsidRDefault="004274CB">
      <w:pPr>
        <w:ind w:left="210" w:hangingChars="100" w:hanging="210"/>
        <w:rPr>
          <w:ins w:id="2807" w:author="山口 晃一郎&lt;yamaguchi.koichiro@jp.panasonic.com&gt;" w:date="2021-02-22T11:10:00Z"/>
        </w:rPr>
        <w:pPrChange w:id="2808" w:author="全社標準ＰＣ" w:date="2018-12-14T15:30:00Z">
          <w:pPr/>
        </w:pPrChange>
      </w:pPr>
      <w:proofErr w:type="spellStart"/>
      <w:ins w:id="2809" w:author="山口 晃一郎&lt;yamaguchi.koichiro@jp.panasonic.com&gt;" w:date="2020-07-08T10:41:00Z">
        <w:r w:rsidRPr="004274CB">
          <w:t>TOTALCOST_TO_DEPO</w:t>
        </w:r>
        <w:r>
          <w:rPr>
            <w:rFonts w:hint="eastAsia"/>
          </w:rPr>
          <w:t>,TotalLength</w:t>
        </w:r>
      </w:ins>
      <w:ins w:id="2810" w:author="山口 晃一郎&lt;yamaguchi.koichiro@jp.panasonic.com&gt;" w:date="2020-07-08T10:42:00Z">
        <w:r>
          <w:t>_to_Depo</w:t>
        </w:r>
      </w:ins>
      <w:proofErr w:type="spellEnd"/>
    </w:p>
    <w:p w14:paraId="6DCA3A5E" w14:textId="77777777" w:rsidR="008169EF" w:rsidRDefault="008169EF" w:rsidP="008169EF">
      <w:pPr>
        <w:ind w:left="210" w:hangingChars="100" w:hanging="210"/>
        <w:rPr>
          <w:ins w:id="2811" w:author="山口 晃一郎&lt;yamaguchi.koichiro@jp.panasonic.com&gt;" w:date="2021-02-22T11:10:00Z"/>
        </w:rPr>
      </w:pPr>
      <w:proofErr w:type="spellStart"/>
      <w:ins w:id="2812" w:author="山口 晃一郎&lt;yamaguchi.koichiro@jp.panasonic.com&gt;" w:date="2021-02-22T11:10:00Z">
        <w:r>
          <w:rPr>
            <w:rFonts w:hint="eastAsia"/>
          </w:rPr>
          <w:t>TOTALTIME_TO_LAST,</w:t>
        </w:r>
        <w:r>
          <w:t>TotalTime_to_</w:t>
        </w:r>
      </w:ins>
      <w:ins w:id="2813" w:author="山口 晃一郎&lt;yamaguchi.koichiro@jp.panasonic.com&gt;" w:date="2021-02-22T11:11:00Z">
        <w:r>
          <w:t>Last</w:t>
        </w:r>
      </w:ins>
      <w:proofErr w:type="spellEnd"/>
    </w:p>
    <w:p w14:paraId="022E2C07" w14:textId="77777777" w:rsidR="008169EF" w:rsidRDefault="008169EF" w:rsidP="008169EF">
      <w:pPr>
        <w:ind w:left="210" w:hangingChars="100" w:hanging="210"/>
        <w:rPr>
          <w:ins w:id="2814" w:author="山口 晃一郎&lt;yamaguchi.koichiro@jp.panasonic.com&gt;" w:date="2021-02-22T11:10:00Z"/>
        </w:rPr>
      </w:pPr>
      <w:proofErr w:type="spellStart"/>
      <w:ins w:id="2815" w:author="山口 晃一郎&lt;yamaguchi.koichiro@jp.panasonic.com&gt;" w:date="2021-02-22T11:10:00Z">
        <w:r>
          <w:rPr>
            <w:rFonts w:hint="eastAsia"/>
          </w:rPr>
          <w:t>TOTALTIME_TO_DEPO,</w:t>
        </w:r>
      </w:ins>
      <w:ins w:id="2816" w:author="山口 晃一郎&lt;yamaguchi.koichiro@jp.panasonic.com&gt;" w:date="2021-02-22T11:11:00Z">
        <w:r>
          <w:t>TotalTime_to_Depo</w:t>
        </w:r>
      </w:ins>
      <w:proofErr w:type="spellEnd"/>
    </w:p>
    <w:p w14:paraId="405BB008" w14:textId="77777777" w:rsidR="00E7221C" w:rsidRDefault="008169EF" w:rsidP="008169EF">
      <w:pPr>
        <w:ind w:left="210" w:hangingChars="100" w:hanging="210"/>
        <w:rPr>
          <w:ins w:id="2817" w:author="山口 晃一郎&lt;yamaguchi.koichiro@jp.panasonic.com&gt;" w:date="2021-02-22T11:20:00Z"/>
        </w:rPr>
      </w:pPr>
      <w:proofErr w:type="spellStart"/>
      <w:ins w:id="2818" w:author="山口 晃一郎&lt;yamaguchi.koichiro@jp.panasonic.com&gt;" w:date="2021-02-22T11:10:00Z">
        <w:r>
          <w:rPr>
            <w:rFonts w:hint="eastAsia"/>
          </w:rPr>
          <w:t>TOTALEREC_TO_LAST,</w:t>
        </w:r>
      </w:ins>
      <w:ins w:id="2819" w:author="山口 晃一郎&lt;yamaguchi.koichiro@jp.panasonic.com&gt;" w:date="2021-02-22T11:11:00Z">
        <w:r>
          <w:t>TotalElectricity_to_Last</w:t>
        </w:r>
      </w:ins>
      <w:proofErr w:type="spellEnd"/>
    </w:p>
    <w:p w14:paraId="187CF22F" w14:textId="77777777" w:rsidR="008169EF" w:rsidRDefault="008169EF" w:rsidP="008169EF">
      <w:pPr>
        <w:ind w:left="210" w:hangingChars="100" w:hanging="210"/>
        <w:rPr>
          <w:ins w:id="2820" w:author="山口 晃一郎&lt;yamaguchi.koichiro@jp.panasonic.com&gt;" w:date="2021-02-22T11:10:00Z"/>
        </w:rPr>
      </w:pPr>
      <w:proofErr w:type="spellStart"/>
      <w:ins w:id="2821" w:author="山口 晃一郎&lt;yamaguchi.koichiro@jp.panasonic.com&gt;" w:date="2021-02-22T11:10:00Z">
        <w:r>
          <w:rPr>
            <w:rFonts w:hint="eastAsia"/>
          </w:rPr>
          <w:t>TOTALEREC_TO_DEPO,</w:t>
        </w:r>
      </w:ins>
      <w:ins w:id="2822" w:author="山口 晃一郎&lt;yamaguchi.koichiro@jp.panasonic.com&gt;" w:date="2021-02-22T11:12:00Z">
        <w:r>
          <w:t>TotalElectricity_to_Depo</w:t>
        </w:r>
      </w:ins>
      <w:proofErr w:type="spellEnd"/>
    </w:p>
    <w:p w14:paraId="0C63C64D" w14:textId="77777777" w:rsidR="008169EF" w:rsidRDefault="008169EF" w:rsidP="008169EF">
      <w:pPr>
        <w:ind w:left="210" w:hangingChars="100" w:hanging="210"/>
        <w:rPr>
          <w:ins w:id="2823" w:author="山口 晃一郎&lt;yamaguchi.koichiro@jp.panasonic.com&gt;" w:date="2021-02-22T11:13:00Z"/>
        </w:rPr>
      </w:pPr>
      <w:ins w:id="2824" w:author="山口 晃一郎&lt;yamaguchi.koichiro@jp.panasonic.com&gt;" w:date="2021-02-22T11:13:00Z">
        <w:r>
          <w:rPr>
            <w:rFonts w:hint="eastAsia"/>
          </w:rPr>
          <w:t>#</w:t>
        </w:r>
        <w:r>
          <w:rPr>
            <w:rFonts w:hint="eastAsia"/>
          </w:rPr>
          <w:t>上</w:t>
        </w:r>
        <w:r>
          <w:t>2</w:t>
        </w:r>
        <w:r>
          <w:rPr>
            <w:rFonts w:hint="eastAsia"/>
          </w:rPr>
          <w:t>つは、消費電力テーブルがなければ出力しない</w:t>
        </w:r>
      </w:ins>
    </w:p>
    <w:p w14:paraId="6ABB278D" w14:textId="77777777" w:rsidR="008169EF" w:rsidRDefault="008169EF" w:rsidP="008169EF">
      <w:pPr>
        <w:ind w:left="210" w:hangingChars="100" w:hanging="210"/>
        <w:rPr>
          <w:ins w:id="2825" w:author="山口 晃一郎&lt;yamaguchi.koichiro@jp.panasonic.com&gt;" w:date="2021-02-22T11:10:00Z"/>
        </w:rPr>
      </w:pPr>
      <w:proofErr w:type="spellStart"/>
      <w:ins w:id="2826" w:author="山口 晃一郎&lt;yamaguchi.koichiro@jp.panasonic.com&gt;" w:date="2021-02-22T11:10:00Z">
        <w:r>
          <w:rPr>
            <w:rFonts w:hint="eastAsia"/>
          </w:rPr>
          <w:t>TOTALXCOST_TO_LAST,</w:t>
        </w:r>
      </w:ins>
      <w:ins w:id="2827" w:author="山口 晃一郎&lt;yamaguchi.koichiro@jp.panasonic.com&gt;" w:date="2021-02-22T11:12:00Z">
        <w:r>
          <w:t>TotalXCost_to_Last</w:t>
        </w:r>
      </w:ins>
      <w:proofErr w:type="spellEnd"/>
    </w:p>
    <w:p w14:paraId="28E9332D" w14:textId="77777777" w:rsidR="008169EF" w:rsidRDefault="008169EF" w:rsidP="008169EF">
      <w:pPr>
        <w:ind w:left="210" w:hangingChars="100" w:hanging="210"/>
        <w:rPr>
          <w:ins w:id="2828" w:author="山口 晃一郎&lt;yamaguchi.koichiro@jp.panasonic.com&gt;" w:date="2021-02-22T11:10:00Z"/>
        </w:rPr>
      </w:pPr>
      <w:ins w:id="2829" w:author="山口 晃一郎&lt;yamaguchi.koichiro@jp.panasonic.com&gt;" w:date="2021-02-22T11:10:00Z">
        <w:r>
          <w:rPr>
            <w:rFonts w:hint="eastAsia"/>
          </w:rPr>
          <w:t>TOTALXCOST_TO_DEPO,</w:t>
        </w:r>
      </w:ins>
      <w:ins w:id="2830" w:author="山口 晃一郎&lt;yamaguchi.koichiro@jp.panasonic.com&gt;" w:date="2021-02-22T11:12:00Z">
        <w:r w:rsidRPr="008169EF">
          <w:t xml:space="preserve"> </w:t>
        </w:r>
        <w:proofErr w:type="spellStart"/>
        <w:r>
          <w:t>TotalXCost_to_Depo</w:t>
        </w:r>
      </w:ins>
      <w:proofErr w:type="spellEnd"/>
    </w:p>
    <w:p w14:paraId="155D0EDB" w14:textId="77777777" w:rsidR="008169EF" w:rsidRDefault="008169EF" w:rsidP="008169EF">
      <w:pPr>
        <w:ind w:left="210" w:hangingChars="100" w:hanging="210"/>
        <w:rPr>
          <w:ins w:id="2831" w:author="山口 晃一郎&lt;yamaguchi.koichiro@jp.panasonic.com&gt;" w:date="2021-02-22T11:13:00Z"/>
        </w:rPr>
      </w:pPr>
      <w:ins w:id="2832" w:author="山口 晃一郎&lt;yamaguchi.koichiro@jp.panasonic.com&gt;" w:date="2021-02-22T11:13:00Z">
        <w:r>
          <w:rPr>
            <w:rFonts w:hint="eastAsia"/>
          </w:rPr>
          <w:t>#</w:t>
        </w:r>
        <w:r>
          <w:rPr>
            <w:rFonts w:hint="eastAsia"/>
          </w:rPr>
          <w:t>上</w:t>
        </w:r>
        <w:r>
          <w:t>2</w:t>
        </w:r>
        <w:r>
          <w:rPr>
            <w:rFonts w:hint="eastAsia"/>
          </w:rPr>
          <w:t>つは、経験コストテーブルがなければ出力しない</w:t>
        </w:r>
      </w:ins>
    </w:p>
    <w:p w14:paraId="2E0FA24E" w14:textId="77777777" w:rsidR="008169EF" w:rsidRDefault="008169EF" w:rsidP="008169EF">
      <w:pPr>
        <w:ind w:left="210" w:hangingChars="100" w:hanging="210"/>
        <w:rPr>
          <w:ins w:id="2833" w:author="山口 晃一郎&lt;yamaguchi.koichiro@jp.panasonic.com&gt;" w:date="2021-02-22T11:10:00Z"/>
        </w:rPr>
      </w:pPr>
      <w:proofErr w:type="spellStart"/>
      <w:ins w:id="2834" w:author="山口 晃一郎&lt;yamaguchi.koichiro@jp.panasonic.com&gt;" w:date="2021-02-22T11:10:00Z">
        <w:r>
          <w:rPr>
            <w:rFonts w:hint="eastAsia"/>
          </w:rPr>
          <w:t>LAST_FLAG,</w:t>
        </w:r>
      </w:ins>
      <w:ins w:id="2835" w:author="山口 晃一郎&lt;yamaguchi.koichiro@jp.panasonic.com&gt;" w:date="2021-02-22T11:14:00Z">
        <w:r>
          <w:t>LastFlag</w:t>
        </w:r>
      </w:ins>
      <w:proofErr w:type="spellEnd"/>
    </w:p>
    <w:p w14:paraId="28D24D66" w14:textId="77777777" w:rsidR="008169EF" w:rsidRDefault="008169EF">
      <w:pPr>
        <w:ind w:left="210" w:hangingChars="100" w:hanging="210"/>
        <w:rPr>
          <w:ins w:id="2836" w:author="全社標準ＰＣ" w:date="2018-12-14T15:31:00Z"/>
        </w:rPr>
        <w:pPrChange w:id="2837" w:author="全社標準ＰＣ" w:date="2018-12-14T15:30:00Z">
          <w:pPr/>
        </w:pPrChange>
      </w:pPr>
      <w:proofErr w:type="spellStart"/>
      <w:ins w:id="2838" w:author="山口 晃一郎&lt;yamaguchi.koichiro@jp.panasonic.com&gt;" w:date="2021-02-22T11:10:00Z">
        <w:r>
          <w:rPr>
            <w:rFonts w:hint="eastAsia"/>
          </w:rPr>
          <w:t>OPT_D,OPT_T,OPT_E,OPT_X,optd,</w:t>
        </w:r>
      </w:ins>
      <w:ins w:id="2839" w:author="山口 晃一郎&lt;yamaguchi.koichiro@jp.panasonic.com&gt;" w:date="2021-02-22T11:14:00Z">
        <w:r>
          <w:t>optt</w:t>
        </w:r>
      </w:ins>
      <w:ins w:id="2840" w:author="山口 晃一郎&lt;yamaguchi.koichiro@jp.panasonic.com&gt;" w:date="2021-02-22T11:10:00Z">
        <w:r>
          <w:rPr>
            <w:rFonts w:hint="eastAsia"/>
          </w:rPr>
          <w:t>,</w:t>
        </w:r>
      </w:ins>
      <w:ins w:id="2841" w:author="山口 晃一郎&lt;yamaguchi.koichiro@jp.panasonic.com&gt;" w:date="2021-02-22T11:14:00Z">
        <w:r>
          <w:t>opte</w:t>
        </w:r>
      </w:ins>
      <w:ins w:id="2842" w:author="山口 晃一郎&lt;yamaguchi.koichiro@jp.panasonic.com&gt;" w:date="2021-02-22T11:10:00Z">
        <w:r>
          <w:rPr>
            <w:rFonts w:hint="eastAsia"/>
          </w:rPr>
          <w:t>,</w:t>
        </w:r>
      </w:ins>
      <w:ins w:id="2843" w:author="山口 晃一郎&lt;yamaguchi.koichiro@jp.panasonic.com&gt;" w:date="2021-02-22T11:14:00Z">
        <w:r>
          <w:t>optx</w:t>
        </w:r>
      </w:ins>
      <w:proofErr w:type="spellEnd"/>
      <w:ins w:id="2844" w:author="山口 晃一郎&lt;yamaguchi.koichiro@jp.panasonic.com&gt;" w:date="2021-02-22T11:25:00Z">
        <w:r w:rsidR="00E7221C">
          <w:rPr>
            <w:rFonts w:hint="eastAsia"/>
          </w:rPr>
          <w:t xml:space="preserve"> </w:t>
        </w:r>
      </w:ins>
    </w:p>
    <w:p w14:paraId="26F00B56" w14:textId="77777777" w:rsidR="00405FE3" w:rsidRDefault="00405FE3">
      <w:pPr>
        <w:ind w:left="210" w:hangingChars="100" w:hanging="210"/>
        <w:rPr>
          <w:ins w:id="2845" w:author="全社標準ＰＣ" w:date="2018-12-14T15:33:00Z"/>
        </w:rPr>
        <w:pPrChange w:id="2846" w:author="全社標準ＰＣ" w:date="2018-12-14T15:30:00Z">
          <w:pPr/>
        </w:pPrChange>
      </w:pPr>
      <w:ins w:id="2847" w:author="全社標準ＰＣ" w:date="2018-12-14T15:31:00Z">
        <w:r>
          <w:rPr>
            <w:rFonts w:hint="eastAsia"/>
          </w:rPr>
          <w:t>LOC,CUST NO.,</w:t>
        </w:r>
      </w:ins>
      <w:ins w:id="2848" w:author="全社標準ＰＣ" w:date="2018-12-14T15:32:00Z">
        <w:r w:rsidRPr="00405FE3">
          <w:t xml:space="preserve"> </w:t>
        </w:r>
        <w:r w:rsidRPr="00C27BEA">
          <w:t>LATITUDE</w:t>
        </w:r>
      </w:ins>
      <w:ins w:id="2849" w:author="全社標準ＰＣ" w:date="2018-12-14T15:31:00Z">
        <w:r>
          <w:rPr>
            <w:rFonts w:hint="eastAsia"/>
          </w:rPr>
          <w:t>,</w:t>
        </w:r>
      </w:ins>
      <w:ins w:id="2850" w:author="全社標準ＰＣ" w:date="2018-12-14T15:33:00Z">
        <w:r w:rsidRPr="00405FE3">
          <w:t xml:space="preserve"> </w:t>
        </w:r>
        <w:r w:rsidRPr="00C27BEA">
          <w:t>LONGITUDE</w:t>
        </w:r>
      </w:ins>
    </w:p>
    <w:p w14:paraId="61EFAE71" w14:textId="77777777" w:rsidR="00405FE3" w:rsidRDefault="00405FE3">
      <w:pPr>
        <w:ind w:left="210" w:hangingChars="100" w:hanging="210"/>
        <w:rPr>
          <w:ins w:id="2851" w:author="全社標準ＰＣ" w:date="2018-12-14T15:33:00Z"/>
        </w:rPr>
        <w:pPrChange w:id="2852" w:author="全社標準ＰＣ" w:date="2018-12-14T15:30:00Z">
          <w:pPr/>
        </w:pPrChange>
      </w:pPr>
      <w:ins w:id="2853" w:author="全社標準ＰＣ" w:date="2018-12-14T15:33:00Z">
        <w:r>
          <w:rPr>
            <w:rFonts w:hint="eastAsia"/>
          </w:rPr>
          <w:t>:</w:t>
        </w:r>
      </w:ins>
      <w:ins w:id="2854" w:author="全社標準ＰＣ" w:date="2018-12-14T15:36:00Z">
        <w:r>
          <w:rPr>
            <w:rFonts w:hint="eastAsia"/>
          </w:rPr>
          <w:t>（配送定義ファイルで定義された配送先の数を記述）</w:t>
        </w:r>
      </w:ins>
    </w:p>
    <w:p w14:paraId="43041AD7" w14:textId="77777777" w:rsidR="00405FE3" w:rsidDel="004F3D6F" w:rsidRDefault="00405FE3">
      <w:pPr>
        <w:ind w:left="210" w:hangingChars="100" w:hanging="210"/>
        <w:rPr>
          <w:ins w:id="2855" w:author="全社標準ＰＣ" w:date="2018-12-14T15:33:00Z"/>
          <w:del w:id="2856" w:author="山口 晃一郎&lt;yamaguchi.koichiro@jp.panasonic.com&gt;" w:date="2021-03-26T10:48:00Z"/>
        </w:rPr>
        <w:pPrChange w:id="2857" w:author="全社標準ＰＣ" w:date="2018-12-14T15:30:00Z">
          <w:pPr/>
        </w:pPrChange>
      </w:pPr>
      <w:ins w:id="2858" w:author="全社標準ＰＣ" w:date="2018-12-14T15:33:00Z">
        <w:del w:id="2859" w:author="山口 晃一郎&lt;yamaguchi.koichiro@jp.panasonic.com&gt;" w:date="2021-03-26T10:48:00Z">
          <w:r w:rsidDel="004F3D6F">
            <w:rPr>
              <w:rFonts w:hint="eastAsia"/>
            </w:rPr>
            <w:delText>INSTANCE,FileName</w:delText>
          </w:r>
        </w:del>
      </w:ins>
    </w:p>
    <w:p w14:paraId="0F867244" w14:textId="77777777" w:rsidR="00405FE3" w:rsidRPr="003C6D9B" w:rsidRDefault="00405FE3" w:rsidP="003C6D9B">
      <w:pPr>
        <w:rPr>
          <w:ins w:id="2860" w:author="全社標準ＰＣ" w:date="2018-12-14T15:06:00Z"/>
        </w:rPr>
      </w:pPr>
      <w:ins w:id="2861" w:author="全社標準ＰＣ" w:date="2018-12-14T15:33:00Z">
        <w:r>
          <w:rPr>
            <w:rFonts w:hint="eastAsia"/>
          </w:rPr>
          <w:t xml:space="preserve">　各項目の説明は以下。</w:t>
        </w:r>
      </w:ins>
    </w:p>
    <w:p w14:paraId="33DA4B1C" w14:textId="77777777" w:rsidR="00405FE3" w:rsidRDefault="00405FE3" w:rsidP="00405FE3">
      <w:pPr>
        <w:rPr>
          <w:ins w:id="2862" w:author="全社標準ＰＣ" w:date="2018-12-14T15:34:00Z"/>
        </w:rPr>
      </w:pPr>
      <w:ins w:id="2863" w:author="全社標準ＰＣ" w:date="2018-12-14T15:34:00Z">
        <w:r>
          <w:rPr>
            <w:rFonts w:hint="eastAsia"/>
          </w:rPr>
          <w:t>TOTALCOST</w:t>
        </w:r>
        <w:r>
          <w:rPr>
            <w:rFonts w:hint="eastAsia"/>
          </w:rPr>
          <w:t>：運搬車</w:t>
        </w:r>
      </w:ins>
      <w:ins w:id="2864" w:author="全社標準ＰＣ" w:date="2018-12-14T15:35:00Z">
        <w:r>
          <w:rPr>
            <w:rFonts w:hint="eastAsia"/>
          </w:rPr>
          <w:t>の</w:t>
        </w:r>
      </w:ins>
      <w:ins w:id="2865" w:author="全社標準ＰＣ" w:date="2018-12-14T15:34:00Z">
        <w:r>
          <w:rPr>
            <w:rFonts w:hint="eastAsia"/>
          </w:rPr>
          <w:t>総走行距離を表す固定文字列</w:t>
        </w:r>
      </w:ins>
    </w:p>
    <w:p w14:paraId="588031AF" w14:textId="77777777" w:rsidR="00405FE3" w:rsidRDefault="00405FE3" w:rsidP="00405FE3">
      <w:pPr>
        <w:rPr>
          <w:ins w:id="2866" w:author="全社標準ＰＣ" w:date="2018-12-14T15:35:00Z"/>
        </w:rPr>
      </w:pPr>
      <w:proofErr w:type="spellStart"/>
      <w:ins w:id="2867" w:author="全社標準ＰＣ" w:date="2018-12-14T15:34:00Z">
        <w:r>
          <w:rPr>
            <w:rFonts w:hint="eastAsia"/>
          </w:rPr>
          <w:t>TotalLength</w:t>
        </w:r>
        <w:proofErr w:type="spellEnd"/>
        <w:r>
          <w:rPr>
            <w:rFonts w:hint="eastAsia"/>
          </w:rPr>
          <w:t>：運搬車の総走行距離。</w:t>
        </w:r>
        <w:r>
          <w:rPr>
            <w:rFonts w:hint="eastAsia"/>
          </w:rPr>
          <w:t>-l</w:t>
        </w:r>
        <w:r>
          <w:rPr>
            <w:rFonts w:hint="eastAsia"/>
          </w:rPr>
          <w:t>オプションが指定されている場合、最後の配送先までの距離、指定されていない場合、</w:t>
        </w:r>
      </w:ins>
      <w:ins w:id="2868" w:author="山口 晃一郎&lt;yamaguchi.koichiro@jp.panasonic.com&gt;" w:date="2021-02-22T11:22:00Z">
        <w:r w:rsidR="00E7221C">
          <w:rPr>
            <w:rFonts w:hint="eastAsia"/>
          </w:rPr>
          <w:t>最終</w:t>
        </w:r>
      </w:ins>
      <w:ins w:id="2869" w:author="山口 晃一郎&lt;yamaguchi.koichiro@jp.panasonic.com&gt;" w:date="2021-02-22T11:18:00Z">
        <w:r w:rsidR="008169EF">
          <w:rPr>
            <w:rFonts w:hint="eastAsia"/>
          </w:rPr>
          <w:t>訪問先</w:t>
        </w:r>
      </w:ins>
      <w:ins w:id="2870" w:author="全社標準ＰＣ" w:date="2018-12-14T15:34:00Z">
        <w:del w:id="2871" w:author="山口 晃一郎&lt;yamaguchi.koichiro@jp.panasonic.com&gt;" w:date="2021-02-22T11:18:00Z">
          <w:r w:rsidDel="008169EF">
            <w:rPr>
              <w:rFonts w:hint="eastAsia"/>
            </w:rPr>
            <w:delText>拠点</w:delText>
          </w:r>
        </w:del>
        <w:r>
          <w:rPr>
            <w:rFonts w:hint="eastAsia"/>
          </w:rPr>
          <w:t>までの距離。</w:t>
        </w:r>
      </w:ins>
    </w:p>
    <w:p w14:paraId="48FEEF79" w14:textId="77777777" w:rsidR="00F3108F" w:rsidRDefault="00F3108F" w:rsidP="00F3108F">
      <w:pPr>
        <w:rPr>
          <w:ins w:id="2872" w:author="山口 晃一郎&lt;yamaguchi.koichiro@jp.panasonic.com&gt;" w:date="2020-11-02T15:15:00Z"/>
        </w:rPr>
      </w:pPr>
      <w:ins w:id="2873" w:author="山口 晃一郎&lt;yamaguchi.koichiro@jp.panasonic.com&gt;" w:date="2020-11-02T15:15:00Z">
        <w:r>
          <w:rPr>
            <w:rFonts w:hint="eastAsia"/>
          </w:rPr>
          <w:t>TOTALCOST</w:t>
        </w:r>
        <w:r w:rsidRPr="004274CB">
          <w:t>_TO_LAST</w:t>
        </w:r>
        <w:r>
          <w:rPr>
            <w:rFonts w:hint="eastAsia"/>
          </w:rPr>
          <w:t>：運搬車の最後の配送先までの総走行距離を表す固定文字列</w:t>
        </w:r>
      </w:ins>
    </w:p>
    <w:p w14:paraId="7735DA2F" w14:textId="77777777" w:rsidR="004274CB" w:rsidRDefault="004274CB" w:rsidP="004274CB">
      <w:pPr>
        <w:rPr>
          <w:ins w:id="2874" w:author="山口 晃一郎&lt;yamaguchi.koichiro@jp.panasonic.com&gt;" w:date="2020-07-08T10:42:00Z"/>
        </w:rPr>
      </w:pPr>
      <w:proofErr w:type="spellStart"/>
      <w:ins w:id="2875" w:author="山口 晃一郎&lt;yamaguchi.koichiro@jp.panasonic.com&gt;" w:date="2020-07-08T10:42:00Z">
        <w:r>
          <w:rPr>
            <w:rFonts w:hint="eastAsia"/>
          </w:rPr>
          <w:t>TotalLength</w:t>
        </w:r>
        <w:r>
          <w:t>_to_Last</w:t>
        </w:r>
        <w:proofErr w:type="spellEnd"/>
        <w:r>
          <w:rPr>
            <w:rFonts w:hint="eastAsia"/>
          </w:rPr>
          <w:t>：</w:t>
        </w:r>
      </w:ins>
      <w:ins w:id="2876" w:author="山口 晃一郎&lt;yamaguchi.koichiro@jp.panasonic.com&gt;" w:date="2020-07-08T10:43:00Z">
        <w:r>
          <w:rPr>
            <w:rFonts w:hint="eastAsia"/>
          </w:rPr>
          <w:t>最後の配送先までの</w:t>
        </w:r>
      </w:ins>
      <w:ins w:id="2877" w:author="山口 晃一郎&lt;yamaguchi.koichiro@jp.panasonic.com&gt;" w:date="2020-07-08T10:42:00Z">
        <w:r w:rsidR="008169EF">
          <w:rPr>
            <w:rFonts w:hint="eastAsia"/>
          </w:rPr>
          <w:t>運搬車の総走行距離</w:t>
        </w:r>
      </w:ins>
    </w:p>
    <w:p w14:paraId="6800261F" w14:textId="77777777" w:rsidR="00F3108F" w:rsidRDefault="00F3108F" w:rsidP="00F3108F">
      <w:pPr>
        <w:rPr>
          <w:ins w:id="2878" w:author="山口 晃一郎&lt;yamaguchi.koichiro@jp.panasonic.com&gt;" w:date="2020-11-02T15:15:00Z"/>
        </w:rPr>
      </w:pPr>
      <w:ins w:id="2879" w:author="山口 晃一郎&lt;yamaguchi.koichiro@jp.panasonic.com&gt;" w:date="2020-11-02T15:15:00Z">
        <w:r>
          <w:rPr>
            <w:rFonts w:hint="eastAsia"/>
          </w:rPr>
          <w:t>TOTALCOST</w:t>
        </w:r>
        <w:r w:rsidRPr="004274CB">
          <w:t>_TO_</w:t>
        </w:r>
        <w:r>
          <w:rPr>
            <w:rFonts w:hint="eastAsia"/>
          </w:rPr>
          <w:t>DEPO</w:t>
        </w:r>
        <w:r>
          <w:rPr>
            <w:rFonts w:hint="eastAsia"/>
          </w:rPr>
          <w:t>：運搬車の</w:t>
        </w:r>
      </w:ins>
      <w:ins w:id="2880" w:author="山口 晃一郎&lt;yamaguchi.koichiro@jp.panasonic.com&gt;" w:date="2021-02-22T11:23:00Z">
        <w:r w:rsidR="00E7221C">
          <w:rPr>
            <w:rFonts w:hint="eastAsia"/>
          </w:rPr>
          <w:t>最終訪問先</w:t>
        </w:r>
      </w:ins>
      <w:ins w:id="2881" w:author="山口 晃一郎&lt;yamaguchi.koichiro@jp.panasonic.com&gt;" w:date="2020-11-02T15:16:00Z">
        <w:r>
          <w:rPr>
            <w:rFonts w:hint="eastAsia"/>
          </w:rPr>
          <w:t>ま</w:t>
        </w:r>
      </w:ins>
      <w:ins w:id="2882" w:author="山口 晃一郎&lt;yamaguchi.koichiro@jp.panasonic.com&gt;" w:date="2020-11-02T15:15:00Z">
        <w:r>
          <w:rPr>
            <w:rFonts w:hint="eastAsia"/>
          </w:rPr>
          <w:t>での総走行距離を表す固定文字列</w:t>
        </w:r>
      </w:ins>
    </w:p>
    <w:p w14:paraId="68C36693" w14:textId="77777777" w:rsidR="004274CB" w:rsidRDefault="004274CB" w:rsidP="004274CB">
      <w:pPr>
        <w:rPr>
          <w:ins w:id="2883" w:author="山口 晃一郎&lt;yamaguchi.koichiro@jp.panasonic.com&gt;" w:date="2020-07-08T10:42:00Z"/>
        </w:rPr>
      </w:pPr>
      <w:proofErr w:type="spellStart"/>
      <w:ins w:id="2884" w:author="山口 晃一郎&lt;yamaguchi.koichiro@jp.panasonic.com&gt;" w:date="2020-07-08T10:42:00Z">
        <w:r>
          <w:rPr>
            <w:rFonts w:hint="eastAsia"/>
          </w:rPr>
          <w:t>TotalLength</w:t>
        </w:r>
        <w:r>
          <w:t>_to_Depo</w:t>
        </w:r>
        <w:proofErr w:type="spellEnd"/>
        <w:r>
          <w:rPr>
            <w:rFonts w:hint="eastAsia"/>
          </w:rPr>
          <w:t>：</w:t>
        </w:r>
      </w:ins>
      <w:ins w:id="2885" w:author="山口 晃一郎&lt;yamaguchi.koichiro@jp.panasonic.com&gt;" w:date="2021-02-22T11:23:00Z">
        <w:r w:rsidR="00E7221C">
          <w:rPr>
            <w:rFonts w:hint="eastAsia"/>
          </w:rPr>
          <w:t>最終訪問先</w:t>
        </w:r>
      </w:ins>
      <w:ins w:id="2886" w:author="山口 晃一郎&lt;yamaguchi.koichiro@jp.panasonic.com&gt;" w:date="2020-07-08T10:43:00Z">
        <w:r>
          <w:rPr>
            <w:rFonts w:hint="eastAsia"/>
          </w:rPr>
          <w:t>までの</w:t>
        </w:r>
      </w:ins>
      <w:ins w:id="2887" w:author="山口 晃一郎&lt;yamaguchi.koichiro@jp.panasonic.com&gt;" w:date="2020-07-08T10:42:00Z">
        <w:r w:rsidR="008169EF">
          <w:rPr>
            <w:rFonts w:hint="eastAsia"/>
          </w:rPr>
          <w:t>運搬車の総走行距離</w:t>
        </w:r>
      </w:ins>
    </w:p>
    <w:p w14:paraId="2B430426" w14:textId="77777777" w:rsidR="008169EF" w:rsidRDefault="008169EF" w:rsidP="008169EF">
      <w:pPr>
        <w:ind w:left="210" w:hangingChars="100" w:hanging="210"/>
        <w:rPr>
          <w:ins w:id="2888" w:author="山口 晃一郎&lt;yamaguchi.koichiro@jp.panasonic.com&gt;" w:date="2021-02-22T11:15:00Z"/>
        </w:rPr>
      </w:pPr>
      <w:ins w:id="2889" w:author="山口 晃一郎&lt;yamaguchi.koichiro@jp.panasonic.com&gt;" w:date="2021-02-22T11:15:00Z">
        <w:r>
          <w:rPr>
            <w:rFonts w:hint="eastAsia"/>
          </w:rPr>
          <w:t>TOTALTIME_TO_LAST</w:t>
        </w:r>
        <w:r>
          <w:rPr>
            <w:rFonts w:hint="eastAsia"/>
          </w:rPr>
          <w:t>：運搬車の最後の配送先までの総走行時間を表す固定文字列</w:t>
        </w:r>
      </w:ins>
    </w:p>
    <w:p w14:paraId="4502EB1D" w14:textId="77777777" w:rsidR="008169EF" w:rsidRDefault="008169EF" w:rsidP="008169EF">
      <w:pPr>
        <w:ind w:left="210" w:hangingChars="100" w:hanging="210"/>
        <w:rPr>
          <w:ins w:id="2890" w:author="山口 晃一郎&lt;yamaguchi.koichiro@jp.panasonic.com&gt;" w:date="2021-02-22T11:16:00Z"/>
        </w:rPr>
      </w:pPr>
      <w:proofErr w:type="spellStart"/>
      <w:ins w:id="2891" w:author="山口 晃一郎&lt;yamaguchi.koichiro@jp.panasonic.com&gt;" w:date="2021-02-22T11:15:00Z">
        <w:r>
          <w:t>TotalTime_to_Last</w:t>
        </w:r>
        <w:proofErr w:type="spellEnd"/>
        <w:r>
          <w:rPr>
            <w:rFonts w:hint="eastAsia"/>
          </w:rPr>
          <w:t xml:space="preserve"> </w:t>
        </w:r>
      </w:ins>
      <w:ins w:id="2892" w:author="山口 晃一郎&lt;yamaguchi.koichiro@jp.panasonic.com&gt;" w:date="2021-02-22T11:16:00Z">
        <w:r>
          <w:rPr>
            <w:rFonts w:hint="eastAsia"/>
          </w:rPr>
          <w:t>：最後の配送先までの運搬車の総走行時間</w:t>
        </w:r>
      </w:ins>
    </w:p>
    <w:p w14:paraId="1C02920D" w14:textId="77777777" w:rsidR="008169EF" w:rsidRDefault="008169EF" w:rsidP="008169EF">
      <w:pPr>
        <w:ind w:left="210" w:hangingChars="100" w:hanging="210"/>
        <w:rPr>
          <w:ins w:id="2893" w:author="山口 晃一郎&lt;yamaguchi.koichiro@jp.panasonic.com&gt;" w:date="2021-02-22T11:16:00Z"/>
        </w:rPr>
      </w:pPr>
      <w:ins w:id="2894" w:author="山口 晃一郎&lt;yamaguchi.koichiro@jp.panasonic.com&gt;" w:date="2021-02-22T11:16:00Z">
        <w:r>
          <w:rPr>
            <w:rFonts w:hint="eastAsia"/>
          </w:rPr>
          <w:t>TOTALTIME_TO_DEPO</w:t>
        </w:r>
        <w:r>
          <w:rPr>
            <w:rFonts w:hint="eastAsia"/>
          </w:rPr>
          <w:t>：運搬車の</w:t>
        </w:r>
      </w:ins>
      <w:ins w:id="2895" w:author="山口 晃一郎&lt;yamaguchi.koichiro@jp.panasonic.com&gt;" w:date="2021-02-22T11:23:00Z">
        <w:r w:rsidR="00E7221C">
          <w:rPr>
            <w:rFonts w:hint="eastAsia"/>
          </w:rPr>
          <w:t>最終訪問先</w:t>
        </w:r>
      </w:ins>
      <w:ins w:id="2896" w:author="山口 晃一郎&lt;yamaguchi.koichiro@jp.panasonic.com&gt;" w:date="2021-02-22T11:16:00Z">
        <w:r>
          <w:rPr>
            <w:rFonts w:hint="eastAsia"/>
          </w:rPr>
          <w:t>までの総走行</w:t>
        </w:r>
      </w:ins>
      <w:ins w:id="2897" w:author="山口 晃一郎&lt;yamaguchi.koichiro@jp.panasonic.com&gt;" w:date="2021-02-22T11:17:00Z">
        <w:r>
          <w:rPr>
            <w:rFonts w:hint="eastAsia"/>
          </w:rPr>
          <w:t>時間</w:t>
        </w:r>
      </w:ins>
      <w:ins w:id="2898" w:author="山口 晃一郎&lt;yamaguchi.koichiro@jp.panasonic.com&gt;" w:date="2021-02-22T11:16:00Z">
        <w:r>
          <w:rPr>
            <w:rFonts w:hint="eastAsia"/>
          </w:rPr>
          <w:t>を表す固定文字列</w:t>
        </w:r>
      </w:ins>
    </w:p>
    <w:p w14:paraId="29A9C062" w14:textId="77777777" w:rsidR="008169EF" w:rsidRDefault="008169EF" w:rsidP="008169EF">
      <w:pPr>
        <w:ind w:left="210" w:hangingChars="100" w:hanging="210"/>
        <w:rPr>
          <w:ins w:id="2899" w:author="山口 晃一郎&lt;yamaguchi.koichiro@jp.panasonic.com&gt;" w:date="2021-02-22T11:16:00Z"/>
        </w:rPr>
      </w:pPr>
      <w:proofErr w:type="spellStart"/>
      <w:ins w:id="2900" w:author="山口 晃一郎&lt;yamaguchi.koichiro@jp.panasonic.com&gt;" w:date="2021-02-22T11:16:00Z">
        <w:r>
          <w:t>TotalTime_to_Depo</w:t>
        </w:r>
      </w:ins>
      <w:proofErr w:type="spellEnd"/>
      <w:ins w:id="2901" w:author="山口 晃一郎&lt;yamaguchi.koichiro@jp.panasonic.com&gt;" w:date="2021-02-22T11:17:00Z">
        <w:r>
          <w:rPr>
            <w:rFonts w:hint="eastAsia"/>
          </w:rPr>
          <w:t>：</w:t>
        </w:r>
      </w:ins>
      <w:ins w:id="2902" w:author="山口 晃一郎&lt;yamaguchi.koichiro@jp.panasonic.com&gt;" w:date="2021-02-22T11:23:00Z">
        <w:r w:rsidR="00E7221C">
          <w:rPr>
            <w:rFonts w:hint="eastAsia"/>
          </w:rPr>
          <w:t>最終訪問先</w:t>
        </w:r>
      </w:ins>
      <w:ins w:id="2903" w:author="山口 晃一郎&lt;yamaguchi.koichiro@jp.panasonic.com&gt;" w:date="2021-02-22T11:17:00Z">
        <w:r>
          <w:rPr>
            <w:rFonts w:hint="eastAsia"/>
          </w:rPr>
          <w:t>までの運搬車の総走行時間</w:t>
        </w:r>
      </w:ins>
    </w:p>
    <w:p w14:paraId="70464A43" w14:textId="77777777" w:rsidR="008169EF" w:rsidRDefault="008169EF" w:rsidP="008169EF">
      <w:pPr>
        <w:ind w:left="210" w:hangingChars="100" w:hanging="210"/>
        <w:rPr>
          <w:ins w:id="2904" w:author="山口 晃一郎&lt;yamaguchi.koichiro@jp.panasonic.com&gt;" w:date="2021-02-22T11:18:00Z"/>
        </w:rPr>
      </w:pPr>
      <w:ins w:id="2905" w:author="山口 晃一郎&lt;yamaguchi.koichiro@jp.panasonic.com&gt;" w:date="2021-02-22T11:18:00Z">
        <w:r>
          <w:rPr>
            <w:rFonts w:hint="eastAsia"/>
          </w:rPr>
          <w:t>TOTAL</w:t>
        </w:r>
        <w:r>
          <w:t>EREC</w:t>
        </w:r>
        <w:r>
          <w:rPr>
            <w:rFonts w:hint="eastAsia"/>
          </w:rPr>
          <w:t>_TO_LAST</w:t>
        </w:r>
        <w:r w:rsidR="00E7221C">
          <w:rPr>
            <w:rFonts w:hint="eastAsia"/>
          </w:rPr>
          <w:t>：運搬車の最後の配送先までの総</w:t>
        </w:r>
      </w:ins>
      <w:ins w:id="2906" w:author="山口 晃一郎&lt;yamaguchi.koichiro@jp.panasonic.com&gt;" w:date="2021-02-22T11:19:00Z">
        <w:r>
          <w:rPr>
            <w:rFonts w:hint="eastAsia"/>
          </w:rPr>
          <w:t>消費電力</w:t>
        </w:r>
      </w:ins>
      <w:ins w:id="2907" w:author="山口 晃一郎&lt;yamaguchi.koichiro@jp.panasonic.com&gt;" w:date="2021-02-22T11:18:00Z">
        <w:r>
          <w:rPr>
            <w:rFonts w:hint="eastAsia"/>
          </w:rPr>
          <w:t>を表す固定文字列</w:t>
        </w:r>
      </w:ins>
    </w:p>
    <w:p w14:paraId="539BE44D" w14:textId="77777777" w:rsidR="008169EF" w:rsidRDefault="008169EF" w:rsidP="008169EF">
      <w:pPr>
        <w:ind w:left="210" w:hangingChars="100" w:hanging="210"/>
        <w:rPr>
          <w:ins w:id="2908" w:author="山口 晃一郎&lt;yamaguchi.koichiro@jp.panasonic.com&gt;" w:date="2021-02-22T11:18:00Z"/>
        </w:rPr>
      </w:pPr>
      <w:proofErr w:type="spellStart"/>
      <w:ins w:id="2909" w:author="山口 晃一郎&lt;yamaguchi.koichiro@jp.panasonic.com&gt;" w:date="2021-02-22T11:18:00Z">
        <w:r>
          <w:t>TotalTime_to_Last</w:t>
        </w:r>
        <w:proofErr w:type="spellEnd"/>
        <w:r>
          <w:rPr>
            <w:rFonts w:hint="eastAsia"/>
          </w:rPr>
          <w:t xml:space="preserve"> </w:t>
        </w:r>
        <w:r w:rsidR="00E7221C">
          <w:rPr>
            <w:rFonts w:hint="eastAsia"/>
          </w:rPr>
          <w:t>：最後の配送先までの運搬車の総</w:t>
        </w:r>
      </w:ins>
      <w:ins w:id="2910" w:author="山口 晃一郎&lt;yamaguchi.koichiro@jp.panasonic.com&gt;" w:date="2021-02-22T11:19:00Z">
        <w:r>
          <w:rPr>
            <w:rFonts w:hint="eastAsia"/>
          </w:rPr>
          <w:t>消費電力</w:t>
        </w:r>
      </w:ins>
    </w:p>
    <w:p w14:paraId="1E923079" w14:textId="77777777" w:rsidR="008169EF" w:rsidRDefault="008169EF" w:rsidP="008169EF">
      <w:pPr>
        <w:ind w:left="210" w:hangingChars="100" w:hanging="210"/>
        <w:rPr>
          <w:ins w:id="2911" w:author="山口 晃一郎&lt;yamaguchi.koichiro@jp.panasonic.com&gt;" w:date="2021-02-22T11:18:00Z"/>
        </w:rPr>
      </w:pPr>
      <w:ins w:id="2912" w:author="山口 晃一郎&lt;yamaguchi.koichiro@jp.panasonic.com&gt;" w:date="2021-02-22T11:18:00Z">
        <w:r>
          <w:rPr>
            <w:rFonts w:hint="eastAsia"/>
          </w:rPr>
          <w:t>TOTAL</w:t>
        </w:r>
      </w:ins>
      <w:ins w:id="2913" w:author="山口 晃一郎&lt;yamaguchi.koichiro@jp.panasonic.com&gt;" w:date="2021-02-22T11:19:00Z">
        <w:r>
          <w:t>EREC</w:t>
        </w:r>
      </w:ins>
      <w:ins w:id="2914" w:author="山口 晃一郎&lt;yamaguchi.koichiro@jp.panasonic.com&gt;" w:date="2021-02-22T11:18:00Z">
        <w:r>
          <w:rPr>
            <w:rFonts w:hint="eastAsia"/>
          </w:rPr>
          <w:t>_TO_DEPO</w:t>
        </w:r>
        <w:r>
          <w:rPr>
            <w:rFonts w:hint="eastAsia"/>
          </w:rPr>
          <w:t>：運搬車の</w:t>
        </w:r>
      </w:ins>
      <w:ins w:id="2915" w:author="山口 晃一郎&lt;yamaguchi.koichiro@jp.panasonic.com&gt;" w:date="2021-02-22T11:23:00Z">
        <w:r w:rsidR="00E7221C">
          <w:rPr>
            <w:rFonts w:hint="eastAsia"/>
          </w:rPr>
          <w:t>最終訪問先</w:t>
        </w:r>
      </w:ins>
      <w:ins w:id="2916" w:author="山口 晃一郎&lt;yamaguchi.koichiro@jp.panasonic.com&gt;" w:date="2021-02-22T11:18:00Z">
        <w:r>
          <w:rPr>
            <w:rFonts w:hint="eastAsia"/>
          </w:rPr>
          <w:t>までの総</w:t>
        </w:r>
      </w:ins>
      <w:ins w:id="2917" w:author="山口 晃一郎&lt;yamaguchi.koichiro@jp.panasonic.com&gt;" w:date="2021-02-22T11:19:00Z">
        <w:r>
          <w:rPr>
            <w:rFonts w:hint="eastAsia"/>
          </w:rPr>
          <w:t>消費電力</w:t>
        </w:r>
      </w:ins>
      <w:ins w:id="2918" w:author="山口 晃一郎&lt;yamaguchi.koichiro@jp.panasonic.com&gt;" w:date="2021-02-22T11:18:00Z">
        <w:r>
          <w:rPr>
            <w:rFonts w:hint="eastAsia"/>
          </w:rPr>
          <w:t>を表す固定文字列</w:t>
        </w:r>
      </w:ins>
    </w:p>
    <w:p w14:paraId="695A44E8" w14:textId="77777777" w:rsidR="008169EF" w:rsidRDefault="008169EF" w:rsidP="008169EF">
      <w:pPr>
        <w:ind w:left="210" w:hangingChars="100" w:hanging="210"/>
        <w:rPr>
          <w:ins w:id="2919" w:author="山口 晃一郎&lt;yamaguchi.koichiro@jp.panasonic.com&gt;" w:date="2021-02-22T11:18:00Z"/>
        </w:rPr>
      </w:pPr>
      <w:proofErr w:type="spellStart"/>
      <w:ins w:id="2920" w:author="山口 晃一郎&lt;yamaguchi.koichiro@jp.panasonic.com&gt;" w:date="2021-02-22T11:18:00Z">
        <w:r>
          <w:t>TotalTime_to_Depo</w:t>
        </w:r>
        <w:proofErr w:type="spellEnd"/>
        <w:r w:rsidR="00E7221C">
          <w:rPr>
            <w:rFonts w:hint="eastAsia"/>
          </w:rPr>
          <w:t>：</w:t>
        </w:r>
      </w:ins>
      <w:ins w:id="2921" w:author="山口 晃一郎&lt;yamaguchi.koichiro@jp.panasonic.com&gt;" w:date="2021-02-22T11:23:00Z">
        <w:r w:rsidR="00E7221C">
          <w:rPr>
            <w:rFonts w:hint="eastAsia"/>
          </w:rPr>
          <w:t>最終訪問先</w:t>
        </w:r>
      </w:ins>
      <w:ins w:id="2922" w:author="山口 晃一郎&lt;yamaguchi.koichiro@jp.panasonic.com&gt;" w:date="2021-02-22T11:18:00Z">
        <w:r w:rsidR="00E7221C">
          <w:rPr>
            <w:rFonts w:hint="eastAsia"/>
          </w:rPr>
          <w:t>までの運搬車の総</w:t>
        </w:r>
      </w:ins>
      <w:ins w:id="2923" w:author="山口 晃一郎&lt;yamaguchi.koichiro@jp.panasonic.com&gt;" w:date="2021-02-22T11:19:00Z">
        <w:r>
          <w:rPr>
            <w:rFonts w:hint="eastAsia"/>
          </w:rPr>
          <w:t>消費電力</w:t>
        </w:r>
      </w:ins>
    </w:p>
    <w:p w14:paraId="471265E7" w14:textId="77777777" w:rsidR="00E7221C" w:rsidRDefault="00E7221C" w:rsidP="00E7221C">
      <w:pPr>
        <w:ind w:left="210" w:hangingChars="100" w:hanging="210"/>
        <w:rPr>
          <w:ins w:id="2924" w:author="山口 晃一郎&lt;yamaguchi.koichiro@jp.panasonic.com&gt;" w:date="2021-02-22T11:21:00Z"/>
        </w:rPr>
      </w:pPr>
      <w:ins w:id="2925" w:author="山口 晃一郎&lt;yamaguchi.koichiro@jp.panasonic.com&gt;" w:date="2021-02-22T11:21:00Z">
        <w:r>
          <w:rPr>
            <w:rFonts w:hint="eastAsia"/>
          </w:rPr>
          <w:t>TOTALXCOST_TO_LAST</w:t>
        </w:r>
        <w:r>
          <w:rPr>
            <w:rFonts w:hint="eastAsia"/>
          </w:rPr>
          <w:t>：運搬車の最後の配送先までの総走行経験コストを表す固定文字列</w:t>
        </w:r>
      </w:ins>
    </w:p>
    <w:p w14:paraId="27DC1ECB" w14:textId="77777777" w:rsidR="00E7221C" w:rsidRDefault="00E7221C" w:rsidP="00E7221C">
      <w:pPr>
        <w:ind w:left="210" w:hangingChars="100" w:hanging="210"/>
        <w:rPr>
          <w:ins w:id="2926" w:author="山口 晃一郎&lt;yamaguchi.koichiro@jp.panasonic.com&gt;" w:date="2021-02-22T11:21:00Z"/>
        </w:rPr>
      </w:pPr>
      <w:proofErr w:type="spellStart"/>
      <w:ins w:id="2927" w:author="山口 晃一郎&lt;yamaguchi.koichiro@jp.panasonic.com&gt;" w:date="2021-02-22T11:21:00Z">
        <w:r>
          <w:t>TotalTime_to_Last</w:t>
        </w:r>
        <w:proofErr w:type="spellEnd"/>
        <w:r>
          <w:rPr>
            <w:rFonts w:hint="eastAsia"/>
          </w:rPr>
          <w:t xml:space="preserve"> </w:t>
        </w:r>
        <w:r>
          <w:rPr>
            <w:rFonts w:hint="eastAsia"/>
          </w:rPr>
          <w:t>：最後の配送先までの運搬車の総走行経験コスト</w:t>
        </w:r>
      </w:ins>
    </w:p>
    <w:p w14:paraId="42961D59" w14:textId="77777777" w:rsidR="00E7221C" w:rsidRDefault="00E7221C" w:rsidP="00E7221C">
      <w:pPr>
        <w:ind w:left="210" w:hangingChars="100" w:hanging="210"/>
        <w:rPr>
          <w:ins w:id="2928" w:author="山口 晃一郎&lt;yamaguchi.koichiro@jp.panasonic.com&gt;" w:date="2021-02-22T11:21:00Z"/>
        </w:rPr>
      </w:pPr>
      <w:ins w:id="2929" w:author="山口 晃一郎&lt;yamaguchi.koichiro@jp.panasonic.com&gt;" w:date="2021-02-22T11:21:00Z">
        <w:r>
          <w:rPr>
            <w:rFonts w:hint="eastAsia"/>
          </w:rPr>
          <w:t>TOTALXCOST_TO_DEPO</w:t>
        </w:r>
        <w:r>
          <w:rPr>
            <w:rFonts w:hint="eastAsia"/>
          </w:rPr>
          <w:t>：運搬車の</w:t>
        </w:r>
      </w:ins>
      <w:ins w:id="2930" w:author="山口 晃一郎&lt;yamaguchi.koichiro@jp.panasonic.com&gt;" w:date="2021-02-22T11:23:00Z">
        <w:r>
          <w:rPr>
            <w:rFonts w:hint="eastAsia"/>
          </w:rPr>
          <w:t>最終訪問先</w:t>
        </w:r>
      </w:ins>
      <w:ins w:id="2931" w:author="山口 晃一郎&lt;yamaguchi.koichiro@jp.panasonic.com&gt;" w:date="2021-02-22T11:21:00Z">
        <w:r>
          <w:rPr>
            <w:rFonts w:hint="eastAsia"/>
          </w:rPr>
          <w:t>までの総走行経験コストを表す固定文字列</w:t>
        </w:r>
      </w:ins>
    </w:p>
    <w:p w14:paraId="13F0C3BD" w14:textId="77777777" w:rsidR="00E7221C" w:rsidRDefault="00E7221C" w:rsidP="00E7221C">
      <w:pPr>
        <w:ind w:left="210" w:hangingChars="100" w:hanging="210"/>
        <w:rPr>
          <w:ins w:id="2932" w:author="山口 晃一郎&lt;yamaguchi.koichiro@jp.panasonic.com&gt;" w:date="2021-02-22T11:21:00Z"/>
        </w:rPr>
      </w:pPr>
      <w:proofErr w:type="spellStart"/>
      <w:ins w:id="2933" w:author="山口 晃一郎&lt;yamaguchi.koichiro@jp.panasonic.com&gt;" w:date="2021-02-22T11:21:00Z">
        <w:r>
          <w:t>TotalTime_to_Depo</w:t>
        </w:r>
        <w:proofErr w:type="spellEnd"/>
        <w:r>
          <w:rPr>
            <w:rFonts w:hint="eastAsia"/>
          </w:rPr>
          <w:t>：</w:t>
        </w:r>
      </w:ins>
      <w:ins w:id="2934" w:author="山口 晃一郎&lt;yamaguchi.koichiro@jp.panasonic.com&gt;" w:date="2021-02-22T11:23:00Z">
        <w:r>
          <w:rPr>
            <w:rFonts w:hint="eastAsia"/>
          </w:rPr>
          <w:t>最終訪問先</w:t>
        </w:r>
      </w:ins>
      <w:ins w:id="2935" w:author="山口 晃一郎&lt;yamaguchi.koichiro@jp.panasonic.com&gt;" w:date="2021-02-22T11:21:00Z">
        <w:r>
          <w:rPr>
            <w:rFonts w:hint="eastAsia"/>
          </w:rPr>
          <w:t>までの運搬車の総走行</w:t>
        </w:r>
      </w:ins>
      <w:ins w:id="2936" w:author="山口 晃一郎&lt;yamaguchi.koichiro@jp.panasonic.com&gt;" w:date="2021-02-22T11:22:00Z">
        <w:r>
          <w:rPr>
            <w:rFonts w:hint="eastAsia"/>
          </w:rPr>
          <w:t>経験コスト</w:t>
        </w:r>
      </w:ins>
    </w:p>
    <w:p w14:paraId="1691EC6D" w14:textId="77777777" w:rsidR="00E7221C" w:rsidRDefault="00E7221C" w:rsidP="00E7221C">
      <w:pPr>
        <w:ind w:left="210" w:hangingChars="100" w:hanging="210"/>
        <w:rPr>
          <w:ins w:id="2937" w:author="山口 晃一郎&lt;yamaguchi.koichiro@jp.panasonic.com&gt;" w:date="2021-02-22T11:24:00Z"/>
        </w:rPr>
      </w:pPr>
      <w:ins w:id="2938" w:author="山口 晃一郎&lt;yamaguchi.koichiro@jp.panasonic.com&gt;" w:date="2021-02-22T11:23:00Z">
        <w:r>
          <w:rPr>
            <w:rFonts w:hint="eastAsia"/>
          </w:rPr>
          <w:t>LAST_FLAG</w:t>
        </w:r>
        <w:r>
          <w:rPr>
            <w:rFonts w:hint="eastAsia"/>
          </w:rPr>
          <w:t>：</w:t>
        </w:r>
        <w:r>
          <w:rPr>
            <w:rFonts w:hint="eastAsia"/>
          </w:rPr>
          <w:t>-l</w:t>
        </w:r>
      </w:ins>
      <w:ins w:id="2939" w:author="山口 晃一郎&lt;yamaguchi.koichiro@jp.panasonic.com&gt;" w:date="2021-02-22T11:24:00Z">
        <w:r>
          <w:rPr>
            <w:rFonts w:hint="eastAsia"/>
          </w:rPr>
          <w:t>オプション</w:t>
        </w:r>
      </w:ins>
      <w:ins w:id="2940" w:author="山口 晃一郎&lt;yamaguchi.koichiro@jp.panasonic.com&gt;" w:date="2021-02-22T11:23:00Z">
        <w:r>
          <w:rPr>
            <w:rFonts w:hint="eastAsia"/>
          </w:rPr>
          <w:t>指定</w:t>
        </w:r>
      </w:ins>
      <w:ins w:id="2941" w:author="山口 晃一郎&lt;yamaguchi.koichiro@jp.panasonic.com&gt;" w:date="2021-02-22T11:24:00Z">
        <w:r>
          <w:rPr>
            <w:rFonts w:hint="eastAsia"/>
          </w:rPr>
          <w:t>を表す固定文字列</w:t>
        </w:r>
      </w:ins>
    </w:p>
    <w:p w14:paraId="7727BF00" w14:textId="77777777" w:rsidR="00E7221C" w:rsidRPr="00A62E11" w:rsidRDefault="00E7221C" w:rsidP="00E7221C">
      <w:pPr>
        <w:ind w:left="210" w:hangingChars="100" w:hanging="210"/>
        <w:rPr>
          <w:ins w:id="2942" w:author="山口 晃一郎&lt;yamaguchi.koichiro@jp.panasonic.com&gt;" w:date="2021-02-22T11:21:00Z"/>
        </w:rPr>
      </w:pPr>
      <w:proofErr w:type="spellStart"/>
      <w:ins w:id="2943" w:author="山口 晃一郎&lt;yamaguchi.koichiro@jp.panasonic.com&gt;" w:date="2021-02-22T11:23:00Z">
        <w:r>
          <w:t>LastFlag</w:t>
        </w:r>
      </w:ins>
      <w:proofErr w:type="spellEnd"/>
      <w:ins w:id="2944" w:author="山口 晃一郎&lt;yamaguchi.koichiro@jp.panasonic.com&gt;" w:date="2021-02-22T11:24:00Z">
        <w:r>
          <w:rPr>
            <w:rFonts w:hint="eastAsia"/>
          </w:rPr>
          <w:t>：</w:t>
        </w:r>
        <w:r>
          <w:t>-l</w:t>
        </w:r>
        <w:r>
          <w:rPr>
            <w:rFonts w:hint="eastAsia"/>
          </w:rPr>
          <w:t>オプションが指定されている場合、</w:t>
        </w:r>
      </w:ins>
      <w:ins w:id="2945" w:author="山口 晃一郎&lt;yamaguchi.koichiro@jp.panasonic.com&gt;" w:date="2021-02-22T11:23:00Z">
        <w:r>
          <w:rPr>
            <w:rFonts w:hint="eastAsia"/>
          </w:rPr>
          <w:t>True</w:t>
        </w:r>
      </w:ins>
      <w:ins w:id="2946" w:author="山口 晃一郎&lt;yamaguchi.koichiro@jp.panasonic.com&gt;" w:date="2021-02-22T11:24:00Z">
        <w:r>
          <w:rPr>
            <w:rFonts w:hint="eastAsia"/>
          </w:rPr>
          <w:t>、</w:t>
        </w:r>
        <w:r>
          <w:t>-l</w:t>
        </w:r>
        <w:r>
          <w:rPr>
            <w:rFonts w:hint="eastAsia"/>
          </w:rPr>
          <w:t>オプションが指定されていない場合、</w:t>
        </w:r>
        <w:r>
          <w:rPr>
            <w:rFonts w:hint="eastAsia"/>
          </w:rPr>
          <w:t>False</w:t>
        </w:r>
      </w:ins>
    </w:p>
    <w:p w14:paraId="4AD7660D" w14:textId="77777777" w:rsidR="00E7221C" w:rsidRDefault="00E7221C" w:rsidP="008169EF">
      <w:pPr>
        <w:ind w:left="210" w:hangingChars="100" w:hanging="210"/>
        <w:rPr>
          <w:ins w:id="2947" w:author="山口 晃一郎&lt;yamaguchi.koichiro@jp.panasonic.com&gt;" w:date="2021-02-22T11:25:00Z"/>
        </w:rPr>
      </w:pPr>
      <w:ins w:id="2948" w:author="山口 晃一郎&lt;yamaguchi.koichiro@jp.panasonic.com&gt;" w:date="2021-02-22T11:25:00Z">
        <w:r>
          <w:rPr>
            <w:rFonts w:hint="eastAsia"/>
          </w:rPr>
          <w:t>OPT_D,OPT_T,OPT_E,OPT_X</w:t>
        </w:r>
        <w:r>
          <w:rPr>
            <w:rFonts w:hint="eastAsia"/>
          </w:rPr>
          <w:t>：最適化指標を表す固定文字列</w:t>
        </w:r>
      </w:ins>
    </w:p>
    <w:p w14:paraId="4472CEB9" w14:textId="77777777" w:rsidR="008169EF" w:rsidRPr="008954B4" w:rsidRDefault="00E7221C" w:rsidP="008169EF">
      <w:pPr>
        <w:ind w:left="210" w:hangingChars="100" w:hanging="210"/>
        <w:rPr>
          <w:ins w:id="2949" w:author="山口 晃一郎&lt;yamaguchi.koichiro@jp.panasonic.com&gt;" w:date="2021-02-22T11:15:00Z"/>
        </w:rPr>
      </w:pPr>
      <w:proofErr w:type="spellStart"/>
      <w:ins w:id="2950" w:author="山口 晃一郎&lt;yamaguchi.koichiro@jp.panasonic.com&gt;" w:date="2021-02-22T11:25:00Z">
        <w:r>
          <w:rPr>
            <w:rFonts w:hint="eastAsia"/>
          </w:rPr>
          <w:t>optd,</w:t>
        </w:r>
        <w:r>
          <w:t>optt</w:t>
        </w:r>
        <w:r>
          <w:rPr>
            <w:rFonts w:hint="eastAsia"/>
          </w:rPr>
          <w:t>,</w:t>
        </w:r>
        <w:r>
          <w:t>opte</w:t>
        </w:r>
        <w:r>
          <w:rPr>
            <w:rFonts w:hint="eastAsia"/>
          </w:rPr>
          <w:t>,</w:t>
        </w:r>
        <w:r>
          <w:t>optx</w:t>
        </w:r>
        <w:proofErr w:type="spellEnd"/>
        <w:r>
          <w:rPr>
            <w:rFonts w:hint="eastAsia"/>
          </w:rPr>
          <w:t>：</w:t>
        </w:r>
      </w:ins>
      <w:ins w:id="2951" w:author="山口 晃一郎&lt;yamaguchi.koichiro@jp.panasonic.com&gt;" w:date="2021-02-22T11:26:00Z">
        <w:r>
          <w:rPr>
            <w:rFonts w:hint="eastAsia"/>
          </w:rPr>
          <w:t>順番に</w:t>
        </w:r>
        <w:r>
          <w:rPr>
            <w:rFonts w:hint="eastAsia"/>
          </w:rPr>
          <w:t>-opt_d,-opt_t,-opt_e,-</w:t>
        </w:r>
        <w:proofErr w:type="spellStart"/>
        <w:r>
          <w:rPr>
            <w:rFonts w:hint="eastAsia"/>
          </w:rPr>
          <w:t>opt_x</w:t>
        </w:r>
        <w:proofErr w:type="spellEnd"/>
        <w:r>
          <w:rPr>
            <w:rFonts w:hint="eastAsia"/>
          </w:rPr>
          <w:t>が指定された場合、指定されたものが</w:t>
        </w:r>
        <w:r>
          <w:rPr>
            <w:rFonts w:hint="eastAsia"/>
          </w:rPr>
          <w:t>1</w:t>
        </w:r>
        <w:r>
          <w:rPr>
            <w:rFonts w:hint="eastAsia"/>
          </w:rPr>
          <w:t>、その他は</w:t>
        </w:r>
        <w:r>
          <w:rPr>
            <w:rFonts w:hint="eastAsia"/>
          </w:rPr>
          <w:t>0</w:t>
        </w:r>
      </w:ins>
      <w:ins w:id="2952" w:author="山口 晃一郎&lt;yamaguchi.koichiro@jp.panasonic.com&gt;" w:date="2021-02-22T11:27:00Z">
        <w:r>
          <w:rPr>
            <w:rFonts w:hint="eastAsia"/>
          </w:rPr>
          <w:t>が記述される。</w:t>
        </w:r>
      </w:ins>
    </w:p>
    <w:p w14:paraId="03716C6C" w14:textId="77777777" w:rsidR="00405FE3" w:rsidRDefault="00405FE3" w:rsidP="00405FE3">
      <w:pPr>
        <w:rPr>
          <w:ins w:id="2953" w:author="全社標準ＰＣ" w:date="2018-12-14T15:34:00Z"/>
        </w:rPr>
      </w:pPr>
      <w:ins w:id="2954" w:author="全社標準ＰＣ" w:date="2018-12-14T15:35:00Z">
        <w:r>
          <w:rPr>
            <w:rFonts w:hint="eastAsia"/>
          </w:rPr>
          <w:t>LOC</w:t>
        </w:r>
        <w:r>
          <w:rPr>
            <w:rFonts w:hint="eastAsia"/>
          </w:rPr>
          <w:t>：配送先を表す固定文字列</w:t>
        </w:r>
      </w:ins>
    </w:p>
    <w:p w14:paraId="31591D36" w14:textId="77777777" w:rsidR="00405FE3" w:rsidRDefault="00405FE3" w:rsidP="00405FE3">
      <w:pPr>
        <w:rPr>
          <w:ins w:id="2955" w:author="全社標準ＰＣ" w:date="2018-12-14T15:32:00Z"/>
        </w:rPr>
      </w:pPr>
      <w:ins w:id="2956" w:author="全社標準ＰＣ" w:date="2018-12-14T15:32:00Z">
        <w:r w:rsidRPr="00C27BEA">
          <w:t>CUST NO</w:t>
        </w:r>
        <w:r>
          <w:rPr>
            <w:rFonts w:hint="eastAsia"/>
          </w:rPr>
          <w:t>.</w:t>
        </w:r>
        <w:r>
          <w:rPr>
            <w:rFonts w:hint="eastAsia"/>
          </w:rPr>
          <w:t>：拠点及び配送先を識別する文字列</w:t>
        </w:r>
        <w:del w:id="2957" w:author="山口 晃一郎&lt;yamaguchi.koichiro@jp.panasonic.com&gt;" w:date="2020-11-02T15:17:00Z">
          <w:r w:rsidDel="00311D8B">
            <w:rPr>
              <w:rFonts w:hint="eastAsia"/>
            </w:rPr>
            <w:delText>、整数値でも可</w:delText>
          </w:r>
        </w:del>
        <w:r>
          <w:rPr>
            <w:rFonts w:hint="eastAsia"/>
          </w:rPr>
          <w:t>。</w:t>
        </w:r>
      </w:ins>
    </w:p>
    <w:p w14:paraId="42C28060" w14:textId="77777777" w:rsidR="00405FE3" w:rsidRDefault="00405FE3" w:rsidP="00405FE3">
      <w:pPr>
        <w:rPr>
          <w:ins w:id="2958" w:author="全社標準ＰＣ" w:date="2018-12-14T15:32:00Z"/>
        </w:rPr>
      </w:pPr>
      <w:ins w:id="2959" w:author="全社標準ＰＣ" w:date="2018-12-14T15:32:00Z">
        <w:r w:rsidRPr="00C27BEA">
          <w:t>LATITUDE</w:t>
        </w:r>
        <w:r>
          <w:rPr>
            <w:rFonts w:hint="eastAsia"/>
          </w:rPr>
          <w:t>：緯度（</w:t>
        </w:r>
      </w:ins>
      <w:ins w:id="2960" w:author="山口 晃一郎&lt;yamaguchi.koichiro@jp.panasonic.com&gt;" w:date="2020-11-02T15:16:00Z">
        <w:r w:rsidR="00300756">
          <w:rPr>
            <w:rFonts w:hint="eastAsia"/>
          </w:rPr>
          <w:t>実数</w:t>
        </w:r>
      </w:ins>
      <w:ins w:id="2961" w:author="全社標準ＰＣ" w:date="2018-12-14T15:32:00Z">
        <w:del w:id="2962" w:author="山口 晃一郎&lt;yamaguchi.koichiro@jp.panasonic.com&gt;" w:date="2020-11-02T15:16:00Z">
          <w:r w:rsidDel="00300756">
            <w:rPr>
              <w:rFonts w:hint="eastAsia"/>
            </w:rPr>
            <w:delText>小数</w:delText>
          </w:r>
        </w:del>
        <w:r>
          <w:rPr>
            <w:rFonts w:hint="eastAsia"/>
          </w:rPr>
          <w:t>）</w:t>
        </w:r>
      </w:ins>
    </w:p>
    <w:p w14:paraId="3AC3C1F6" w14:textId="77777777" w:rsidR="00405FE3" w:rsidRDefault="00405FE3" w:rsidP="00405FE3">
      <w:pPr>
        <w:rPr>
          <w:ins w:id="2963" w:author="全社標準ＰＣ" w:date="2018-12-14T15:32:00Z"/>
        </w:rPr>
      </w:pPr>
      <w:ins w:id="2964" w:author="全社標準ＰＣ" w:date="2018-12-14T15:32:00Z">
        <w:r w:rsidRPr="00C27BEA">
          <w:t>LONGITUDE</w:t>
        </w:r>
        <w:r>
          <w:rPr>
            <w:rFonts w:hint="eastAsia"/>
          </w:rPr>
          <w:t>：経度（</w:t>
        </w:r>
        <w:del w:id="2965" w:author="山口 晃一郎&lt;yamaguchi.koichiro@jp.panasonic.com&gt;" w:date="2020-11-02T15:16:00Z">
          <w:r w:rsidDel="00300756">
            <w:rPr>
              <w:rFonts w:hint="eastAsia"/>
            </w:rPr>
            <w:delText>小数</w:delText>
          </w:r>
        </w:del>
      </w:ins>
      <w:ins w:id="2966" w:author="山口 晃一郎&lt;yamaguchi.koichiro@jp.panasonic.com&gt;" w:date="2020-11-02T15:16:00Z">
        <w:r w:rsidR="00300756">
          <w:rPr>
            <w:rFonts w:hint="eastAsia"/>
          </w:rPr>
          <w:t>実数</w:t>
        </w:r>
      </w:ins>
      <w:ins w:id="2967" w:author="全社標準ＰＣ" w:date="2018-12-14T15:32:00Z">
        <w:r>
          <w:rPr>
            <w:rFonts w:hint="eastAsia"/>
          </w:rPr>
          <w:t>）</w:t>
        </w:r>
      </w:ins>
    </w:p>
    <w:p w14:paraId="02F4C11B" w14:textId="77777777" w:rsidR="00F0175E" w:rsidDel="004F3D6F" w:rsidRDefault="00405FE3" w:rsidP="00D4739E">
      <w:pPr>
        <w:rPr>
          <w:ins w:id="2968" w:author="全社標準ＰＣ" w:date="2018-12-14T15:38:00Z"/>
          <w:del w:id="2969" w:author="山口 晃一郎&lt;yamaguchi.koichiro@jp.panasonic.com&gt;" w:date="2021-03-26T10:48:00Z"/>
        </w:rPr>
      </w:pPr>
      <w:ins w:id="2970" w:author="全社標準ＰＣ" w:date="2018-12-14T15:35:00Z">
        <w:del w:id="2971" w:author="山口 晃一郎&lt;yamaguchi.koichiro@jp.panasonic.com&gt;" w:date="2021-03-26T10:48:00Z">
          <w:r w:rsidDel="004F3D6F">
            <w:rPr>
              <w:rFonts w:hint="eastAsia"/>
            </w:rPr>
            <w:delText>INSTANCE</w:delText>
          </w:r>
          <w:r w:rsidDel="004F3D6F">
            <w:rPr>
              <w:rFonts w:hint="eastAsia"/>
            </w:rPr>
            <w:delText>：</w:delText>
          </w:r>
        </w:del>
      </w:ins>
      <w:ins w:id="2972" w:author="全社標準ＰＣ" w:date="2018-12-14T15:36:00Z">
        <w:del w:id="2973" w:author="山口 晃一郎&lt;yamaguchi.koichiro@jp.panasonic.com&gt;" w:date="2021-03-26T10:48:00Z">
          <w:r w:rsidDel="004F3D6F">
            <w:rPr>
              <w:rFonts w:hint="eastAsia"/>
            </w:rPr>
            <w:delText>配送ファイル定義</w:delText>
          </w:r>
        </w:del>
      </w:ins>
      <w:ins w:id="2974" w:author="全社標準ＰＣ" w:date="2018-12-14T15:35:00Z">
        <w:del w:id="2975" w:author="山口 晃一郎&lt;yamaguchi.koichiro@jp.panasonic.com&gt;" w:date="2021-03-26T10:48:00Z">
          <w:r w:rsidDel="004F3D6F">
            <w:rPr>
              <w:rFonts w:hint="eastAsia"/>
            </w:rPr>
            <w:delText>名</w:delText>
          </w:r>
        </w:del>
      </w:ins>
    </w:p>
    <w:p w14:paraId="02A0C7E8" w14:textId="77777777" w:rsidR="00857629" w:rsidRDefault="00857629" w:rsidP="00D4739E">
      <w:pPr>
        <w:rPr>
          <w:ins w:id="2976" w:author="全社標準ＰＣ" w:date="2018-12-14T15:38:00Z"/>
        </w:rPr>
      </w:pPr>
      <w:ins w:id="2977" w:author="全社標準ＰＣ" w:date="2018-12-14T15:38:00Z">
        <w:r>
          <w:rPr>
            <w:rFonts w:hint="eastAsia"/>
          </w:rPr>
          <w:t xml:space="preserve">　以下、ファイル記述例を示す。</w:t>
        </w:r>
      </w:ins>
    </w:p>
    <w:p w14:paraId="6D21D15E" w14:textId="77777777" w:rsidR="00857629" w:rsidRDefault="00857629" w:rsidP="00D4739E">
      <w:pPr>
        <w:rPr>
          <w:ins w:id="2978" w:author="全社標準ＰＣ" w:date="2018-12-14T15:38:00Z"/>
        </w:rPr>
      </w:pPr>
    </w:p>
    <w:p w14:paraId="4569FBEE" w14:textId="77777777" w:rsidR="00857629" w:rsidRDefault="00857629" w:rsidP="00857629">
      <w:pPr>
        <w:rPr>
          <w:ins w:id="2979" w:author="全社標準ＰＣ" w:date="2018-12-14T15:38:00Z"/>
        </w:rPr>
      </w:pPr>
      <w:ins w:id="2980" w:author="全社標準ＰＣ" w:date="2018-12-14T15:38:00Z">
        <w:r>
          <w:t>VEHICLE,0,ROUTE,10,0,2,7,1,3,12,13,5,6,0,COST,13583.45,OPSKILL,0.4,DRSKILL,0.4</w:t>
        </w:r>
      </w:ins>
    </w:p>
    <w:p w14:paraId="0DF2A451" w14:textId="77777777" w:rsidR="00857629" w:rsidRDefault="00857629" w:rsidP="00857629">
      <w:pPr>
        <w:rPr>
          <w:ins w:id="2981" w:author="全社標準ＰＣ" w:date="2018-12-14T15:38:00Z"/>
        </w:rPr>
      </w:pPr>
      <w:ins w:id="2982" w:author="全社標準ＰＣ" w:date="2018-12-14T15:38:00Z">
        <w:r>
          <w:t>ARRIVAL,0</w:t>
        </w:r>
      </w:ins>
      <w:ins w:id="2983" w:author="山口 晃一郎&lt;yamaguchi.koichiro@jp.panasonic.com&gt;" w:date="2021-04-14T18:32:00Z">
        <w:r w:rsidR="009C6F22">
          <w:t>,TIME</w:t>
        </w:r>
      </w:ins>
      <w:ins w:id="2984" w:author="全社標準ＰＣ" w:date="2018-12-14T15:38:00Z">
        <w:r>
          <w:t>,10,0,0.071,0.139,0.19,0.296,0.432,0.472,0.538,0.578,0.682</w:t>
        </w:r>
      </w:ins>
    </w:p>
    <w:p w14:paraId="30967C83" w14:textId="77777777" w:rsidR="00857629" w:rsidRDefault="00857629" w:rsidP="00857629">
      <w:pPr>
        <w:rPr>
          <w:ins w:id="2985" w:author="全社標準ＰＣ" w:date="2018-12-14T15:38:00Z"/>
        </w:rPr>
      </w:pPr>
      <w:ins w:id="2986" w:author="全社標準ＰＣ" w:date="2018-12-14T15:38:00Z">
        <w:r>
          <w:t>VEHICLE,1,ROUTE,5,0,10,4,8,0,</w:t>
        </w:r>
      </w:ins>
      <w:ins w:id="2987" w:author="山口 晃一郎&lt;yamaguchi.koichiro@jp.panasonic.com&gt;" w:date="2020-11-02T15:18:00Z">
        <w:r w:rsidR="00D6770D" w:rsidRPr="00D6770D">
          <w:t xml:space="preserve"> COST_TO_DEPO</w:t>
        </w:r>
      </w:ins>
      <w:ins w:id="2988" w:author="全社標準ＰＣ" w:date="2018-12-14T15:38:00Z">
        <w:del w:id="2989" w:author="山口 晃一郎&lt;yamaguchi.koichiro@jp.panasonic.com&gt;" w:date="2020-11-02T15:18:00Z">
          <w:r w:rsidDel="00D6770D">
            <w:delText>COST</w:delText>
          </w:r>
        </w:del>
        <w:r>
          <w:t>,9092.043,OPSKILL,0.4,DRSKILL,0.6</w:t>
        </w:r>
      </w:ins>
    </w:p>
    <w:p w14:paraId="18337333" w14:textId="77777777" w:rsidR="00857629" w:rsidRDefault="00857629" w:rsidP="00857629">
      <w:pPr>
        <w:rPr>
          <w:ins w:id="2990" w:author="全社標準ＰＣ" w:date="2018-12-14T15:38:00Z"/>
        </w:rPr>
      </w:pPr>
      <w:ins w:id="2991" w:author="全社標準ＰＣ" w:date="2018-12-14T15:38:00Z">
        <w:r>
          <w:t>ARRIVAL,1</w:t>
        </w:r>
      </w:ins>
      <w:ins w:id="2992" w:author="山口 晃一郎&lt;yamaguchi.koichiro@jp.panasonic.com&gt;" w:date="2021-04-14T18:32:00Z">
        <w:r w:rsidR="009C6F22">
          <w:t>,TIME</w:t>
        </w:r>
      </w:ins>
      <w:ins w:id="2993" w:author="全社標準ＰＣ" w:date="2018-12-14T15:38:00Z">
        <w:r>
          <w:t>,5,0,0.11,0.264,0.35,0.484</w:t>
        </w:r>
      </w:ins>
    </w:p>
    <w:p w14:paraId="08D73B8E" w14:textId="77777777" w:rsidR="00857629" w:rsidRDefault="00857629" w:rsidP="00857629">
      <w:pPr>
        <w:rPr>
          <w:ins w:id="2994" w:author="全社標準ＰＣ" w:date="2018-12-14T15:38:00Z"/>
        </w:rPr>
      </w:pPr>
      <w:ins w:id="2995" w:author="全社標準ＰＣ" w:date="2018-12-14T15:38:00Z">
        <w:r>
          <w:t>VEHICLE,2,ROUTE,4,0,11,9,0,</w:t>
        </w:r>
      </w:ins>
      <w:ins w:id="2996" w:author="山口 晃一郎&lt;yamaguchi.koichiro@jp.panasonic.com&gt;" w:date="2020-11-02T15:18:00Z">
        <w:r w:rsidR="00D6770D" w:rsidRPr="00D6770D">
          <w:t xml:space="preserve"> COST_TO_DEPO</w:t>
        </w:r>
      </w:ins>
      <w:ins w:id="2997" w:author="全社標準ＰＣ" w:date="2018-12-14T15:38:00Z">
        <w:del w:id="2998" w:author="山口 晃一郎&lt;yamaguchi.koichiro@jp.panasonic.com&gt;" w:date="2020-11-02T15:18:00Z">
          <w:r w:rsidDel="00D6770D">
            <w:delText>COST</w:delText>
          </w:r>
        </w:del>
        <w:r>
          <w:t>,2591.379,OPSKILL,0.6,DRSKILL,0.4</w:t>
        </w:r>
      </w:ins>
    </w:p>
    <w:p w14:paraId="441469C3" w14:textId="77777777" w:rsidR="00857629" w:rsidRDefault="00857629" w:rsidP="00857629">
      <w:pPr>
        <w:rPr>
          <w:ins w:id="2999" w:author="全社標準ＰＣ" w:date="2018-12-14T15:38:00Z"/>
        </w:rPr>
      </w:pPr>
      <w:ins w:id="3000" w:author="全社標準ＰＣ" w:date="2018-12-14T15:38:00Z">
        <w:r>
          <w:t>ARRIVAL,2</w:t>
        </w:r>
      </w:ins>
      <w:ins w:id="3001" w:author="山口 晃一郎&lt;yamaguchi.koichiro@jp.panasonic.com&gt;" w:date="2021-04-14T18:32:00Z">
        <w:r w:rsidR="009C6F22">
          <w:t>,TIME</w:t>
        </w:r>
      </w:ins>
      <w:ins w:id="3002" w:author="全社標準ＰＣ" w:date="2018-12-14T15:38:00Z">
        <w:r>
          <w:t>,4,0,0.021,0.095,0.189</w:t>
        </w:r>
      </w:ins>
    </w:p>
    <w:p w14:paraId="5E2A3A00" w14:textId="77777777" w:rsidR="004274CB" w:rsidRDefault="004274CB" w:rsidP="004274CB">
      <w:pPr>
        <w:rPr>
          <w:ins w:id="3003" w:author="山口 晃一郎&lt;yamaguchi.koichiro@jp.panasonic.com&gt;" w:date="2020-07-08T10:44:00Z"/>
        </w:rPr>
      </w:pPr>
      <w:ins w:id="3004" w:author="山口 晃一郎&lt;yamaguchi.koichiro@jp.panasonic.com&gt;" w:date="2020-07-08T10:44:00Z">
        <w:r>
          <w:t>TOTALCOST,26259.49</w:t>
        </w:r>
      </w:ins>
    </w:p>
    <w:p w14:paraId="14FFFBE0" w14:textId="77777777" w:rsidR="004274CB" w:rsidRDefault="004274CB" w:rsidP="004274CB">
      <w:pPr>
        <w:rPr>
          <w:ins w:id="3005" w:author="山口 晃一郎&lt;yamaguchi.koichiro@jp.panasonic.com&gt;" w:date="2020-07-08T10:44:00Z"/>
        </w:rPr>
      </w:pPr>
      <w:ins w:id="3006" w:author="山口 晃一郎&lt;yamaguchi.koichiro@jp.panasonic.com&gt;" w:date="2020-07-08T10:44:00Z">
        <w:r>
          <w:t>TOTALCOST_TO_LAST,23333.04</w:t>
        </w:r>
      </w:ins>
    </w:p>
    <w:p w14:paraId="3B6E8D1A" w14:textId="77777777" w:rsidR="00CB3211" w:rsidRDefault="004274CB" w:rsidP="00857629">
      <w:pPr>
        <w:rPr>
          <w:ins w:id="3007" w:author="山口 晃一郎&lt;yamaguchi.koichiro@jp.panasonic.com&gt;" w:date="2020-07-08T10:44:00Z"/>
        </w:rPr>
      </w:pPr>
      <w:ins w:id="3008" w:author="山口 晃一郎&lt;yamaguchi.koichiro@jp.panasonic.com&gt;" w:date="2020-07-08T10:44:00Z">
        <w:r>
          <w:t>TOTALCOST_TO_DEPO,26259.49</w:t>
        </w:r>
      </w:ins>
    </w:p>
    <w:p w14:paraId="1B27F849" w14:textId="77777777" w:rsidR="00E7221C" w:rsidRDefault="00E7221C" w:rsidP="00E7221C">
      <w:pPr>
        <w:ind w:left="210" w:hangingChars="100" w:hanging="210"/>
        <w:rPr>
          <w:ins w:id="3009" w:author="山口 晃一郎&lt;yamaguchi.koichiro@jp.panasonic.com&gt;" w:date="2021-02-22T11:28:00Z"/>
        </w:rPr>
      </w:pPr>
      <w:ins w:id="3010" w:author="山口 晃一郎&lt;yamaguchi.koichiro@jp.panasonic.com&gt;" w:date="2021-02-22T11:28:00Z">
        <w:r>
          <w:rPr>
            <w:rFonts w:hint="eastAsia"/>
          </w:rPr>
          <w:t>TOTALTIME_TO_LAST,</w:t>
        </w:r>
        <w:r>
          <w:t>2.0</w:t>
        </w:r>
      </w:ins>
    </w:p>
    <w:p w14:paraId="676CDA30" w14:textId="77777777" w:rsidR="00E7221C" w:rsidRDefault="00E7221C" w:rsidP="00E7221C">
      <w:pPr>
        <w:ind w:left="210" w:hangingChars="100" w:hanging="210"/>
        <w:rPr>
          <w:ins w:id="3011" w:author="山口 晃一郎&lt;yamaguchi.koichiro@jp.panasonic.com&gt;" w:date="2021-02-22T11:28:00Z"/>
        </w:rPr>
      </w:pPr>
      <w:ins w:id="3012" w:author="山口 晃一郎&lt;yamaguchi.koichiro@jp.panasonic.com&gt;" w:date="2021-02-22T11:28:00Z">
        <w:r>
          <w:rPr>
            <w:rFonts w:hint="eastAsia"/>
          </w:rPr>
          <w:t>TOTALTIME_TO_DEPO,</w:t>
        </w:r>
        <w:r>
          <w:t>2.5</w:t>
        </w:r>
      </w:ins>
    </w:p>
    <w:p w14:paraId="55FB6330" w14:textId="77777777" w:rsidR="00E7221C" w:rsidRDefault="00E7221C" w:rsidP="00E7221C">
      <w:pPr>
        <w:ind w:left="210" w:hangingChars="100" w:hanging="210"/>
        <w:rPr>
          <w:ins w:id="3013" w:author="山口 晃一郎&lt;yamaguchi.koichiro@jp.panasonic.com&gt;" w:date="2021-02-22T11:28:00Z"/>
        </w:rPr>
      </w:pPr>
      <w:proofErr w:type="spellStart"/>
      <w:ins w:id="3014" w:author="山口 晃一郎&lt;yamaguchi.koichiro@jp.panasonic.com&gt;" w:date="2021-02-22T11:28:00Z">
        <w:r>
          <w:rPr>
            <w:rFonts w:hint="eastAsia"/>
          </w:rPr>
          <w:t>LAST_FLAG,</w:t>
        </w:r>
        <w:r>
          <w:t>True</w:t>
        </w:r>
        <w:proofErr w:type="spellEnd"/>
      </w:ins>
    </w:p>
    <w:p w14:paraId="28191D07" w14:textId="77777777" w:rsidR="00E7221C" w:rsidRDefault="00E7221C" w:rsidP="00E7221C">
      <w:pPr>
        <w:ind w:left="210" w:hangingChars="100" w:hanging="210"/>
        <w:rPr>
          <w:ins w:id="3015" w:author="山口 晃一郎&lt;yamaguchi.koichiro@jp.panasonic.com&gt;" w:date="2021-02-22T11:28:00Z"/>
        </w:rPr>
      </w:pPr>
      <w:ins w:id="3016" w:author="山口 晃一郎&lt;yamaguchi.koichiro@jp.panasonic.com&gt;" w:date="2021-02-22T11:28:00Z">
        <w:r>
          <w:rPr>
            <w:rFonts w:hint="eastAsia"/>
          </w:rPr>
          <w:t>OPT_D,OPT_T,OPT_E,OPT_X,1,</w:t>
        </w:r>
        <w:r>
          <w:t>0</w:t>
        </w:r>
        <w:r>
          <w:rPr>
            <w:rFonts w:hint="eastAsia"/>
          </w:rPr>
          <w:t>,</w:t>
        </w:r>
        <w:r>
          <w:t>0</w:t>
        </w:r>
        <w:r>
          <w:rPr>
            <w:rFonts w:hint="eastAsia"/>
          </w:rPr>
          <w:t>,</w:t>
        </w:r>
        <w:r>
          <w:t>0</w:t>
        </w:r>
      </w:ins>
    </w:p>
    <w:p w14:paraId="667B614B" w14:textId="77777777" w:rsidR="00857629" w:rsidDel="004274CB" w:rsidRDefault="00857629" w:rsidP="004274CB">
      <w:pPr>
        <w:rPr>
          <w:ins w:id="3017" w:author="全社標準ＰＣ" w:date="2018-12-14T15:38:00Z"/>
          <w:del w:id="3018" w:author="山口 晃一郎&lt;yamaguchi.koichiro@jp.panasonic.com&gt;" w:date="2020-07-08T10:44:00Z"/>
        </w:rPr>
      </w:pPr>
      <w:ins w:id="3019" w:author="全社標準ＰＣ" w:date="2018-12-14T15:38:00Z">
        <w:del w:id="3020" w:author="山口 晃一郎&lt;yamaguchi.koichiro@jp.panasonic.com&gt;" w:date="2020-07-08T10:44:00Z">
          <w:r w:rsidDel="004274CB">
            <w:delText>TOTALCOST,19227.489</w:delText>
          </w:r>
        </w:del>
      </w:ins>
    </w:p>
    <w:p w14:paraId="26506C97" w14:textId="77777777" w:rsidR="00857629" w:rsidRDefault="00857629" w:rsidP="00857629">
      <w:pPr>
        <w:rPr>
          <w:ins w:id="3021" w:author="全社標準ＰＣ" w:date="2018-12-14T15:38:00Z"/>
        </w:rPr>
      </w:pPr>
      <w:ins w:id="3022" w:author="全社標準ＰＣ" w:date="2018-12-14T15:38:00Z">
        <w:r>
          <w:t>LOC,0,34.594154,135.48124</w:t>
        </w:r>
      </w:ins>
    </w:p>
    <w:p w14:paraId="7662975F" w14:textId="77777777" w:rsidR="00857629" w:rsidRDefault="00857629" w:rsidP="00857629">
      <w:pPr>
        <w:rPr>
          <w:ins w:id="3023" w:author="全社標準ＰＣ" w:date="2018-12-14T15:38:00Z"/>
        </w:rPr>
      </w:pPr>
      <w:ins w:id="3024" w:author="全社標準ＰＣ" w:date="2018-12-14T15:38:00Z">
        <w:r>
          <w:t>LOC,1,34.578938,135.466614</w:t>
        </w:r>
      </w:ins>
    </w:p>
    <w:p w14:paraId="3F561265" w14:textId="77777777" w:rsidR="00857629" w:rsidRDefault="00857629" w:rsidP="00857629">
      <w:pPr>
        <w:rPr>
          <w:ins w:id="3025" w:author="全社標準ＰＣ" w:date="2018-12-14T15:38:00Z"/>
        </w:rPr>
      </w:pPr>
      <w:ins w:id="3026" w:author="全社標準ＰＣ" w:date="2018-12-14T15:38:00Z">
        <w:r>
          <w:t>LOC,2,34.574672,135.474869</w:t>
        </w:r>
      </w:ins>
    </w:p>
    <w:p w14:paraId="640C8255" w14:textId="77777777" w:rsidR="00857629" w:rsidRDefault="00857629" w:rsidP="00857629">
      <w:pPr>
        <w:rPr>
          <w:ins w:id="3027" w:author="全社標準ＰＣ" w:date="2018-12-14T15:38:00Z"/>
        </w:rPr>
      </w:pPr>
      <w:ins w:id="3028" w:author="全社標準ＰＣ" w:date="2018-12-14T15:38:00Z">
        <w:r>
          <w:t>LOC,3,34.561503,135.456832</w:t>
        </w:r>
      </w:ins>
    </w:p>
    <w:p w14:paraId="4EF0E852" w14:textId="77777777" w:rsidR="00857629" w:rsidRDefault="00857629" w:rsidP="00857629">
      <w:pPr>
        <w:rPr>
          <w:ins w:id="3029" w:author="全社標準ＰＣ" w:date="2018-12-14T15:38:00Z"/>
        </w:rPr>
      </w:pPr>
      <w:ins w:id="3030" w:author="全社標準ＰＣ" w:date="2018-12-14T15:38:00Z">
        <w:r>
          <w:t>LOC,4,34.614183,135.488639</w:t>
        </w:r>
      </w:ins>
    </w:p>
    <w:p w14:paraId="0B0D6BC8" w14:textId="77777777" w:rsidR="00857629" w:rsidRDefault="00857629" w:rsidP="00857629">
      <w:pPr>
        <w:rPr>
          <w:ins w:id="3031" w:author="全社標準ＰＣ" w:date="2018-12-14T15:38:00Z"/>
        </w:rPr>
      </w:pPr>
      <w:ins w:id="3032" w:author="全社標準ＰＣ" w:date="2018-12-14T15:38:00Z">
        <w:r>
          <w:t>LOC,5,34.576397,135.474447</w:t>
        </w:r>
      </w:ins>
    </w:p>
    <w:p w14:paraId="1CEC90E7" w14:textId="77777777" w:rsidR="00857629" w:rsidRDefault="00857629" w:rsidP="00857629">
      <w:pPr>
        <w:rPr>
          <w:ins w:id="3033" w:author="全社標準ＰＣ" w:date="2018-12-14T15:38:00Z"/>
        </w:rPr>
      </w:pPr>
      <w:ins w:id="3034" w:author="全社標準ＰＣ" w:date="2018-12-14T15:38:00Z">
        <w:r>
          <w:t>LOC,6,34.576397,135.474447</w:t>
        </w:r>
      </w:ins>
    </w:p>
    <w:p w14:paraId="3A7FBF11" w14:textId="77777777" w:rsidR="00857629" w:rsidRDefault="00857629" w:rsidP="00857629">
      <w:pPr>
        <w:rPr>
          <w:ins w:id="3035" w:author="全社標準ＰＣ" w:date="2018-12-14T15:38:00Z"/>
        </w:rPr>
      </w:pPr>
      <w:ins w:id="3036" w:author="全社標準ＰＣ" w:date="2018-12-14T15:38:00Z">
        <w:r>
          <w:t>LOC,7,34.580061,135.469025</w:t>
        </w:r>
      </w:ins>
    </w:p>
    <w:p w14:paraId="51D1BE26" w14:textId="77777777" w:rsidR="00857629" w:rsidRDefault="00857629" w:rsidP="00857629">
      <w:pPr>
        <w:rPr>
          <w:ins w:id="3037" w:author="全社標準ＰＣ" w:date="2018-12-14T15:38:00Z"/>
        </w:rPr>
      </w:pPr>
      <w:ins w:id="3038" w:author="全社標準ＰＣ" w:date="2018-12-14T15:38:00Z">
        <w:r>
          <w:t>LOC,8,34.608061,135.493327</w:t>
        </w:r>
      </w:ins>
    </w:p>
    <w:p w14:paraId="7678A2E0" w14:textId="77777777" w:rsidR="00857629" w:rsidRDefault="00857629" w:rsidP="00857629">
      <w:pPr>
        <w:rPr>
          <w:ins w:id="3039" w:author="全社標準ＰＣ" w:date="2018-12-14T15:38:00Z"/>
        </w:rPr>
      </w:pPr>
      <w:ins w:id="3040" w:author="全社標準ＰＣ" w:date="2018-12-14T15:38:00Z">
        <w:r>
          <w:t>LOC,9,34.588688,135.477235</w:t>
        </w:r>
      </w:ins>
    </w:p>
    <w:p w14:paraId="0D0D5ADF" w14:textId="77777777" w:rsidR="00857629" w:rsidRDefault="00857629" w:rsidP="00857629">
      <w:pPr>
        <w:rPr>
          <w:ins w:id="3041" w:author="全社標準ＰＣ" w:date="2018-12-14T15:38:00Z"/>
        </w:rPr>
      </w:pPr>
      <w:ins w:id="3042" w:author="全社標準ＰＣ" w:date="2018-12-14T15:38:00Z">
        <w:r>
          <w:t>LOC,10,34.606462,135.466324</w:t>
        </w:r>
      </w:ins>
    </w:p>
    <w:p w14:paraId="5463DB47" w14:textId="77777777" w:rsidR="00857629" w:rsidRDefault="00857629" w:rsidP="00857629">
      <w:pPr>
        <w:rPr>
          <w:ins w:id="3043" w:author="全社標準ＰＣ" w:date="2018-12-14T15:38:00Z"/>
        </w:rPr>
      </w:pPr>
      <w:ins w:id="3044" w:author="全社標準ＰＣ" w:date="2018-12-14T15:38:00Z">
        <w:r>
          <w:t>LOC,11,34.590812,135.477913</w:t>
        </w:r>
      </w:ins>
    </w:p>
    <w:p w14:paraId="15E00A76" w14:textId="77777777" w:rsidR="00857629" w:rsidRDefault="00857629" w:rsidP="00857629">
      <w:pPr>
        <w:rPr>
          <w:ins w:id="3045" w:author="全社標準ＰＣ" w:date="2018-12-14T15:38:00Z"/>
        </w:rPr>
      </w:pPr>
      <w:ins w:id="3046" w:author="全社標準ＰＣ" w:date="2018-12-14T15:38:00Z">
        <w:r>
          <w:t>LOC,12,34.578159,135.482185</w:t>
        </w:r>
      </w:ins>
    </w:p>
    <w:p w14:paraId="4EFE1846" w14:textId="77777777" w:rsidR="00857629" w:rsidRDefault="00857629" w:rsidP="00857629">
      <w:pPr>
        <w:rPr>
          <w:ins w:id="3047" w:author="全社標準ＰＣ" w:date="2018-12-14T15:38:00Z"/>
        </w:rPr>
      </w:pPr>
      <w:ins w:id="3048" w:author="全社標準ＰＣ" w:date="2018-12-14T15:38:00Z">
        <w:r>
          <w:t>LOC,13,34.578159,135.482185</w:t>
        </w:r>
      </w:ins>
    </w:p>
    <w:p w14:paraId="04F6133E" w14:textId="77777777" w:rsidR="006F22FB" w:rsidRDefault="00857629" w:rsidP="00857629">
      <w:pPr>
        <w:rPr>
          <w:ins w:id="3049" w:author="山口 晃一郎&lt;yamaguchi.koichiro@jp.panasonic.com&gt;" w:date="2020-07-08T18:33:00Z"/>
        </w:rPr>
      </w:pPr>
      <w:ins w:id="3050" w:author="全社標準ＰＣ" w:date="2018-12-14T15:38:00Z">
        <w:del w:id="3051" w:author="山口 晃一郎&lt;yamaguchi.koichiro@jp.panasonic.com&gt;" w:date="2021-03-26T10:48:00Z">
          <w:r w:rsidDel="004F3D6F">
            <w:rPr>
              <w:rFonts w:hint="eastAsia"/>
            </w:rPr>
            <w:delText>INSTANCE,C:\Users\103039\haisha-solver-input.csv</w:delText>
          </w:r>
        </w:del>
      </w:ins>
    </w:p>
    <w:p w14:paraId="6F4CF4E2" w14:textId="77777777" w:rsidR="006F22FB" w:rsidRDefault="006F22FB" w:rsidP="006F22FB">
      <w:pPr>
        <w:pStyle w:val="2"/>
        <w:rPr>
          <w:ins w:id="3052" w:author="山口 晃一郎&lt;yamaguchi.koichiro@jp.panasonic.com&gt;" w:date="2020-07-08T18:34:00Z"/>
        </w:rPr>
      </w:pPr>
      <w:bookmarkStart w:id="3053" w:name="_Toc120881804"/>
      <w:ins w:id="3054" w:author="山口 晃一郎&lt;yamaguchi.koichiro@jp.panasonic.com&gt;" w:date="2020-07-08T18:34:00Z">
        <w:r w:rsidRPr="006F22FB">
          <w:rPr>
            <w:rFonts w:hint="eastAsia"/>
          </w:rPr>
          <w:t>電動車両定義ファイル</w:t>
        </w:r>
        <w:bookmarkEnd w:id="3053"/>
      </w:ins>
    </w:p>
    <w:p w14:paraId="765B6740" w14:textId="77777777" w:rsidR="006F22FB" w:rsidRDefault="006F22FB" w:rsidP="006F22FB">
      <w:pPr>
        <w:rPr>
          <w:ins w:id="3055" w:author="山口 晃一郎&lt;yamaguchi.koichiro@jp.panasonic.com&gt;" w:date="2020-07-08T18:34:00Z"/>
        </w:rPr>
      </w:pPr>
      <w:ins w:id="3056" w:author="山口 晃一郎&lt;yamaguchi.koichiro@jp.panasonic.com&gt;" w:date="2020-07-08T18:34:00Z">
        <w:r>
          <w:rPr>
            <w:rFonts w:hint="eastAsia"/>
          </w:rPr>
          <w:t xml:space="preserve">　</w:t>
        </w:r>
        <w:r>
          <w:rPr>
            <w:rFonts w:hint="eastAsia"/>
          </w:rPr>
          <w:t>,</w:t>
        </w:r>
        <w:r>
          <w:rPr>
            <w:rFonts w:hint="eastAsia"/>
          </w:rPr>
          <w:t>（カンマ）区切りの</w:t>
        </w:r>
        <w:r>
          <w:rPr>
            <w:rFonts w:hint="eastAsia"/>
          </w:rPr>
          <w:t>CSV</w:t>
        </w:r>
        <w:r>
          <w:rPr>
            <w:rFonts w:hint="eastAsia"/>
          </w:rPr>
          <w:t>ファイル。</w:t>
        </w:r>
      </w:ins>
    </w:p>
    <w:p w14:paraId="2B950AD9" w14:textId="77777777" w:rsidR="006F22FB" w:rsidRDefault="006F22FB" w:rsidP="006F22FB">
      <w:pPr>
        <w:rPr>
          <w:ins w:id="3057" w:author="山口 晃一郎&lt;yamaguchi.koichiro@jp.panasonic.com&gt;" w:date="2020-07-08T18:34:00Z"/>
        </w:rPr>
      </w:pPr>
      <w:ins w:id="3058" w:author="山口 晃一郎&lt;yamaguchi.koichiro@jp.panasonic.com&gt;" w:date="2020-07-08T18:34:00Z">
        <w:r>
          <w:rPr>
            <w:rFonts w:hint="eastAsia"/>
          </w:rPr>
          <w:t xml:space="preserve">　</w:t>
        </w:r>
        <w:r>
          <w:rPr>
            <w:rFonts w:hint="eastAsia"/>
          </w:rPr>
          <w:t>1</w:t>
        </w:r>
        <w:r>
          <w:rPr>
            <w:rFonts w:hint="eastAsia"/>
          </w:rPr>
          <w:t>行目はヘッダ行で以下を記述。</w:t>
        </w:r>
      </w:ins>
    </w:p>
    <w:p w14:paraId="0FCDDF68" w14:textId="77777777" w:rsidR="006F22FB" w:rsidRDefault="006F22FB" w:rsidP="006F22FB">
      <w:pPr>
        <w:rPr>
          <w:ins w:id="3059" w:author="山口 晃一郎&lt;yamaguchi.koichiro@jp.panasonic.com&gt;" w:date="2020-07-08T18:34:00Z"/>
        </w:rPr>
      </w:pPr>
      <w:ins w:id="3060" w:author="山口 晃一郎&lt;yamaguchi.koichiro@jp.panasonic.com&gt;" w:date="2020-07-08T18:34:00Z">
        <w:r>
          <w:t>E-CAPACITY,E-INITIAL,E-COST,E-MARGIN</w:t>
        </w:r>
      </w:ins>
    </w:p>
    <w:p w14:paraId="68005193" w14:textId="77777777" w:rsidR="006F22FB" w:rsidRDefault="006F22FB" w:rsidP="006F22FB">
      <w:pPr>
        <w:rPr>
          <w:ins w:id="3061" w:author="山口 晃一郎&lt;yamaguchi.koichiro@jp.panasonic.com&gt;" w:date="2020-07-08T18:34:00Z"/>
        </w:rPr>
      </w:pPr>
      <w:ins w:id="3062" w:author="山口 晃一郎&lt;yamaguchi.koichiro@jp.panasonic.com&gt;" w:date="2020-07-08T18:34:00Z">
        <w:r>
          <w:rPr>
            <w:rFonts w:hint="eastAsia"/>
          </w:rPr>
          <w:t xml:space="preserve">　各項目の説明は以下。</w:t>
        </w:r>
      </w:ins>
    </w:p>
    <w:p w14:paraId="6F466877" w14:textId="77777777" w:rsidR="006F22FB" w:rsidRDefault="006F22FB" w:rsidP="006F22FB">
      <w:pPr>
        <w:rPr>
          <w:ins w:id="3063" w:author="山口 晃一郎&lt;yamaguchi.koichiro@jp.panasonic.com&gt;" w:date="2020-07-08T18:34:00Z"/>
        </w:rPr>
      </w:pPr>
      <w:ins w:id="3064" w:author="山口 晃一郎&lt;yamaguchi.koichiro@jp.panasonic.com&gt;" w:date="2020-07-08T18:34:00Z">
        <w:r>
          <w:rPr>
            <w:rFonts w:hint="eastAsia"/>
          </w:rPr>
          <w:t>E-CAPACITY</w:t>
        </w:r>
        <w:r>
          <w:rPr>
            <w:rFonts w:hint="eastAsia"/>
          </w:rPr>
          <w:t>：車両電力容量、満充電したときの電力量</w:t>
        </w:r>
      </w:ins>
      <w:ins w:id="3065" w:author="山口 晃一郎&lt;yamaguchi.koichiro@jp.panasonic.com&gt;" w:date="2020-11-02T15:23:00Z">
        <w:r w:rsidR="00B54757">
          <w:rPr>
            <w:rFonts w:hint="eastAsia"/>
          </w:rPr>
          <w:t>（正の実数）</w:t>
        </w:r>
      </w:ins>
    </w:p>
    <w:p w14:paraId="7B2284EE" w14:textId="77777777" w:rsidR="006F22FB" w:rsidRDefault="006F22FB" w:rsidP="006F22FB">
      <w:pPr>
        <w:rPr>
          <w:ins w:id="3066" w:author="山口 晃一郎&lt;yamaguchi.koichiro@jp.panasonic.com&gt;" w:date="2020-07-08T18:34:00Z"/>
        </w:rPr>
      </w:pPr>
      <w:ins w:id="3067" w:author="山口 晃一郎&lt;yamaguchi.koichiro@jp.panasonic.com&gt;" w:date="2020-07-08T18:34:00Z">
        <w:r>
          <w:rPr>
            <w:rFonts w:hint="eastAsia"/>
          </w:rPr>
          <w:t>E-INITIAL</w:t>
        </w:r>
        <w:r>
          <w:rPr>
            <w:rFonts w:hint="eastAsia"/>
          </w:rPr>
          <w:t>：車両初期電力量、拠点出発時に充電されている電力量</w:t>
        </w:r>
      </w:ins>
      <w:ins w:id="3068" w:author="山口 晃一郎&lt;yamaguchi.koichiro@jp.panasonic.com&gt;" w:date="2020-11-02T15:23:00Z">
        <w:r w:rsidR="00B54757">
          <w:rPr>
            <w:rFonts w:hint="eastAsia"/>
          </w:rPr>
          <w:t>（正の実数）</w:t>
        </w:r>
      </w:ins>
    </w:p>
    <w:p w14:paraId="76528748" w14:textId="77777777" w:rsidR="006F22FB" w:rsidRDefault="006F22FB" w:rsidP="006F22FB">
      <w:pPr>
        <w:rPr>
          <w:ins w:id="3069" w:author="山口 晃一郎&lt;yamaguchi.koichiro@jp.panasonic.com&gt;" w:date="2020-07-08T18:34:00Z"/>
        </w:rPr>
      </w:pPr>
      <w:ins w:id="3070" w:author="山口 晃一郎&lt;yamaguchi.koichiro@jp.panasonic.com&gt;" w:date="2020-07-08T18:34:00Z">
        <w:r>
          <w:rPr>
            <w:rFonts w:hint="eastAsia"/>
          </w:rPr>
          <w:t>E-COST</w:t>
        </w:r>
        <w:r>
          <w:rPr>
            <w:rFonts w:hint="eastAsia"/>
          </w:rPr>
          <w:t>：車両電費、</w:t>
        </w:r>
        <w:r>
          <w:rPr>
            <w:rFonts w:hint="eastAsia"/>
          </w:rPr>
          <w:t>1</w:t>
        </w:r>
        <w:r>
          <w:rPr>
            <w:rFonts w:hint="eastAsia"/>
          </w:rPr>
          <w:t>電力</w:t>
        </w:r>
      </w:ins>
      <w:ins w:id="3071" w:author="山口 晃一郎&lt;yamaguchi.koichiro@jp.panasonic.com&gt;" w:date="2020-10-27T20:29:00Z">
        <w:r w:rsidR="00734CA7">
          <w:rPr>
            <w:rFonts w:hint="eastAsia"/>
          </w:rPr>
          <w:t>あたりに</w:t>
        </w:r>
      </w:ins>
      <w:ins w:id="3072" w:author="山口 晃一郎&lt;yamaguchi.koichiro@jp.panasonic.com&gt;" w:date="2020-10-27T20:30:00Z">
        <w:r w:rsidR="00734CA7">
          <w:rPr>
            <w:rFonts w:hint="eastAsia"/>
          </w:rPr>
          <w:t>移動できる距離（メートル）</w:t>
        </w:r>
      </w:ins>
      <w:ins w:id="3073" w:author="山口 晃一郎&lt;yamaguchi.koichiro@jp.panasonic.com&gt;" w:date="2020-07-08T18:34:00Z">
        <w:r>
          <w:rPr>
            <w:rFonts w:hint="eastAsia"/>
          </w:rPr>
          <w:t>、移動時だけ消費するものとする</w:t>
        </w:r>
      </w:ins>
      <w:ins w:id="3074" w:author="山口 晃一郎&lt;yamaguchi.koichiro@jp.panasonic.com&gt;" w:date="2020-11-02T15:24:00Z">
        <w:r w:rsidR="00D8670C">
          <w:rPr>
            <w:rFonts w:hint="eastAsia"/>
          </w:rPr>
          <w:t>（正の実数）</w:t>
        </w:r>
      </w:ins>
    </w:p>
    <w:p w14:paraId="571CD9DA" w14:textId="77777777" w:rsidR="006F22FB" w:rsidRDefault="006F22FB" w:rsidP="006F22FB">
      <w:pPr>
        <w:rPr>
          <w:ins w:id="3075" w:author="山口 晃一郎&lt;yamaguchi.koichiro@jp.panasonic.com&gt;" w:date="2020-07-08T18:34:00Z"/>
        </w:rPr>
      </w:pPr>
      <w:ins w:id="3076" w:author="山口 晃一郎&lt;yamaguchi.koichiro@jp.panasonic.com&gt;" w:date="2020-07-08T18:34:00Z">
        <w:r>
          <w:rPr>
            <w:rFonts w:hint="eastAsia"/>
          </w:rPr>
          <w:t>E-MARGIN</w:t>
        </w:r>
        <w:r>
          <w:rPr>
            <w:rFonts w:hint="eastAsia"/>
          </w:rPr>
          <w:t>：残電力マージン、経路途中で本値を下回らないように充電する電力量</w:t>
        </w:r>
      </w:ins>
      <w:ins w:id="3077" w:author="山口 晃一郎&lt;yamaguchi.koichiro@jp.panasonic.com&gt;" w:date="2020-11-02T15:24:00Z">
        <w:r w:rsidR="00D8670C">
          <w:rPr>
            <w:rFonts w:hint="eastAsia"/>
          </w:rPr>
          <w:t>（</w:t>
        </w:r>
        <w:r w:rsidR="00D8670C">
          <w:rPr>
            <w:rFonts w:hint="eastAsia"/>
          </w:rPr>
          <w:t>0</w:t>
        </w:r>
        <w:r w:rsidR="00D8670C">
          <w:rPr>
            <w:rFonts w:hint="eastAsia"/>
          </w:rPr>
          <w:t>以上の実数）</w:t>
        </w:r>
      </w:ins>
    </w:p>
    <w:p w14:paraId="08DE746A" w14:textId="77777777" w:rsidR="005031D3" w:rsidRDefault="006F22FB" w:rsidP="006F22FB">
      <w:pPr>
        <w:rPr>
          <w:ins w:id="3078" w:author="山口 晃一郎&lt;yamaguchi.koichiro@jp.panasonic.com&gt;" w:date="2020-11-02T15:24:00Z"/>
        </w:rPr>
      </w:pPr>
      <w:ins w:id="3079" w:author="山口 晃一郎&lt;yamaguchi.koichiro@jp.panasonic.com&gt;" w:date="2020-07-08T18:34:00Z">
        <w:r>
          <w:rPr>
            <w:rFonts w:hint="eastAsia"/>
          </w:rPr>
          <w:t xml:space="preserve">　</w:t>
        </w:r>
        <w:r>
          <w:rPr>
            <w:rFonts w:hint="eastAsia"/>
          </w:rPr>
          <w:t>2</w:t>
        </w:r>
        <w:r>
          <w:rPr>
            <w:rFonts w:hint="eastAsia"/>
          </w:rPr>
          <w:t>行目からはヘッダ行で定義された値を記述する。</w:t>
        </w:r>
      </w:ins>
    </w:p>
    <w:p w14:paraId="5924AF6B" w14:textId="77777777" w:rsidR="005031D3" w:rsidRDefault="006F22FB">
      <w:pPr>
        <w:ind w:firstLineChars="100" w:firstLine="210"/>
        <w:rPr>
          <w:ins w:id="3080" w:author="山口 晃一郎&lt;yamaguchi.koichiro@jp.panasonic.com&gt;" w:date="2020-11-02T15:25:00Z"/>
        </w:rPr>
        <w:pPrChange w:id="3081" w:author="山口 晃一郎&lt;yamaguchi.koichiro@jp.panasonic.com&gt;" w:date="2020-11-02T15:24:00Z">
          <w:pPr/>
        </w:pPrChange>
      </w:pPr>
      <w:ins w:id="3082" w:author="山口 晃一郎&lt;yamaguchi.koichiro@jp.panasonic.com&gt;" w:date="2020-07-08T18:34:00Z">
        <w:r>
          <w:rPr>
            <w:rFonts w:hint="eastAsia"/>
          </w:rPr>
          <w:t>全車両共通値として</w:t>
        </w:r>
        <w:r>
          <w:rPr>
            <w:rFonts w:hint="eastAsia"/>
          </w:rPr>
          <w:t>1</w:t>
        </w:r>
        <w:r w:rsidR="005031D3">
          <w:rPr>
            <w:rFonts w:hint="eastAsia"/>
          </w:rPr>
          <w:t>行のみ記述する</w:t>
        </w:r>
        <w:r>
          <w:rPr>
            <w:rFonts w:hint="eastAsia"/>
          </w:rPr>
          <w:t>。</w:t>
        </w:r>
      </w:ins>
    </w:p>
    <w:p w14:paraId="6F6A7C73" w14:textId="77777777" w:rsidR="005031D3" w:rsidRDefault="005031D3">
      <w:pPr>
        <w:ind w:firstLineChars="100" w:firstLine="210"/>
        <w:rPr>
          <w:ins w:id="3083" w:author="山口 晃一郎&lt;yamaguchi.koichiro@jp.panasonic.com&gt;" w:date="2020-11-02T15:25:00Z"/>
        </w:rPr>
        <w:pPrChange w:id="3084" w:author="山口 晃一郎&lt;yamaguchi.koichiro@jp.panasonic.com&gt;" w:date="2020-11-02T15:24:00Z">
          <w:pPr/>
        </w:pPrChange>
      </w:pPr>
      <w:ins w:id="3085" w:author="山口 晃一郎&lt;yamaguchi.koichiro@jp.panasonic.com&gt;" w:date="2020-11-02T15:25:00Z">
        <w:r>
          <w:rPr>
            <w:rFonts w:hint="eastAsia"/>
          </w:rPr>
          <w:t>以下の</w:t>
        </w:r>
      </w:ins>
      <w:ins w:id="3086" w:author="山口 晃一郎&lt;yamaguchi.koichiro@jp.panasonic.com&gt;" w:date="2020-11-02T15:30:00Z">
        <w:r w:rsidR="00EA6333">
          <w:rPr>
            <w:rFonts w:hint="eastAsia"/>
          </w:rPr>
          <w:t>条件</w:t>
        </w:r>
      </w:ins>
      <w:ins w:id="3087" w:author="山口 晃一郎&lt;yamaguchi.koichiro@jp.panasonic.com&gt;" w:date="2020-11-02T15:25:00Z">
        <w:r>
          <w:rPr>
            <w:rFonts w:hint="eastAsia"/>
          </w:rPr>
          <w:t>はエラーとし、入力を受け付けない。</w:t>
        </w:r>
      </w:ins>
    </w:p>
    <w:p w14:paraId="63354D26" w14:textId="77777777" w:rsidR="005031D3" w:rsidRDefault="005031D3">
      <w:pPr>
        <w:ind w:firstLineChars="100" w:firstLine="210"/>
        <w:rPr>
          <w:ins w:id="3088" w:author="山口 晃一郎&lt;yamaguchi.koichiro@jp.panasonic.com&gt;" w:date="2020-11-02T15:26:00Z"/>
        </w:rPr>
        <w:pPrChange w:id="3089" w:author="山口 晃一郎&lt;yamaguchi.koichiro@jp.panasonic.com&gt;" w:date="2020-11-02T15:24:00Z">
          <w:pPr/>
        </w:pPrChange>
      </w:pPr>
      <w:ins w:id="3090" w:author="山口 晃一郎&lt;yamaguchi.koichiro@jp.panasonic.com&gt;" w:date="2020-11-02T15:25:00Z">
        <w:r>
          <w:rPr>
            <w:rFonts w:hint="eastAsia"/>
          </w:rPr>
          <w:t>・</w:t>
        </w:r>
        <w:r>
          <w:rPr>
            <w:rFonts w:hint="eastAsia"/>
          </w:rPr>
          <w:t>E-CAPACITY</w:t>
        </w:r>
        <w:r>
          <w:t xml:space="preserve"> </w:t>
        </w:r>
        <w:r>
          <w:rPr>
            <w:rFonts w:hint="eastAsia"/>
          </w:rPr>
          <w:t xml:space="preserve">&lt; </w:t>
        </w:r>
      </w:ins>
      <w:ins w:id="3091" w:author="山口 晃一郎&lt;yamaguchi.koichiro@jp.panasonic.com&gt;" w:date="2020-11-02T15:26:00Z">
        <w:r>
          <w:rPr>
            <w:rFonts w:hint="eastAsia"/>
          </w:rPr>
          <w:t>E-INITIAL</w:t>
        </w:r>
      </w:ins>
    </w:p>
    <w:p w14:paraId="0EDD90EF" w14:textId="77777777" w:rsidR="005031D3" w:rsidRDefault="005031D3">
      <w:pPr>
        <w:ind w:firstLineChars="100" w:firstLine="210"/>
        <w:rPr>
          <w:ins w:id="3092" w:author="山口 晃一郎&lt;yamaguchi.koichiro@jp.panasonic.com&gt;" w:date="2020-11-02T15:28:00Z"/>
        </w:rPr>
        <w:pPrChange w:id="3093" w:author="山口 晃一郎&lt;yamaguchi.koichiro@jp.panasonic.com&gt;" w:date="2020-11-02T15:24:00Z">
          <w:pPr/>
        </w:pPrChange>
      </w:pPr>
      <w:ins w:id="3094" w:author="山口 晃一郎&lt;yamaguchi.koichiro@jp.panasonic.com&gt;" w:date="2020-11-02T15:26:00Z">
        <w:r>
          <w:rPr>
            <w:rFonts w:hint="eastAsia"/>
          </w:rPr>
          <w:t>・</w:t>
        </w:r>
        <w:r>
          <w:rPr>
            <w:rFonts w:hint="eastAsia"/>
          </w:rPr>
          <w:t>E-CAPACITY</w:t>
        </w:r>
        <w:r>
          <w:t xml:space="preserve"> &lt;</w:t>
        </w:r>
      </w:ins>
      <w:ins w:id="3095" w:author="山口 晃一郎&lt;yamaguchi.koichiro@jp.panasonic.com&gt;" w:date="2020-11-02T15:27:00Z">
        <w:r>
          <w:t>=</w:t>
        </w:r>
      </w:ins>
      <w:ins w:id="3096" w:author="山口 晃一郎&lt;yamaguchi.koichiro@jp.panasonic.com&gt;" w:date="2020-11-02T15:26:00Z">
        <w:r>
          <w:t xml:space="preserve"> </w:t>
        </w:r>
        <w:r>
          <w:rPr>
            <w:rFonts w:hint="eastAsia"/>
          </w:rPr>
          <w:t>E-MARGIN</w:t>
        </w:r>
      </w:ins>
    </w:p>
    <w:p w14:paraId="650DEA67" w14:textId="77777777" w:rsidR="00EA6333" w:rsidRDefault="00EA6333">
      <w:pPr>
        <w:ind w:firstLineChars="100" w:firstLine="210"/>
        <w:rPr>
          <w:ins w:id="3097" w:author="山口 晃一郎&lt;yamaguchi.koichiro@jp.panasonic.com&gt;" w:date="2020-11-02T15:25:00Z"/>
        </w:rPr>
        <w:pPrChange w:id="3098" w:author="山口 晃一郎&lt;yamaguchi.koichiro@jp.panasonic.com&gt;" w:date="2020-11-02T15:24:00Z">
          <w:pPr/>
        </w:pPrChange>
      </w:pPr>
      <w:ins w:id="3099" w:author="山口 晃一郎&lt;yamaguchi.koichiro@jp.panasonic.com&gt;" w:date="2020-11-02T15:28:00Z">
        <w:r>
          <w:rPr>
            <w:rFonts w:hint="eastAsia"/>
          </w:rPr>
          <w:t>・</w:t>
        </w:r>
        <w:r>
          <w:rPr>
            <w:rFonts w:hint="eastAsia"/>
          </w:rPr>
          <w:t>E-INITIAL</w:t>
        </w:r>
        <w:r w:rsidRPr="00EA6333">
          <w:rPr>
            <w:rFonts w:hint="eastAsia"/>
          </w:rPr>
          <w:t xml:space="preserve"> </w:t>
        </w:r>
      </w:ins>
      <w:ins w:id="3100" w:author="山口 晃一郎&lt;yamaguchi.koichiro@jp.panasonic.com&gt;" w:date="2020-11-02T15:29:00Z">
        <w:r>
          <w:t xml:space="preserve">&lt;= </w:t>
        </w:r>
        <w:r>
          <w:rPr>
            <w:rFonts w:hint="eastAsia"/>
          </w:rPr>
          <w:t>E-MARGIN</w:t>
        </w:r>
      </w:ins>
    </w:p>
    <w:p w14:paraId="61E6597E" w14:textId="77777777" w:rsidR="006F22FB" w:rsidRDefault="006F22FB">
      <w:pPr>
        <w:ind w:firstLineChars="100" w:firstLine="210"/>
        <w:rPr>
          <w:ins w:id="3101" w:author="山口 晃一郎&lt;yamaguchi.koichiro@jp.panasonic.com&gt;" w:date="2020-07-08T18:34:00Z"/>
        </w:rPr>
        <w:pPrChange w:id="3102" w:author="山口 晃一郎&lt;yamaguchi.koichiro@jp.panasonic.com&gt;" w:date="2020-11-02T15:24:00Z">
          <w:pPr/>
        </w:pPrChange>
      </w:pPr>
      <w:ins w:id="3103" w:author="山口 晃一郎&lt;yamaguchi.koichiro@jp.panasonic.com&gt;" w:date="2020-07-08T18:34:00Z">
        <w:r>
          <w:rPr>
            <w:rFonts w:hint="eastAsia"/>
          </w:rPr>
          <w:t>以下ファイル記述例。</w:t>
        </w:r>
      </w:ins>
    </w:p>
    <w:p w14:paraId="5D041C13" w14:textId="77777777" w:rsidR="006F22FB" w:rsidRDefault="006F22FB" w:rsidP="006F22FB">
      <w:pPr>
        <w:rPr>
          <w:ins w:id="3104" w:author="山口 晃一郎&lt;yamaguchi.koichiro@jp.panasonic.com&gt;" w:date="2020-07-08T18:34:00Z"/>
        </w:rPr>
      </w:pPr>
    </w:p>
    <w:p w14:paraId="01B5F4ED" w14:textId="77777777" w:rsidR="006F22FB" w:rsidRDefault="006F22FB" w:rsidP="006F22FB">
      <w:pPr>
        <w:rPr>
          <w:ins w:id="3105" w:author="山口 晃一郎&lt;yamaguchi.koichiro@jp.panasonic.com&gt;" w:date="2020-07-08T18:34:00Z"/>
        </w:rPr>
      </w:pPr>
      <w:ins w:id="3106" w:author="山口 晃一郎&lt;yamaguchi.koichiro@jp.panasonic.com&gt;" w:date="2020-07-08T18:34:00Z">
        <w:r>
          <w:t>E-CAPACITY,E-INITIAL,E-COST,E-MARGIN</w:t>
        </w:r>
      </w:ins>
    </w:p>
    <w:p w14:paraId="3C81CA6A" w14:textId="77777777" w:rsidR="006F22FB" w:rsidRDefault="006F22FB">
      <w:pPr>
        <w:rPr>
          <w:ins w:id="3107" w:author="山口 晃一郎&lt;yamaguchi.koichiro@jp.panasonic.com&gt;" w:date="2020-07-08T18:35:00Z"/>
        </w:rPr>
        <w:pPrChange w:id="3108" w:author="山口 晃一郎&lt;yamaguchi.koichiro@jp.panasonic.com&gt;" w:date="2020-07-08T18:34:00Z">
          <w:pPr>
            <w:pStyle w:val="2"/>
          </w:pPr>
        </w:pPrChange>
      </w:pPr>
      <w:ins w:id="3109" w:author="山口 晃一郎&lt;yamaguchi.koichiro@jp.panasonic.com&gt;" w:date="2020-07-08T18:34:00Z">
        <w:r>
          <w:t>80,8,1.25,0.3</w:t>
        </w:r>
      </w:ins>
    </w:p>
    <w:p w14:paraId="5A3F25B1" w14:textId="77777777" w:rsidR="006F22FB" w:rsidRDefault="006F22FB">
      <w:pPr>
        <w:rPr>
          <w:ins w:id="3110" w:author="山口 晃一郎&lt;yamaguchi.koichiro@jp.panasonic.com&gt;" w:date="2020-07-08T18:35:00Z"/>
        </w:rPr>
        <w:pPrChange w:id="3111" w:author="山口 晃一郎&lt;yamaguchi.koichiro@jp.panasonic.com&gt;" w:date="2020-07-08T18:34:00Z">
          <w:pPr>
            <w:pStyle w:val="2"/>
          </w:pPr>
        </w:pPrChange>
      </w:pPr>
    </w:p>
    <w:p w14:paraId="4395D855" w14:textId="77777777" w:rsidR="006F22FB" w:rsidRDefault="006F22FB" w:rsidP="006F22FB">
      <w:pPr>
        <w:pStyle w:val="2"/>
        <w:rPr>
          <w:ins w:id="3112" w:author="山口 晃一郎&lt;yamaguchi.koichiro@jp.panasonic.com&gt;" w:date="2020-07-08T18:35:00Z"/>
        </w:rPr>
      </w:pPr>
      <w:bookmarkStart w:id="3113" w:name="_Toc120881805"/>
      <w:ins w:id="3114" w:author="山口 晃一郎&lt;yamaguchi.koichiro@jp.panasonic.com&gt;" w:date="2020-07-08T18:36:00Z">
        <w:r w:rsidRPr="006F22FB">
          <w:rPr>
            <w:rFonts w:hint="eastAsia"/>
          </w:rPr>
          <w:t>充電スポット定義ファイル</w:t>
        </w:r>
      </w:ins>
      <w:bookmarkEnd w:id="3113"/>
    </w:p>
    <w:p w14:paraId="66991755" w14:textId="77777777" w:rsidR="006F22FB" w:rsidRDefault="006F22FB" w:rsidP="006F22FB">
      <w:pPr>
        <w:rPr>
          <w:ins w:id="3115" w:author="山口 晃一郎&lt;yamaguchi.koichiro@jp.panasonic.com&gt;" w:date="2020-07-08T18:36:00Z"/>
        </w:rPr>
      </w:pPr>
      <w:ins w:id="3116" w:author="山口 晃一郎&lt;yamaguchi.koichiro@jp.panasonic.com&gt;" w:date="2020-07-08T18:36:00Z">
        <w:r>
          <w:rPr>
            <w:rFonts w:hint="eastAsia"/>
          </w:rPr>
          <w:t xml:space="preserve">　</w:t>
        </w:r>
        <w:r>
          <w:rPr>
            <w:rFonts w:hint="eastAsia"/>
          </w:rPr>
          <w:t>,</w:t>
        </w:r>
        <w:r>
          <w:rPr>
            <w:rFonts w:hint="eastAsia"/>
          </w:rPr>
          <w:t>（カンマ）区切りの</w:t>
        </w:r>
        <w:r>
          <w:rPr>
            <w:rFonts w:hint="eastAsia"/>
          </w:rPr>
          <w:t>CSV</w:t>
        </w:r>
        <w:r>
          <w:rPr>
            <w:rFonts w:hint="eastAsia"/>
          </w:rPr>
          <w:t>ファイル。</w:t>
        </w:r>
      </w:ins>
    </w:p>
    <w:p w14:paraId="1A210BA5" w14:textId="77777777" w:rsidR="006F22FB" w:rsidRDefault="006F22FB" w:rsidP="006F22FB">
      <w:pPr>
        <w:rPr>
          <w:ins w:id="3117" w:author="山口 晃一郎&lt;yamaguchi.koichiro@jp.panasonic.com&gt;" w:date="2020-07-08T18:36:00Z"/>
        </w:rPr>
      </w:pPr>
      <w:ins w:id="3118" w:author="山口 晃一郎&lt;yamaguchi.koichiro@jp.panasonic.com&gt;" w:date="2020-07-08T18:36:00Z">
        <w:r>
          <w:rPr>
            <w:rFonts w:hint="eastAsia"/>
          </w:rPr>
          <w:t xml:space="preserve">　</w:t>
        </w:r>
        <w:r>
          <w:rPr>
            <w:rFonts w:hint="eastAsia"/>
          </w:rPr>
          <w:t>1</w:t>
        </w:r>
        <w:r>
          <w:rPr>
            <w:rFonts w:hint="eastAsia"/>
          </w:rPr>
          <w:t>行目はヘッダ行で以下を記述。</w:t>
        </w:r>
      </w:ins>
    </w:p>
    <w:p w14:paraId="00C884C6" w14:textId="77777777" w:rsidR="006F22FB" w:rsidRDefault="00690A59" w:rsidP="006F22FB">
      <w:pPr>
        <w:rPr>
          <w:ins w:id="3119" w:author="山口 晃一郎&lt;yamaguchi.koichiro@jp.panasonic.com&gt;" w:date="2020-07-08T18:36:00Z"/>
        </w:rPr>
      </w:pPr>
      <w:ins w:id="3120" w:author="山口 晃一郎&lt;yamaguchi.koichiro@jp.panasonic.com&gt;" w:date="2020-07-08T18:36:00Z">
        <w:r>
          <w:t>C</w:t>
        </w:r>
        <w:r w:rsidR="006F22FB">
          <w:t>-SPOT NO.,LATITUDE,LONGITUDE,E-RATE</w:t>
        </w:r>
      </w:ins>
      <w:ins w:id="3121" w:author="山口 晃一郎&lt;yamaguchi.koichiro@jp.panasonic.com&gt;" w:date="2020-07-29T16:13:00Z">
        <w:r w:rsidR="004E292D">
          <w:rPr>
            <w:rFonts w:hint="eastAsia"/>
          </w:rPr>
          <w:t>,</w:t>
        </w:r>
        <w:r w:rsidR="004E292D" w:rsidRPr="00C27BEA">
          <w:t>FROM TIME</w:t>
        </w:r>
        <w:r w:rsidR="004E292D">
          <w:t>,</w:t>
        </w:r>
        <w:r w:rsidR="004E292D" w:rsidRPr="00C27BEA">
          <w:t>TO TIME</w:t>
        </w:r>
      </w:ins>
      <w:ins w:id="3122" w:author="山口 晃一郎&lt;yamaguchi.koichiro@jp.panasonic.com&gt;" w:date="2020-11-30T09:19:00Z">
        <w:r w:rsidR="000B1D52">
          <w:rPr>
            <w:rFonts w:hint="eastAsia"/>
          </w:rPr>
          <w:t>,</w:t>
        </w:r>
        <w:r w:rsidR="000B1D52" w:rsidRPr="000B1D52">
          <w:t xml:space="preserve"> </w:t>
        </w:r>
        <w:r w:rsidR="000B1D52" w:rsidRPr="00C27BEA">
          <w:t>SERVICE TIME</w:t>
        </w:r>
      </w:ins>
    </w:p>
    <w:p w14:paraId="279A4C84" w14:textId="77777777" w:rsidR="006F22FB" w:rsidRDefault="006F22FB" w:rsidP="006F22FB">
      <w:pPr>
        <w:rPr>
          <w:ins w:id="3123" w:author="山口 晃一郎&lt;yamaguchi.koichiro@jp.panasonic.com&gt;" w:date="2020-07-08T18:36:00Z"/>
        </w:rPr>
      </w:pPr>
      <w:ins w:id="3124" w:author="山口 晃一郎&lt;yamaguchi.koichiro@jp.panasonic.com&gt;" w:date="2020-07-08T18:36:00Z">
        <w:r>
          <w:rPr>
            <w:rFonts w:hint="eastAsia"/>
          </w:rPr>
          <w:t xml:space="preserve">　各項目の説明は以下。</w:t>
        </w:r>
      </w:ins>
    </w:p>
    <w:p w14:paraId="65761A5A" w14:textId="77777777" w:rsidR="006F22FB" w:rsidRDefault="00690A59" w:rsidP="006F22FB">
      <w:pPr>
        <w:rPr>
          <w:ins w:id="3125" w:author="山口 晃一郎&lt;yamaguchi.koichiro@jp.panasonic.com&gt;" w:date="2020-07-08T18:36:00Z"/>
        </w:rPr>
      </w:pPr>
      <w:ins w:id="3126" w:author="山口 晃一郎&lt;yamaguchi.koichiro@jp.panasonic.com&gt;" w:date="2020-07-14T14:19:00Z">
        <w:r>
          <w:t>C</w:t>
        </w:r>
      </w:ins>
      <w:ins w:id="3127" w:author="山口 晃一郎&lt;yamaguchi.koichiro@jp.panasonic.com&gt;" w:date="2020-07-08T18:36:00Z">
        <w:r w:rsidR="006F22FB">
          <w:rPr>
            <w:rFonts w:hint="eastAsia"/>
          </w:rPr>
          <w:t>-SPOT NO.</w:t>
        </w:r>
        <w:r w:rsidR="006F22FB">
          <w:rPr>
            <w:rFonts w:hint="eastAsia"/>
          </w:rPr>
          <w:t>：充電スポット識別子、</w:t>
        </w:r>
        <w:r w:rsidR="006F22FB">
          <w:rPr>
            <w:rFonts w:hint="eastAsia"/>
          </w:rPr>
          <w:t>Id</w:t>
        </w:r>
        <w:r w:rsidR="006F22FB">
          <w:rPr>
            <w:rFonts w:hint="eastAsia"/>
          </w:rPr>
          <w:t>命名ルールは</w:t>
        </w:r>
      </w:ins>
      <w:ins w:id="3128" w:author="山口 晃一郎&lt;yamaguchi.koichiro@jp.panasonic.com&gt;" w:date="2020-11-02T15:33:00Z">
        <w:r w:rsidR="00DE2997">
          <w:rPr>
            <w:rFonts w:hint="eastAsia"/>
          </w:rPr>
          <w:t>整数値の</w:t>
        </w:r>
      </w:ins>
      <w:ins w:id="3129" w:author="山口 晃一郎&lt;yamaguchi.koichiro@jp.panasonic.com&gt;" w:date="2020-07-08T18:36:00Z">
        <w:r w:rsidR="006F22FB">
          <w:rPr>
            <w:rFonts w:hint="eastAsia"/>
          </w:rPr>
          <w:t>先頭に”</w:t>
        </w:r>
      </w:ins>
      <w:ins w:id="3130" w:author="山口 晃一郎&lt;yamaguchi.koichiro@jp.panasonic.com&gt;" w:date="2020-07-20T23:01:00Z">
        <w:r w:rsidR="00E93BD5">
          <w:t>e</w:t>
        </w:r>
      </w:ins>
      <w:ins w:id="3131" w:author="山口 晃一郎&lt;yamaguchi.koichiro@jp.panasonic.com&gt;" w:date="2020-07-08T18:36:00Z">
        <w:r w:rsidR="006F22FB">
          <w:rPr>
            <w:rFonts w:hint="eastAsia"/>
          </w:rPr>
          <w:t>”をつけた</w:t>
        </w:r>
      </w:ins>
      <w:ins w:id="3132" w:author="山口 晃一郎&lt;yamaguchi.koichiro@jp.panasonic.com&gt;" w:date="2020-11-02T15:34:00Z">
        <w:r w:rsidR="00DE2997">
          <w:rPr>
            <w:rFonts w:hint="eastAsia"/>
          </w:rPr>
          <w:t>文字列</w:t>
        </w:r>
      </w:ins>
      <w:ins w:id="3133" w:author="山口 晃一郎&lt;yamaguchi.koichiro@jp.panasonic.com&gt;" w:date="2020-07-08T18:36:00Z">
        <w:r w:rsidR="006F22FB">
          <w:rPr>
            <w:rFonts w:hint="eastAsia"/>
          </w:rPr>
          <w:t>とする</w:t>
        </w:r>
        <w:r w:rsidR="00E93BD5">
          <w:rPr>
            <w:rFonts w:hint="eastAsia"/>
          </w:rPr>
          <w:t xml:space="preserve"> (e0,e</w:t>
        </w:r>
        <w:r w:rsidR="006F22FB">
          <w:rPr>
            <w:rFonts w:hint="eastAsia"/>
          </w:rPr>
          <w:t>1,</w:t>
        </w:r>
        <w:r w:rsidR="006F22FB">
          <w:rPr>
            <w:rFonts w:hint="eastAsia"/>
          </w:rPr>
          <w:t>…</w:t>
        </w:r>
        <w:r w:rsidR="006F22FB">
          <w:rPr>
            <w:rFonts w:hint="eastAsia"/>
          </w:rPr>
          <w:t>)</w:t>
        </w:r>
      </w:ins>
      <w:ins w:id="3134" w:author="山口 晃一郎&lt;yamaguchi.koichiro@jp.panasonic.com&gt;" w:date="2020-11-02T15:39:00Z">
        <w:r w:rsidR="007C7D2C">
          <w:rPr>
            <w:rFonts w:hint="eastAsia"/>
          </w:rPr>
          <w:t>。</w:t>
        </w:r>
        <w:r w:rsidR="007C7D2C">
          <w:rPr>
            <w:rFonts w:hint="eastAsia"/>
          </w:rPr>
          <w:t>1</w:t>
        </w:r>
        <w:r w:rsidR="007C7D2C">
          <w:rPr>
            <w:rFonts w:hint="eastAsia"/>
          </w:rPr>
          <w:t>ファイル内でユニークな値を使用する。</w:t>
        </w:r>
      </w:ins>
    </w:p>
    <w:p w14:paraId="7EDDCF16" w14:textId="77777777" w:rsidR="006F22FB" w:rsidRDefault="006F22FB" w:rsidP="006F22FB">
      <w:pPr>
        <w:rPr>
          <w:ins w:id="3135" w:author="山口 晃一郎&lt;yamaguchi.koichiro@jp.panasonic.com&gt;" w:date="2020-07-08T18:36:00Z"/>
        </w:rPr>
      </w:pPr>
      <w:ins w:id="3136" w:author="山口 晃一郎&lt;yamaguchi.koichiro@jp.panasonic.com&gt;" w:date="2020-07-08T18:36:00Z">
        <w:r>
          <w:rPr>
            <w:rFonts w:hint="eastAsia"/>
          </w:rPr>
          <w:t>LATITUDE</w:t>
        </w:r>
        <w:r>
          <w:rPr>
            <w:rFonts w:hint="eastAsia"/>
          </w:rPr>
          <w:t>：充電スポット</w:t>
        </w:r>
      </w:ins>
      <w:ins w:id="3137" w:author="山口 晃一郎&lt;yamaguchi.koichiro@jp.panasonic.com&gt;" w:date="2020-11-02T15:32:00Z">
        <w:r w:rsidR="00DE2997">
          <w:rPr>
            <w:rFonts w:hint="eastAsia"/>
          </w:rPr>
          <w:t>の</w:t>
        </w:r>
      </w:ins>
      <w:ins w:id="3138" w:author="山口 晃一郎&lt;yamaguchi.koichiro@jp.panasonic.com&gt;" w:date="2020-07-08T18:36:00Z">
        <w:r>
          <w:rPr>
            <w:rFonts w:hint="eastAsia"/>
          </w:rPr>
          <w:t>緯度</w:t>
        </w:r>
      </w:ins>
      <w:ins w:id="3139" w:author="山口 晃一郎&lt;yamaguchi.koichiro@jp.panasonic.com&gt;" w:date="2020-11-02T15:32:00Z">
        <w:r w:rsidR="00DE2997">
          <w:rPr>
            <w:rFonts w:hint="eastAsia"/>
          </w:rPr>
          <w:t>（実数）</w:t>
        </w:r>
      </w:ins>
    </w:p>
    <w:p w14:paraId="1E5E862A" w14:textId="77777777" w:rsidR="006F22FB" w:rsidRDefault="006F22FB" w:rsidP="006F22FB">
      <w:pPr>
        <w:rPr>
          <w:ins w:id="3140" w:author="山口 晃一郎&lt;yamaguchi.koichiro@jp.panasonic.com&gt;" w:date="2020-07-08T18:36:00Z"/>
        </w:rPr>
      </w:pPr>
      <w:ins w:id="3141" w:author="山口 晃一郎&lt;yamaguchi.koichiro@jp.panasonic.com&gt;" w:date="2020-07-08T18:36:00Z">
        <w:r>
          <w:rPr>
            <w:rFonts w:hint="eastAsia"/>
          </w:rPr>
          <w:t>LONGITUDE</w:t>
        </w:r>
        <w:r>
          <w:rPr>
            <w:rFonts w:hint="eastAsia"/>
          </w:rPr>
          <w:t>：充電スポット</w:t>
        </w:r>
      </w:ins>
      <w:ins w:id="3142" w:author="山口 晃一郎&lt;yamaguchi.koichiro@jp.panasonic.com&gt;" w:date="2020-11-02T15:33:00Z">
        <w:r w:rsidR="00DE2997">
          <w:rPr>
            <w:rFonts w:hint="eastAsia"/>
          </w:rPr>
          <w:t>の</w:t>
        </w:r>
      </w:ins>
      <w:ins w:id="3143" w:author="山口 晃一郎&lt;yamaguchi.koichiro@jp.panasonic.com&gt;" w:date="2020-07-08T18:36:00Z">
        <w:r>
          <w:rPr>
            <w:rFonts w:hint="eastAsia"/>
          </w:rPr>
          <w:t>経度</w:t>
        </w:r>
      </w:ins>
      <w:ins w:id="3144" w:author="山口 晃一郎&lt;yamaguchi.koichiro@jp.panasonic.com&gt;" w:date="2020-11-02T15:33:00Z">
        <w:r w:rsidR="00DE2997">
          <w:rPr>
            <w:rFonts w:hint="eastAsia"/>
          </w:rPr>
          <w:t>（実数）</w:t>
        </w:r>
      </w:ins>
    </w:p>
    <w:p w14:paraId="2B4DC6CF" w14:textId="77777777" w:rsidR="004E292D" w:rsidRDefault="006F22FB" w:rsidP="006F22FB">
      <w:pPr>
        <w:rPr>
          <w:ins w:id="3145" w:author="山口 晃一郎&lt;yamaguchi.koichiro@jp.panasonic.com&gt;" w:date="2020-07-29T16:13:00Z"/>
        </w:rPr>
      </w:pPr>
      <w:ins w:id="3146" w:author="山口 晃一郎&lt;yamaguchi.koichiro@jp.panasonic.com&gt;" w:date="2020-07-08T18:36:00Z">
        <w:r>
          <w:rPr>
            <w:rFonts w:hint="eastAsia"/>
          </w:rPr>
          <w:t>E-RATE</w:t>
        </w:r>
        <w:r>
          <w:rPr>
            <w:rFonts w:hint="eastAsia"/>
          </w:rPr>
          <w:t>：充電レート、</w:t>
        </w:r>
        <w:r>
          <w:rPr>
            <w:rFonts w:hint="eastAsia"/>
          </w:rPr>
          <w:t>1</w:t>
        </w:r>
        <w:r>
          <w:rPr>
            <w:rFonts w:hint="eastAsia"/>
          </w:rPr>
          <w:t>時間あたりに充電する電力量</w:t>
        </w:r>
      </w:ins>
      <w:ins w:id="3147" w:author="山口 晃一郎&lt;yamaguchi.koichiro@jp.panasonic.com&gt;" w:date="2020-11-02T15:35:00Z">
        <w:r w:rsidR="00DE2997">
          <w:rPr>
            <w:rFonts w:hint="eastAsia"/>
          </w:rPr>
          <w:t>（正の実数）</w:t>
        </w:r>
      </w:ins>
    </w:p>
    <w:p w14:paraId="61D0CCF6" w14:textId="77777777" w:rsidR="004E292D" w:rsidRDefault="004E292D" w:rsidP="004E292D">
      <w:pPr>
        <w:rPr>
          <w:ins w:id="3148" w:author="山口 晃一郎&lt;yamaguchi.koichiro@jp.panasonic.com&gt;" w:date="2020-07-29T16:13:00Z"/>
        </w:rPr>
      </w:pPr>
      <w:ins w:id="3149" w:author="山口 晃一郎&lt;yamaguchi.koichiro@jp.panasonic.com&gt;" w:date="2020-07-29T16:13:00Z">
        <w:r w:rsidRPr="00C27BEA">
          <w:t>FROM TIME</w:t>
        </w:r>
        <w:r>
          <w:rPr>
            <w:rFonts w:hint="eastAsia"/>
          </w:rPr>
          <w:t>：配送先の受け入れ開始時刻（</w:t>
        </w:r>
        <w:proofErr w:type="spellStart"/>
        <w:r>
          <w:rPr>
            <w:rFonts w:hint="eastAsia"/>
          </w:rPr>
          <w:t>hh:mm</w:t>
        </w:r>
      </w:ins>
      <w:proofErr w:type="spellEnd"/>
      <w:ins w:id="3150" w:author="山口 晃一郎&lt;yamaguchi.koichiro@jp.panasonic.com&gt;" w:date="2020-07-29T16:25:00Z">
        <w:r w:rsidR="000374A4">
          <w:rPr>
            <w:rFonts w:hint="eastAsia"/>
          </w:rPr>
          <w:t>、もしくは、</w:t>
        </w:r>
        <w:r w:rsidR="000374A4">
          <w:t>Y/m/d H:M:</w:t>
        </w:r>
        <w:r w:rsidR="000374A4" w:rsidRPr="000374A4">
          <w:t>S</w:t>
        </w:r>
      </w:ins>
      <w:ins w:id="3151" w:author="山口 晃一郎&lt;yamaguchi.koichiro@jp.panasonic.com&gt;" w:date="2020-11-02T15:36:00Z">
        <w:r w:rsidR="00DE2997">
          <w:rPr>
            <w:rFonts w:hint="eastAsia"/>
          </w:rPr>
          <w:t>）</w:t>
        </w:r>
      </w:ins>
    </w:p>
    <w:p w14:paraId="2253EA70" w14:textId="77777777" w:rsidR="004E292D" w:rsidRPr="003B1F20" w:rsidRDefault="004E292D" w:rsidP="004E292D">
      <w:pPr>
        <w:rPr>
          <w:ins w:id="3152" w:author="山口 晃一郎&lt;yamaguchi.koichiro@jp.panasonic.com&gt;" w:date="2020-11-02T15:35:00Z"/>
        </w:rPr>
      </w:pPr>
      <w:ins w:id="3153" w:author="山口 晃一郎&lt;yamaguchi.koichiro@jp.panasonic.com&gt;" w:date="2020-07-29T16:13:00Z">
        <w:r w:rsidRPr="00C27BEA">
          <w:t>TO TIME</w:t>
        </w:r>
        <w:r>
          <w:rPr>
            <w:rFonts w:hint="eastAsia"/>
          </w:rPr>
          <w:t>：配送先の受け入れ終了時刻（</w:t>
        </w:r>
        <w:proofErr w:type="spellStart"/>
        <w:r>
          <w:rPr>
            <w:rFonts w:hint="eastAsia"/>
          </w:rPr>
          <w:t>hh:mm</w:t>
        </w:r>
      </w:ins>
      <w:proofErr w:type="spellEnd"/>
      <w:ins w:id="3154" w:author="山口 晃一郎&lt;yamaguchi.koichiro@jp.panasonic.com&gt;" w:date="2020-07-29T16:25:00Z">
        <w:r w:rsidR="000374A4">
          <w:rPr>
            <w:rFonts w:hint="eastAsia"/>
          </w:rPr>
          <w:t>、もしくは、</w:t>
        </w:r>
        <w:r w:rsidR="000374A4">
          <w:t>Y/m/d H:M:</w:t>
        </w:r>
        <w:r w:rsidR="000374A4" w:rsidRPr="000374A4">
          <w:t>S</w:t>
        </w:r>
      </w:ins>
      <w:ins w:id="3155" w:author="山口 晃一郎&lt;yamaguchi.koichiro@jp.panasonic.com&gt;" w:date="2020-11-02T15:36:00Z">
        <w:r w:rsidR="00DE2997">
          <w:rPr>
            <w:rFonts w:hint="eastAsia"/>
          </w:rPr>
          <w:t>）</w:t>
        </w:r>
      </w:ins>
    </w:p>
    <w:p w14:paraId="085581D7" w14:textId="77777777" w:rsidR="000B1D52" w:rsidRDefault="000B1D52" w:rsidP="000B1D52">
      <w:pPr>
        <w:rPr>
          <w:ins w:id="3156" w:author="山口 晃一郎&lt;yamaguchi.koichiro@jp.panasonic.com&gt;" w:date="2020-11-30T09:19:00Z"/>
        </w:rPr>
      </w:pPr>
      <w:ins w:id="3157" w:author="山口 晃一郎&lt;yamaguchi.koichiro@jp.panasonic.com&gt;" w:date="2020-11-30T09:19:00Z">
        <w:r w:rsidRPr="00C27BEA">
          <w:t>SERVICE TIME</w:t>
        </w:r>
        <w:r>
          <w:rPr>
            <w:rFonts w:hint="eastAsia"/>
          </w:rPr>
          <w:t>：拠点及び配送先での作業時間（単位は分、</w:t>
        </w:r>
        <w:r>
          <w:rPr>
            <w:rFonts w:hint="eastAsia"/>
          </w:rPr>
          <w:t>0</w:t>
        </w:r>
        <w:r>
          <w:rPr>
            <w:rFonts w:hint="eastAsia"/>
          </w:rPr>
          <w:t>以上の実数）</w:t>
        </w:r>
      </w:ins>
    </w:p>
    <w:p w14:paraId="5362BC98" w14:textId="77777777" w:rsidR="00DE2997" w:rsidRDefault="00DE2997" w:rsidP="004E292D">
      <w:pPr>
        <w:rPr>
          <w:ins w:id="3158" w:author="山口 晃一郎&lt;yamaguchi.koichiro@jp.panasonic.com&gt;" w:date="2020-07-29T16:13:00Z"/>
        </w:rPr>
      </w:pPr>
    </w:p>
    <w:p w14:paraId="0DE9E27F" w14:textId="77777777" w:rsidR="00DE2997" w:rsidRDefault="006F22FB" w:rsidP="006F22FB">
      <w:pPr>
        <w:rPr>
          <w:ins w:id="3159" w:author="山口 晃一郎&lt;yamaguchi.koichiro@jp.panasonic.com&gt;" w:date="2020-11-02T15:37:00Z"/>
        </w:rPr>
      </w:pPr>
      <w:ins w:id="3160" w:author="山口 晃一郎&lt;yamaguchi.koichiro@jp.panasonic.com&gt;" w:date="2020-07-08T18:36:00Z">
        <w:r>
          <w:rPr>
            <w:rFonts w:hint="eastAsia"/>
          </w:rPr>
          <w:t xml:space="preserve">　</w:t>
        </w:r>
        <w:r>
          <w:rPr>
            <w:rFonts w:hint="eastAsia"/>
          </w:rPr>
          <w:t>2</w:t>
        </w:r>
        <w:r>
          <w:rPr>
            <w:rFonts w:hint="eastAsia"/>
          </w:rPr>
          <w:t>行目からはヘッダ行で定義された値を記述する。</w:t>
        </w:r>
      </w:ins>
    </w:p>
    <w:p w14:paraId="60A2DC5B" w14:textId="77777777" w:rsidR="003B33A9" w:rsidRPr="003B1F20" w:rsidRDefault="003B33A9" w:rsidP="006F22FB">
      <w:pPr>
        <w:rPr>
          <w:ins w:id="3161" w:author="山口 晃一郎&lt;yamaguchi.koichiro@jp.panasonic.com&gt;" w:date="2020-11-02T15:32:00Z"/>
        </w:rPr>
      </w:pPr>
      <w:ins w:id="3162" w:author="山口 晃一郎&lt;yamaguchi.koichiro@jp.panasonic.com&gt;" w:date="2020-11-02T15:37:00Z">
        <w:r>
          <w:rPr>
            <w:rFonts w:hint="eastAsia"/>
          </w:rPr>
          <w:t xml:space="preserve">　</w:t>
        </w:r>
        <w:r w:rsidR="00C35DC4">
          <w:rPr>
            <w:rFonts w:hint="eastAsia"/>
          </w:rPr>
          <w:t>2</w:t>
        </w:r>
        <w:r w:rsidR="00C35DC4">
          <w:rPr>
            <w:rFonts w:hint="eastAsia"/>
          </w:rPr>
          <w:t>行目から何も記述しなくても良い</w:t>
        </w:r>
      </w:ins>
      <w:ins w:id="3163" w:author="山口 晃一郎&lt;yamaguchi.koichiro@jp.panasonic.com&gt;" w:date="2020-11-02T15:40:00Z">
        <w:r w:rsidR="002A262E">
          <w:rPr>
            <w:rFonts w:hint="eastAsia"/>
          </w:rPr>
          <w:t>（充電スポットが計画に現れることはない）</w:t>
        </w:r>
      </w:ins>
      <w:ins w:id="3164" w:author="山口 晃一郎&lt;yamaguchi.koichiro@jp.panasonic.com&gt;" w:date="2020-11-02T15:37:00Z">
        <w:r w:rsidR="00C35DC4">
          <w:rPr>
            <w:rFonts w:hint="eastAsia"/>
          </w:rPr>
          <w:t>。</w:t>
        </w:r>
      </w:ins>
    </w:p>
    <w:p w14:paraId="62EC6E11" w14:textId="77777777" w:rsidR="00DE2997" w:rsidRDefault="007B5318" w:rsidP="00DE2997">
      <w:pPr>
        <w:ind w:firstLineChars="100" w:firstLine="210"/>
        <w:rPr>
          <w:ins w:id="3165" w:author="山口 晃一郎&lt;yamaguchi.koichiro@jp.panasonic.com&gt;" w:date="2020-11-02T15:34:00Z"/>
        </w:rPr>
      </w:pPr>
      <w:ins w:id="3166" w:author="山口 晃一郎&lt;yamaguchi.koichiro@jp.panasonic.com&gt;" w:date="2020-11-02T15:40:00Z">
        <w:r>
          <w:rPr>
            <w:rFonts w:hint="eastAsia"/>
          </w:rPr>
          <w:t>記述する場合、</w:t>
        </w:r>
      </w:ins>
      <w:ins w:id="3167" w:author="山口 晃一郎&lt;yamaguchi.koichiro@jp.panasonic.com&gt;" w:date="2020-11-02T15:34:00Z">
        <w:r w:rsidR="00DE2997">
          <w:rPr>
            <w:rFonts w:hint="eastAsia"/>
          </w:rPr>
          <w:t>2</w:t>
        </w:r>
        <w:r w:rsidR="00DE2997">
          <w:rPr>
            <w:rFonts w:hint="eastAsia"/>
          </w:rPr>
          <w:t>行目以降全ての行において、すべての項目に何か値を記述すること（空白の項目を作らないこと）</w:t>
        </w:r>
      </w:ins>
    </w:p>
    <w:p w14:paraId="2347684E" w14:textId="77777777" w:rsidR="00DE2997" w:rsidRDefault="00DE2997" w:rsidP="00DE2997">
      <w:pPr>
        <w:ind w:firstLineChars="100" w:firstLine="210"/>
        <w:rPr>
          <w:ins w:id="3168" w:author="山口 晃一郎&lt;yamaguchi.koichiro@jp.panasonic.com&gt;" w:date="2020-11-02T15:34:00Z"/>
        </w:rPr>
      </w:pPr>
      <w:ins w:id="3169" w:author="山口 晃一郎&lt;yamaguchi.koichiro@jp.panasonic.com&gt;" w:date="2020-11-02T15:34:00Z">
        <w:r>
          <w:rPr>
            <w:rFonts w:hint="eastAsia"/>
          </w:rPr>
          <w:t>緯度・経度は、読み込みのみで計画作成処理には使わないが、対象場所の緯度・経度の値を指定するのが望ましい。</w:t>
        </w:r>
      </w:ins>
    </w:p>
    <w:p w14:paraId="057941EB" w14:textId="77777777" w:rsidR="006F22FB" w:rsidRDefault="006F22FB">
      <w:pPr>
        <w:ind w:firstLineChars="100" w:firstLine="210"/>
        <w:rPr>
          <w:ins w:id="3170" w:author="山口 晃一郎&lt;yamaguchi.koichiro@jp.panasonic.com&gt;" w:date="2020-07-08T18:36:00Z"/>
        </w:rPr>
        <w:pPrChange w:id="3171" w:author="山口 晃一郎&lt;yamaguchi.koichiro@jp.panasonic.com&gt;" w:date="2020-11-02T15:32:00Z">
          <w:pPr/>
        </w:pPrChange>
      </w:pPr>
      <w:ins w:id="3172" w:author="山口 晃一郎&lt;yamaguchi.koichiro@jp.panasonic.com&gt;" w:date="2020-07-08T18:36:00Z">
        <w:r>
          <w:rPr>
            <w:rFonts w:hint="eastAsia"/>
          </w:rPr>
          <w:t>以下ファイル記述例。</w:t>
        </w:r>
      </w:ins>
    </w:p>
    <w:p w14:paraId="17E29616" w14:textId="77777777" w:rsidR="006F22FB" w:rsidRDefault="006F22FB" w:rsidP="006F22FB">
      <w:pPr>
        <w:rPr>
          <w:ins w:id="3173" w:author="山口 晃一郎&lt;yamaguchi.koichiro@jp.panasonic.com&gt;" w:date="2020-07-08T18:36:00Z"/>
        </w:rPr>
      </w:pPr>
    </w:p>
    <w:p w14:paraId="6AA488EE" w14:textId="77777777" w:rsidR="006F22FB" w:rsidRDefault="006F22FB" w:rsidP="006F22FB">
      <w:pPr>
        <w:rPr>
          <w:ins w:id="3174" w:author="山口 晃一郎&lt;yamaguchi.koichiro@jp.panasonic.com&gt;" w:date="2020-07-08T18:36:00Z"/>
        </w:rPr>
      </w:pPr>
      <w:ins w:id="3175" w:author="山口 晃一郎&lt;yamaguchi.koichiro@jp.panasonic.com&gt;" w:date="2020-07-08T18:36:00Z">
        <w:r>
          <w:t>#E-SPOT NO.,LATITUDE,LONGITUDE,E-RATE</w:t>
        </w:r>
      </w:ins>
      <w:ins w:id="3176" w:author="山口 晃一郎&lt;yamaguchi.koichiro@jp.panasonic.com&gt;" w:date="2020-07-29T16:15:00Z">
        <w:r w:rsidR="004E292D">
          <w:rPr>
            <w:rFonts w:hint="eastAsia"/>
          </w:rPr>
          <w:t>,</w:t>
        </w:r>
        <w:r w:rsidR="004E292D" w:rsidRPr="00C27BEA">
          <w:t>FROM TIME</w:t>
        </w:r>
        <w:r w:rsidR="004E292D">
          <w:t>,</w:t>
        </w:r>
        <w:r w:rsidR="004E292D" w:rsidRPr="00C27BEA">
          <w:t>TO TIME</w:t>
        </w:r>
      </w:ins>
      <w:ins w:id="3177" w:author="山口 晃一郎&lt;yamaguchi.koichiro@jp.panasonic.com&gt;" w:date="2020-11-30T09:20:00Z">
        <w:r w:rsidR="000B1D52">
          <w:t>,</w:t>
        </w:r>
        <w:r w:rsidR="000B1D52" w:rsidRPr="000B1D52">
          <w:t xml:space="preserve"> </w:t>
        </w:r>
        <w:r w:rsidR="000B1D52" w:rsidRPr="00C27BEA">
          <w:t>SERVICE TIME</w:t>
        </w:r>
      </w:ins>
    </w:p>
    <w:p w14:paraId="4526027B" w14:textId="77777777" w:rsidR="006F22FB" w:rsidRDefault="00E93BD5" w:rsidP="006F22FB">
      <w:pPr>
        <w:rPr>
          <w:ins w:id="3178" w:author="山口 晃一郎&lt;yamaguchi.koichiro@jp.panasonic.com&gt;" w:date="2020-07-08T18:36:00Z"/>
        </w:rPr>
      </w:pPr>
      <w:ins w:id="3179" w:author="山口 晃一郎&lt;yamaguchi.koichiro@jp.panasonic.com&gt;" w:date="2020-07-08T18:36:00Z">
        <w:r>
          <w:t>e</w:t>
        </w:r>
        <w:r w:rsidR="006F22FB">
          <w:t>0,34.599550278,135.491516667,8</w:t>
        </w:r>
      </w:ins>
      <w:ins w:id="3180" w:author="山口 晃一郎&lt;yamaguchi.koichiro@jp.panasonic.com&gt;" w:date="2020-07-29T16:13:00Z">
        <w:r w:rsidR="004E292D">
          <w:t>,00:00,23:59</w:t>
        </w:r>
      </w:ins>
      <w:ins w:id="3181" w:author="山口 晃一郎&lt;yamaguchi.koichiro@jp.panasonic.com&gt;" w:date="2020-11-30T09:20:00Z">
        <w:r w:rsidR="000B1D52">
          <w:t>,6</w:t>
        </w:r>
      </w:ins>
    </w:p>
    <w:p w14:paraId="5E39F15D" w14:textId="77777777" w:rsidR="006F22FB" w:rsidRPr="00E36F97" w:rsidRDefault="00E93BD5">
      <w:pPr>
        <w:rPr>
          <w:ins w:id="3182" w:author="山口 晃一郎&lt;yamaguchi.koichiro@jp.panasonic.com&gt;" w:date="2020-07-08T18:34:00Z"/>
        </w:rPr>
        <w:pPrChange w:id="3183" w:author="山口 晃一郎&lt;yamaguchi.koichiro@jp.panasonic.com&gt;" w:date="2020-07-08T18:34:00Z">
          <w:pPr>
            <w:pStyle w:val="2"/>
          </w:pPr>
        </w:pPrChange>
      </w:pPr>
      <w:ins w:id="3184" w:author="山口 晃一郎&lt;yamaguchi.koichiro@jp.panasonic.com&gt;" w:date="2020-07-08T18:36:00Z">
        <w:r>
          <w:t>e</w:t>
        </w:r>
        <w:r w:rsidR="006F22FB">
          <w:t>1,34.579354722,135.473005556,8</w:t>
        </w:r>
      </w:ins>
      <w:ins w:id="3185" w:author="山口 晃一郎&lt;yamaguchi.koichiro@jp.panasonic.com&gt;" w:date="2020-07-29T16:14:00Z">
        <w:r w:rsidR="004E292D">
          <w:t>,00:00,23:59</w:t>
        </w:r>
      </w:ins>
      <w:ins w:id="3186" w:author="山口 晃一郎&lt;yamaguchi.koichiro@jp.panasonic.com&gt;" w:date="2020-11-30T09:20:00Z">
        <w:r w:rsidR="000B1D52">
          <w:t>,6</w:t>
        </w:r>
      </w:ins>
    </w:p>
    <w:p w14:paraId="6FED5DF7" w14:textId="77777777" w:rsidR="006F22FB" w:rsidRDefault="006F22FB" w:rsidP="00857629">
      <w:pPr>
        <w:rPr>
          <w:ins w:id="3187" w:author="山口 晃一郎&lt;yamaguchi.koichiro@jp.panasonic.com&gt;" w:date="2020-09-01T18:30:00Z"/>
        </w:rPr>
      </w:pPr>
    </w:p>
    <w:p w14:paraId="003ABD21" w14:textId="77777777" w:rsidR="008F45B1" w:rsidRDefault="00C22810">
      <w:pPr>
        <w:pStyle w:val="2"/>
        <w:rPr>
          <w:ins w:id="3188" w:author="山口 晃一郎&lt;yamaguchi.koichiro@jp.panasonic.com&gt;" w:date="2020-09-01T18:30:00Z"/>
        </w:rPr>
        <w:pPrChange w:id="3189" w:author="山口 晃一郎&lt;yamaguchi.koichiro@jp.panasonic.com&gt;" w:date="2020-09-01T18:30:00Z">
          <w:pPr>
            <w:pStyle w:val="2"/>
            <w:numPr>
              <w:numId w:val="69"/>
            </w:numPr>
          </w:pPr>
        </w:pPrChange>
      </w:pPr>
      <w:bookmarkStart w:id="3190" w:name="_Ref54078860"/>
      <w:bookmarkStart w:id="3191" w:name="_Ref54079107"/>
      <w:ins w:id="3192" w:author="山口 晃一郎&lt;yamaguchi.koichiro@jp.panasonic.com&gt;" w:date="2021-02-22T13:43:00Z">
        <w:r>
          <w:rPr>
            <w:rFonts w:hint="eastAsia"/>
          </w:rPr>
          <w:t xml:space="preserve"> </w:t>
        </w:r>
      </w:ins>
      <w:bookmarkStart w:id="3193" w:name="_Toc120881806"/>
      <w:ins w:id="3194" w:author="山口 晃一郎&lt;yamaguchi.koichiro@jp.panasonic.com&gt;" w:date="2020-11-30T09:12:00Z">
        <w:r w:rsidR="000B1D52">
          <w:rPr>
            <w:rFonts w:hint="eastAsia"/>
          </w:rPr>
          <w:t>消費電力</w:t>
        </w:r>
      </w:ins>
      <w:ins w:id="3195" w:author="山口 晃一郎&lt;yamaguchi.koichiro@jp.panasonic.com&gt;" w:date="2020-09-01T18:30:00Z">
        <w:r w:rsidR="000B1D52" w:rsidRPr="006F22FB">
          <w:rPr>
            <w:rFonts w:hint="eastAsia"/>
          </w:rPr>
          <w:t>ファイル</w:t>
        </w:r>
        <w:bookmarkEnd w:id="3190"/>
        <w:bookmarkEnd w:id="3191"/>
        <w:bookmarkEnd w:id="3193"/>
      </w:ins>
    </w:p>
    <w:p w14:paraId="687639C8" w14:textId="77777777" w:rsidR="008F45B1" w:rsidRDefault="008F45B1" w:rsidP="008F45B1">
      <w:pPr>
        <w:rPr>
          <w:ins w:id="3196" w:author="山口 晃一郎&lt;yamaguchi.koichiro@jp.panasonic.com&gt;" w:date="2020-09-01T18:30:00Z"/>
        </w:rPr>
      </w:pPr>
      <w:ins w:id="3197" w:author="山口 晃一郎&lt;yamaguchi.koichiro@jp.panasonic.com&gt;" w:date="2020-09-01T18:30:00Z">
        <w:r>
          <w:rPr>
            <w:rFonts w:hint="eastAsia"/>
          </w:rPr>
          <w:t xml:space="preserve">　</w:t>
        </w:r>
        <w:r>
          <w:rPr>
            <w:rFonts w:hint="eastAsia"/>
          </w:rPr>
          <w:t>,</w:t>
        </w:r>
        <w:r>
          <w:rPr>
            <w:rFonts w:hint="eastAsia"/>
          </w:rPr>
          <w:t>（カンマ）区切りの</w:t>
        </w:r>
        <w:r>
          <w:rPr>
            <w:rFonts w:hint="eastAsia"/>
          </w:rPr>
          <w:t>CSV</w:t>
        </w:r>
        <w:r>
          <w:rPr>
            <w:rFonts w:hint="eastAsia"/>
          </w:rPr>
          <w:t>ファイル。</w:t>
        </w:r>
      </w:ins>
    </w:p>
    <w:p w14:paraId="1A93A09A" w14:textId="77777777" w:rsidR="008F45B1" w:rsidRDefault="008F45B1" w:rsidP="008F45B1">
      <w:pPr>
        <w:rPr>
          <w:ins w:id="3198" w:author="山口 晃一郎&lt;yamaguchi.koichiro@jp.panasonic.com&gt;" w:date="2020-09-01T18:31:00Z"/>
        </w:rPr>
      </w:pPr>
      <w:ins w:id="3199" w:author="山口 晃一郎&lt;yamaguchi.koichiro@jp.panasonic.com&gt;" w:date="2020-09-01T18:31:00Z">
        <w:r>
          <w:rPr>
            <w:rFonts w:hint="eastAsia"/>
          </w:rPr>
          <w:t xml:space="preserve">　ヘッダ行なし。</w:t>
        </w:r>
        <w:r>
          <w:rPr>
            <w:rFonts w:hint="eastAsia"/>
          </w:rPr>
          <w:t>1</w:t>
        </w:r>
        <w:r>
          <w:rPr>
            <w:rFonts w:hint="eastAsia"/>
          </w:rPr>
          <w:t>行目から以下に相当する値を記述。</w:t>
        </w:r>
      </w:ins>
    </w:p>
    <w:p w14:paraId="2C84E7DF" w14:textId="77777777" w:rsidR="008F45B1" w:rsidRDefault="008F45B1" w:rsidP="008F45B1">
      <w:pPr>
        <w:rPr>
          <w:ins w:id="3200" w:author="山口 晃一郎&lt;yamaguchi.koichiro@jp.panasonic.com&gt;" w:date="2020-09-01T18:31:00Z"/>
        </w:rPr>
      </w:pPr>
      <w:ins w:id="3201" w:author="山口 晃一郎&lt;yamaguchi.koichiro@jp.panasonic.com&gt;" w:date="2020-09-01T18:31:00Z">
        <w:r>
          <w:rPr>
            <w:rFonts w:hint="eastAsia"/>
          </w:rPr>
          <w:t>CUST NO.,CUST NO.,</w:t>
        </w:r>
        <w:proofErr w:type="spellStart"/>
        <w:r>
          <w:t>ecost</w:t>
        </w:r>
        <w:proofErr w:type="spellEnd"/>
      </w:ins>
    </w:p>
    <w:p w14:paraId="01C02B22" w14:textId="77777777" w:rsidR="008F45B1" w:rsidRPr="00B27DA3" w:rsidRDefault="008F45B1" w:rsidP="008F45B1">
      <w:pPr>
        <w:rPr>
          <w:ins w:id="3202" w:author="山口 晃一郎&lt;yamaguchi.koichiro@jp.panasonic.com&gt;" w:date="2020-09-01T18:31:00Z"/>
        </w:rPr>
      </w:pPr>
      <w:ins w:id="3203" w:author="山口 晃一郎&lt;yamaguchi.koichiro@jp.panasonic.com&gt;" w:date="2020-09-01T18:31:00Z">
        <w:r>
          <w:rPr>
            <w:rFonts w:hint="eastAsia"/>
          </w:rPr>
          <w:t xml:space="preserve">　各項目の説明は以下。</w:t>
        </w:r>
      </w:ins>
    </w:p>
    <w:p w14:paraId="44437804" w14:textId="77777777" w:rsidR="008F45B1" w:rsidRDefault="008F45B1" w:rsidP="008F45B1">
      <w:pPr>
        <w:rPr>
          <w:ins w:id="3204" w:author="山口 晃一郎&lt;yamaguchi.koichiro@jp.panasonic.com&gt;" w:date="2020-09-01T18:31:00Z"/>
        </w:rPr>
      </w:pPr>
      <w:ins w:id="3205" w:author="山口 晃一郎&lt;yamaguchi.koichiro@jp.panasonic.com&gt;" w:date="2020-09-01T18:31:00Z">
        <w:r>
          <w:rPr>
            <w:rFonts w:hint="eastAsia"/>
          </w:rPr>
          <w:t>CUST NO.</w:t>
        </w:r>
        <w:r>
          <w:rPr>
            <w:rFonts w:hint="eastAsia"/>
          </w:rPr>
          <w:t>：配送定義ファイルで定義した値</w:t>
        </w:r>
      </w:ins>
    </w:p>
    <w:p w14:paraId="6B6001ED" w14:textId="77777777" w:rsidR="008F45B1" w:rsidRDefault="008F45B1" w:rsidP="008F45B1">
      <w:pPr>
        <w:rPr>
          <w:ins w:id="3206" w:author="山口 晃一郎&lt;yamaguchi.koichiro@jp.panasonic.com&gt;" w:date="2020-09-01T18:31:00Z"/>
        </w:rPr>
      </w:pPr>
      <w:proofErr w:type="spellStart"/>
      <w:ins w:id="3207" w:author="山口 晃一郎&lt;yamaguchi.koichiro@jp.panasonic.com&gt;" w:date="2020-09-01T18:31:00Z">
        <w:r>
          <w:t>ecost</w:t>
        </w:r>
        <w:proofErr w:type="spellEnd"/>
        <w:r>
          <w:rPr>
            <w:rFonts w:hint="eastAsia"/>
          </w:rPr>
          <w:t>：</w:t>
        </w:r>
        <w:r>
          <w:rPr>
            <w:rFonts w:hint="eastAsia"/>
          </w:rPr>
          <w:t>1</w:t>
        </w:r>
        <w:r>
          <w:rPr>
            <w:rFonts w:hint="eastAsia"/>
          </w:rPr>
          <w:t>項目目の</w:t>
        </w:r>
        <w:r>
          <w:rPr>
            <w:rFonts w:hint="eastAsia"/>
          </w:rPr>
          <w:t>CUST NO.</w:t>
        </w:r>
        <w:r>
          <w:rPr>
            <w:rFonts w:hint="eastAsia"/>
          </w:rPr>
          <w:t>から</w:t>
        </w:r>
        <w:r>
          <w:rPr>
            <w:rFonts w:hint="eastAsia"/>
          </w:rPr>
          <w:t>2</w:t>
        </w:r>
        <w:r>
          <w:rPr>
            <w:rFonts w:hint="eastAsia"/>
          </w:rPr>
          <w:t>項目目の</w:t>
        </w:r>
        <w:r>
          <w:rPr>
            <w:rFonts w:hint="eastAsia"/>
          </w:rPr>
          <w:t>CUST NO.</w:t>
        </w:r>
        <w:r>
          <w:rPr>
            <w:rFonts w:hint="eastAsia"/>
          </w:rPr>
          <w:t>へ行くのに必要な電力量。</w:t>
        </w:r>
      </w:ins>
      <w:ins w:id="3208" w:author="山口 晃一郎&lt;yamaguchi.koichiro@jp.panasonic.com&gt;" w:date="2021-02-22T11:34:00Z">
        <w:r w:rsidR="0076221D">
          <w:rPr>
            <w:rFonts w:hint="eastAsia"/>
          </w:rPr>
          <w:t>1</w:t>
        </w:r>
        <w:r w:rsidR="0076221D">
          <w:rPr>
            <w:rFonts w:hint="eastAsia"/>
          </w:rPr>
          <w:t>項目目の</w:t>
        </w:r>
        <w:r w:rsidR="0076221D">
          <w:rPr>
            <w:rFonts w:hint="eastAsia"/>
          </w:rPr>
          <w:t>CUST NO.</w:t>
        </w:r>
        <w:r w:rsidR="0076221D">
          <w:rPr>
            <w:rFonts w:hint="eastAsia"/>
          </w:rPr>
          <w:t>から</w:t>
        </w:r>
        <w:r w:rsidR="0076221D">
          <w:rPr>
            <w:rFonts w:hint="eastAsia"/>
          </w:rPr>
          <w:t>2</w:t>
        </w:r>
        <w:r w:rsidR="0076221D">
          <w:rPr>
            <w:rFonts w:hint="eastAsia"/>
          </w:rPr>
          <w:t>項目目の</w:t>
        </w:r>
        <w:r w:rsidR="0076221D">
          <w:rPr>
            <w:rFonts w:hint="eastAsia"/>
          </w:rPr>
          <w:t>CUST NO.</w:t>
        </w:r>
        <w:r w:rsidR="0076221D">
          <w:rPr>
            <w:rFonts w:hint="eastAsia"/>
          </w:rPr>
          <w:t>へ行けない場合、「</w:t>
        </w:r>
        <w:r w:rsidR="0076221D">
          <w:rPr>
            <w:rFonts w:hint="eastAsia"/>
          </w:rPr>
          <w:t>-1</w:t>
        </w:r>
        <w:r w:rsidR="0076221D">
          <w:rPr>
            <w:rFonts w:hint="eastAsia"/>
          </w:rPr>
          <w:t>」を格納する。</w:t>
        </w:r>
      </w:ins>
    </w:p>
    <w:p w14:paraId="5D36D516" w14:textId="77777777" w:rsidR="00634B6A" w:rsidRDefault="00634B6A" w:rsidP="008F45B1">
      <w:pPr>
        <w:ind w:firstLineChars="100" w:firstLine="210"/>
        <w:rPr>
          <w:ins w:id="3209" w:author="山口 晃一郎&lt;yamaguchi.koichiro@jp.panasonic.com&gt;" w:date="2020-11-02T15:44:00Z"/>
        </w:rPr>
      </w:pPr>
    </w:p>
    <w:p w14:paraId="1B998DBA" w14:textId="77777777" w:rsidR="00634B6A" w:rsidRDefault="008F45B1" w:rsidP="008F45B1">
      <w:pPr>
        <w:ind w:firstLineChars="100" w:firstLine="210"/>
        <w:rPr>
          <w:ins w:id="3210" w:author="山口 晃一郎&lt;yamaguchi.koichiro@jp.panasonic.com&gt;" w:date="2020-11-02T15:44:00Z"/>
        </w:rPr>
      </w:pPr>
      <w:ins w:id="3211" w:author="山口 晃一郎&lt;yamaguchi.koichiro@jp.panasonic.com&gt;" w:date="2020-09-01T18:31:00Z">
        <w:r>
          <w:rPr>
            <w:rFonts w:hint="eastAsia"/>
          </w:rPr>
          <w:t>配送定義ファイルで定義した</w:t>
        </w:r>
        <w:r>
          <w:rPr>
            <w:rFonts w:hint="eastAsia"/>
          </w:rPr>
          <w:t>CUST NO.</w:t>
        </w:r>
      </w:ins>
      <w:ins w:id="3212" w:author="山口 晃一郎&lt;yamaguchi.koichiro@jp.panasonic.com&gt;" w:date="2021-02-22T13:49:00Z">
        <w:r w:rsidR="00C22810" w:rsidRPr="00C22810">
          <w:rPr>
            <w:rFonts w:hint="eastAsia"/>
          </w:rPr>
          <w:t xml:space="preserve"> </w:t>
        </w:r>
        <w:r w:rsidR="00C22810">
          <w:rPr>
            <w:rFonts w:hint="eastAsia"/>
          </w:rPr>
          <w:t>、及び、</w:t>
        </w:r>
        <w:r w:rsidR="00C22810" w:rsidRPr="006F22FB">
          <w:rPr>
            <w:rFonts w:hint="eastAsia"/>
          </w:rPr>
          <w:t>充電スポット定義ファイル</w:t>
        </w:r>
        <w:r w:rsidR="00C22810">
          <w:rPr>
            <w:rFonts w:hint="eastAsia"/>
          </w:rPr>
          <w:t>の</w:t>
        </w:r>
        <w:r w:rsidR="00C22810">
          <w:t>C-SPOT NO.</w:t>
        </w:r>
        <w:r w:rsidR="00C22810">
          <w:rPr>
            <w:rFonts w:hint="eastAsia"/>
          </w:rPr>
          <w:t>、及び、最終訪問先定義ファイルの</w:t>
        </w:r>
        <w:r w:rsidR="00C22810">
          <w:rPr>
            <w:rFonts w:hint="eastAsia"/>
          </w:rPr>
          <w:t>CUST NO.</w:t>
        </w:r>
      </w:ins>
      <w:ins w:id="3213" w:author="山口 晃一郎&lt;yamaguchi.koichiro@jp.panasonic.com&gt;" w:date="2020-09-01T18:31:00Z">
        <w:r w:rsidR="00634B6A">
          <w:rPr>
            <w:rFonts w:hint="eastAsia"/>
          </w:rPr>
          <w:t>の全ての組み合わせを記述する</w:t>
        </w:r>
        <w:r>
          <w:rPr>
            <w:rFonts w:hint="eastAsia"/>
          </w:rPr>
          <w:t>。</w:t>
        </w:r>
      </w:ins>
    </w:p>
    <w:p w14:paraId="6CDEDF26" w14:textId="77777777" w:rsidR="00634B6A" w:rsidRDefault="00634B6A" w:rsidP="00634B6A">
      <w:pPr>
        <w:ind w:firstLineChars="100" w:firstLine="210"/>
        <w:rPr>
          <w:ins w:id="3214" w:author="山口 晃一郎&lt;yamaguchi.koichiro@jp.panasonic.com&gt;" w:date="2020-11-02T15:44:00Z"/>
        </w:rPr>
      </w:pPr>
      <w:ins w:id="3215" w:author="山口 晃一郎&lt;yamaguchi.koichiro@jp.panasonic.com&gt;" w:date="2020-11-02T15:44:00Z">
        <w:r>
          <w:rPr>
            <w:rFonts w:hint="eastAsia"/>
          </w:rPr>
          <w:t>同一</w:t>
        </w:r>
        <w:r>
          <w:rPr>
            <w:rFonts w:hint="eastAsia"/>
          </w:rPr>
          <w:t>CUST NO.</w:t>
        </w:r>
        <w:r>
          <w:rPr>
            <w:rFonts w:hint="eastAsia"/>
          </w:rPr>
          <w:t>同士の組み合わせは記述しなくても良い。記述した場合、処理速度低下の要因となる。</w:t>
        </w:r>
      </w:ins>
    </w:p>
    <w:p w14:paraId="3D23B90E" w14:textId="77777777" w:rsidR="00634B6A" w:rsidRDefault="00634B6A" w:rsidP="00634B6A">
      <w:pPr>
        <w:ind w:firstLineChars="100" w:firstLine="210"/>
        <w:rPr>
          <w:ins w:id="3216" w:author="山口 晃一郎&lt;yamaguchi.koichiro@jp.panasonic.com&gt;" w:date="2020-11-02T15:44:00Z"/>
        </w:rPr>
      </w:pPr>
      <w:ins w:id="3217" w:author="山口 晃一郎&lt;yamaguchi.koichiro@jp.panasonic.com&gt;" w:date="2020-11-02T15:44:00Z">
        <w:r>
          <w:rPr>
            <w:rFonts w:hint="eastAsia"/>
          </w:rPr>
          <w:t>配送定義ファイルに定義されない</w:t>
        </w:r>
        <w:r>
          <w:rPr>
            <w:rFonts w:hint="eastAsia"/>
          </w:rPr>
          <w:t>CUST NO.</w:t>
        </w:r>
        <w:r>
          <w:rPr>
            <w:rFonts w:hint="eastAsia"/>
          </w:rPr>
          <w:t>を記述しても動作に問題はないが、処理速度低下の要因となる。</w:t>
        </w:r>
      </w:ins>
    </w:p>
    <w:p w14:paraId="1E7F187E" w14:textId="77777777" w:rsidR="00634B6A" w:rsidRDefault="00634B6A" w:rsidP="00634B6A">
      <w:pPr>
        <w:ind w:firstLineChars="100" w:firstLine="210"/>
        <w:rPr>
          <w:ins w:id="3218" w:author="山口 晃一郎&lt;yamaguchi.koichiro@jp.panasonic.com&gt;" w:date="2020-11-02T15:45:00Z"/>
        </w:rPr>
      </w:pPr>
      <w:ins w:id="3219" w:author="山口 晃一郎&lt;yamaguchi.koichiro@jp.panasonic.com&gt;" w:date="2020-11-02T15:44:00Z">
        <w:r>
          <w:rPr>
            <w:rFonts w:hint="eastAsia"/>
          </w:rPr>
          <w:t>2</w:t>
        </w:r>
        <w:r>
          <w:rPr>
            <w:rFonts w:hint="eastAsia"/>
          </w:rPr>
          <w:t>地点の組み合わせは</w:t>
        </w:r>
        <w:r>
          <w:rPr>
            <w:rFonts w:hint="eastAsia"/>
          </w:rPr>
          <w:t>1</w:t>
        </w:r>
        <w:r>
          <w:rPr>
            <w:rFonts w:hint="eastAsia"/>
          </w:rPr>
          <w:t>件のみ記述する。</w:t>
        </w:r>
      </w:ins>
    </w:p>
    <w:p w14:paraId="0CDB5B6A" w14:textId="77777777" w:rsidR="00634B6A" w:rsidRDefault="00634B6A" w:rsidP="00634B6A">
      <w:pPr>
        <w:ind w:firstLineChars="100" w:firstLine="210"/>
        <w:rPr>
          <w:ins w:id="3220" w:author="山口 晃一郎&lt;yamaguchi.koichiro@jp.panasonic.com&gt;" w:date="2020-11-02T15:44:00Z"/>
        </w:rPr>
      </w:pPr>
      <w:ins w:id="3221" w:author="山口 晃一郎&lt;yamaguchi.koichiro@jp.panasonic.com&gt;" w:date="2020-11-02T15:45:00Z">
        <w:r>
          <w:rPr>
            <w:rFonts w:hint="eastAsia"/>
          </w:rPr>
          <w:t>電費ファイルが指定された場合、上述した</w:t>
        </w:r>
        <w:r>
          <w:rPr>
            <w:rFonts w:hint="eastAsia"/>
          </w:rPr>
          <w:t>E-COST</w:t>
        </w:r>
        <w:r>
          <w:rPr>
            <w:rFonts w:hint="eastAsia"/>
          </w:rPr>
          <w:t>は一切使用しない。</w:t>
        </w:r>
      </w:ins>
    </w:p>
    <w:p w14:paraId="564EA97A" w14:textId="77777777" w:rsidR="008F45B1" w:rsidRDefault="008F45B1" w:rsidP="008F45B1">
      <w:pPr>
        <w:ind w:firstLineChars="100" w:firstLine="210"/>
        <w:rPr>
          <w:ins w:id="3222" w:author="山口 晃一郎&lt;yamaguchi.koichiro@jp.panasonic.com&gt;" w:date="2020-09-01T18:31:00Z"/>
        </w:rPr>
      </w:pPr>
      <w:ins w:id="3223" w:author="山口 晃一郎&lt;yamaguchi.koichiro@jp.panasonic.com&gt;" w:date="2020-09-01T18:31:00Z">
        <w:r>
          <w:rPr>
            <w:rFonts w:hint="eastAsia"/>
          </w:rPr>
          <w:t>以下ファイル記述例。</w:t>
        </w:r>
      </w:ins>
    </w:p>
    <w:p w14:paraId="22C8A176" w14:textId="77777777" w:rsidR="00634B6A" w:rsidRPr="003B1F20" w:rsidRDefault="00634B6A" w:rsidP="008F45B1">
      <w:pPr>
        <w:rPr>
          <w:ins w:id="3224" w:author="山口 晃一郎&lt;yamaguchi.koichiro@jp.panasonic.com&gt;" w:date="2020-09-01T18:31:00Z"/>
        </w:rPr>
      </w:pPr>
    </w:p>
    <w:p w14:paraId="05E6F42D" w14:textId="77777777" w:rsidR="008F45B1" w:rsidRDefault="008F45B1" w:rsidP="008F45B1">
      <w:pPr>
        <w:rPr>
          <w:ins w:id="3225" w:author="山口 晃一郎&lt;yamaguchi.koichiro@jp.panasonic.com&gt;" w:date="2020-09-01T18:31:00Z"/>
        </w:rPr>
      </w:pPr>
      <w:ins w:id="3226" w:author="山口 晃一郎&lt;yamaguchi.koichiro@jp.panasonic.com&gt;" w:date="2020-09-01T18:31:00Z">
        <w:r>
          <w:t>0,1,</w:t>
        </w:r>
      </w:ins>
      <w:ins w:id="3227" w:author="山口 晃一郎&lt;yamaguchi.koichiro@jp.panasonic.com&gt;" w:date="2020-09-01T18:32:00Z">
        <w:r>
          <w:t>1.2</w:t>
        </w:r>
      </w:ins>
    </w:p>
    <w:p w14:paraId="083220B1" w14:textId="77777777" w:rsidR="008F45B1" w:rsidRPr="00E52BA0" w:rsidRDefault="008F45B1" w:rsidP="008F45B1">
      <w:pPr>
        <w:rPr>
          <w:ins w:id="3228" w:author="山口 晃一郎&lt;yamaguchi.koichiro@jp.panasonic.com&gt;" w:date="2020-09-01T18:31:00Z"/>
        </w:rPr>
      </w:pPr>
      <w:ins w:id="3229" w:author="山口 晃一郎&lt;yamaguchi.koichiro@jp.panasonic.com&gt;" w:date="2020-09-01T18:31:00Z">
        <w:r>
          <w:t>0,2,</w:t>
        </w:r>
      </w:ins>
      <w:ins w:id="3230" w:author="山口 晃一郎&lt;yamaguchi.koichiro@jp.panasonic.com&gt;" w:date="2020-09-01T18:32:00Z">
        <w:r>
          <w:t>2.01</w:t>
        </w:r>
      </w:ins>
    </w:p>
    <w:p w14:paraId="061CDE93" w14:textId="77777777" w:rsidR="008F45B1" w:rsidRPr="008F45B1" w:rsidRDefault="008F45B1" w:rsidP="00857629">
      <w:pPr>
        <w:rPr>
          <w:ins w:id="3231" w:author="山口 晃一郎&lt;yamaguchi.koichiro@jp.panasonic.com&gt;" w:date="2020-07-09T09:29:00Z"/>
        </w:rPr>
      </w:pPr>
    </w:p>
    <w:p w14:paraId="1C9370B1" w14:textId="77777777" w:rsidR="000B6906" w:rsidRDefault="00C22810" w:rsidP="000B6906">
      <w:pPr>
        <w:pStyle w:val="2"/>
        <w:rPr>
          <w:ins w:id="3232" w:author="山口 晃一郎&lt;yamaguchi.koichiro@jp.panasonic.com&gt;" w:date="2020-07-09T09:30:00Z"/>
        </w:rPr>
      </w:pPr>
      <w:ins w:id="3233" w:author="山口 晃一郎&lt;yamaguchi.koichiro@jp.panasonic.com&gt;" w:date="2021-02-22T13:43:00Z">
        <w:r>
          <w:rPr>
            <w:rFonts w:hint="eastAsia"/>
          </w:rPr>
          <w:t xml:space="preserve"> </w:t>
        </w:r>
      </w:ins>
      <w:bookmarkStart w:id="3234" w:name="_Toc120881807"/>
      <w:ins w:id="3235" w:author="山口 晃一郎&lt;yamaguchi.koichiro@jp.panasonic.com&gt;" w:date="2020-07-09T09:30:00Z">
        <w:r w:rsidR="000B6906">
          <w:rPr>
            <w:rFonts w:hint="eastAsia"/>
          </w:rPr>
          <w:t>充電配送計画用出力</w:t>
        </w:r>
        <w:r w:rsidR="000B6906" w:rsidRPr="006F22FB">
          <w:rPr>
            <w:rFonts w:hint="eastAsia"/>
          </w:rPr>
          <w:t>ファイル</w:t>
        </w:r>
        <w:bookmarkEnd w:id="3234"/>
      </w:ins>
    </w:p>
    <w:p w14:paraId="5F56EE1F" w14:textId="77777777" w:rsidR="000B6906" w:rsidRDefault="000B6906" w:rsidP="000B6906">
      <w:pPr>
        <w:rPr>
          <w:ins w:id="3236" w:author="山口 晃一郎&lt;yamaguchi.koichiro@jp.panasonic.com&gt;" w:date="2020-07-09T09:31:00Z"/>
        </w:rPr>
      </w:pPr>
      <w:ins w:id="3237" w:author="山口 晃一郎&lt;yamaguchi.koichiro@jp.panasonic.com&gt;" w:date="2020-07-09T09:31:00Z">
        <w:r>
          <w:rPr>
            <w:rFonts w:hint="eastAsia"/>
          </w:rPr>
          <w:t xml:space="preserve">　従来の出力ファイルに以下の行が追記される。</w:t>
        </w:r>
      </w:ins>
    </w:p>
    <w:p w14:paraId="24FA0177" w14:textId="77777777" w:rsidR="000B6906" w:rsidRDefault="000B6906" w:rsidP="000B6906">
      <w:pPr>
        <w:rPr>
          <w:ins w:id="3238" w:author="山口 晃一郎&lt;yamaguchi.koichiro@jp.panasonic.com&gt;" w:date="2020-07-09T09:40:00Z"/>
        </w:rPr>
      </w:pPr>
      <w:ins w:id="3239" w:author="山口 晃一郎&lt;yamaguchi.koichiro@jp.panasonic.com&gt;" w:date="2020-07-09T09:32:00Z">
        <w:r>
          <w:t>route#</w:t>
        </w:r>
      </w:ins>
      <w:ins w:id="3240" w:author="山口 晃一郎&lt;yamaguchi.koichiro@jp.panasonic.com&gt;" w:date="2021-06-11T12:30:00Z">
        <w:r w:rsidR="007D3C8C" w:rsidRPr="007D3C8C">
          <w:t>-</w:t>
        </w:r>
        <w:proofErr w:type="spellStart"/>
        <w:r w:rsidR="007D3C8C" w:rsidRPr="007D3C8C">
          <w:t>echarge</w:t>
        </w:r>
      </w:ins>
      <w:ins w:id="3241" w:author="山口 晃一郎&lt;yamaguchi.koichiro@jp.panasonic.com&gt;" w:date="2020-07-09T09:31:00Z">
        <w:r>
          <w:t>,</w:t>
        </w:r>
      </w:ins>
      <w:ins w:id="3242" w:author="山口 晃一郎&lt;yamaguchi.koichiro@jp.panasonic.com&gt;" w:date="2021-06-11T12:30:00Z">
        <w:r w:rsidR="007D3C8C">
          <w:rPr>
            <w:rFonts w:hint="eastAsia"/>
          </w:rPr>
          <w:t>Ele</w:t>
        </w:r>
      </w:ins>
      <w:proofErr w:type="spellEnd"/>
    </w:p>
    <w:p w14:paraId="261702C8" w14:textId="77777777" w:rsidR="00B07E5B" w:rsidRDefault="00B07E5B" w:rsidP="000B6906">
      <w:pPr>
        <w:rPr>
          <w:ins w:id="3243" w:author="山口 晃一郎&lt;yamaguchi.koichiro@jp.panasonic.com&gt;" w:date="2020-07-09T09:31:00Z"/>
        </w:rPr>
      </w:pPr>
      <w:ins w:id="3244" w:author="山口 晃一郎&lt;yamaguchi.koichiro@jp.panasonic.com&gt;" w:date="2020-07-09T09:40:00Z">
        <w:r>
          <w:t>route#</w:t>
        </w:r>
        <w:r w:rsidR="007D3C8C">
          <w:t>-</w:t>
        </w:r>
        <w:proofErr w:type="spellStart"/>
        <w:r w:rsidR="007D3C8C">
          <w:t>erema</w:t>
        </w:r>
      </w:ins>
      <w:ins w:id="3245" w:author="山口 晃一郎&lt;yamaguchi.koichiro@jp.panasonic.com&gt;" w:date="2021-06-11T12:30:00Z">
        <w:r w:rsidR="007D3C8C">
          <w:t>rr</w:t>
        </w:r>
      </w:ins>
      <w:ins w:id="3246" w:author="山口 晃一郎&lt;yamaguchi.koichiro@jp.panasonic.com&gt;" w:date="2020-07-09T09:40:00Z">
        <w:r w:rsidRPr="00B07E5B">
          <w:t>,</w:t>
        </w:r>
      </w:ins>
      <w:ins w:id="3247" w:author="山口 晃一郎&lt;yamaguchi.koichiro@jp.panasonic.com&gt;" w:date="2020-07-09T09:41:00Z">
        <w:r>
          <w:t>E</w:t>
        </w:r>
      </w:ins>
      <w:ins w:id="3248" w:author="山口 晃一郎&lt;yamaguchi.koichiro@jp.panasonic.com&gt;" w:date="2021-06-11T12:31:00Z">
        <w:r w:rsidR="007D3C8C">
          <w:t>le</w:t>
        </w:r>
      </w:ins>
      <w:proofErr w:type="spellEnd"/>
      <w:ins w:id="3249" w:author="山口 晃一郎&lt;yamaguchi.koichiro@jp.panasonic.com&gt;" w:date="2021-06-11T12:32:00Z">
        <w:r w:rsidR="007D3C8C">
          <w:t>-</w:t>
        </w:r>
        <w:proofErr w:type="spellStart"/>
        <w:r w:rsidR="007D3C8C">
          <w:t>Arr</w:t>
        </w:r>
      </w:ins>
      <w:ins w:id="3250" w:author="山口 晃一郎&lt;yamaguchi.koichiro@jp.panasonic.com&gt;" w:date="2020-07-09T09:40:00Z">
        <w:r w:rsidRPr="00B07E5B">
          <w:t>,</w:t>
        </w:r>
      </w:ins>
      <w:ins w:id="3251" w:author="山口 晃一郎&lt;yamaguchi.koichiro@jp.panasonic.com&gt;" w:date="2020-07-09T09:41:00Z">
        <w:r>
          <w:t>E</w:t>
        </w:r>
        <w:proofErr w:type="spellEnd"/>
        <w:r>
          <w:t>-</w:t>
        </w:r>
      </w:ins>
      <w:proofErr w:type="spellStart"/>
      <w:ins w:id="3252" w:author="山口 晃一郎&lt;yamaguchi.koichiro@jp.panasonic.com&gt;" w:date="2020-07-09T09:42:00Z">
        <w:r>
          <w:t>MARGIN</w:t>
        </w:r>
      </w:ins>
      <w:ins w:id="3253" w:author="山口 晃一郎&lt;yamaguchi.koichiro@jp.panasonic.com&gt;" w:date="2020-07-09T09:41:00Z">
        <w:r>
          <w:t>_Flag</w:t>
        </w:r>
      </w:ins>
      <w:ins w:id="3254" w:author="山口 晃一郎&lt;yamaguchi.koichiro@jp.panasonic.com&gt;" w:date="2020-07-09T09:40:00Z">
        <w:r w:rsidRPr="00B07E5B">
          <w:t>,</w:t>
        </w:r>
      </w:ins>
      <w:ins w:id="3255" w:author="山口 晃一郎&lt;yamaguchi.koichiro@jp.panasonic.com&gt;" w:date="2020-07-09T09:42:00Z">
        <w:r>
          <w:t>E</w:t>
        </w:r>
        <w:proofErr w:type="spellEnd"/>
        <w:r>
          <w:t>-MARGIN</w:t>
        </w:r>
      </w:ins>
    </w:p>
    <w:p w14:paraId="5BD2703F" w14:textId="77777777" w:rsidR="000B6906" w:rsidRDefault="000B6906" w:rsidP="000B6906">
      <w:pPr>
        <w:rPr>
          <w:ins w:id="3256" w:author="山口 晃一郎&lt;yamaguchi.koichiro@jp.panasonic.com&gt;" w:date="2020-07-09T09:31:00Z"/>
        </w:rPr>
      </w:pPr>
      <w:ins w:id="3257" w:author="山口 晃一郎&lt;yamaguchi.koichiro@jp.panasonic.com&gt;" w:date="2020-07-09T09:31:00Z">
        <w:r>
          <w:rPr>
            <w:rFonts w:hint="eastAsia"/>
          </w:rPr>
          <w:t xml:space="preserve">　各項目の説明は以下。</w:t>
        </w:r>
      </w:ins>
    </w:p>
    <w:p w14:paraId="33290691" w14:textId="77777777" w:rsidR="000B6906" w:rsidRDefault="000B6906" w:rsidP="000B6906">
      <w:pPr>
        <w:rPr>
          <w:ins w:id="3258" w:author="山口 晃一郎&lt;yamaguchi.koichiro@jp.panasonic.com&gt;" w:date="2020-07-09T09:31:00Z"/>
        </w:rPr>
      </w:pPr>
      <w:ins w:id="3259" w:author="山口 晃一郎&lt;yamaguchi.koichiro@jp.panasonic.com&gt;" w:date="2020-07-09T09:31:00Z">
        <w:r>
          <w:t>route#</w:t>
        </w:r>
      </w:ins>
      <w:ins w:id="3260" w:author="山口 晃一郎&lt;yamaguchi.koichiro@jp.panasonic.com&gt;" w:date="2021-06-11T12:31:00Z">
        <w:r w:rsidR="007D3C8C" w:rsidRPr="007D3C8C">
          <w:t>-</w:t>
        </w:r>
        <w:proofErr w:type="spellStart"/>
        <w:r w:rsidR="007D3C8C" w:rsidRPr="007D3C8C">
          <w:t>echarge</w:t>
        </w:r>
      </w:ins>
      <w:proofErr w:type="spellEnd"/>
      <w:ins w:id="3261" w:author="山口 晃一郎&lt;yamaguchi.koichiro@jp.panasonic.com&gt;" w:date="2020-07-09T09:31:00Z">
        <w:r>
          <w:rPr>
            <w:rFonts w:hint="eastAsia"/>
          </w:rPr>
          <w:t>：</w:t>
        </w:r>
      </w:ins>
      <w:ins w:id="3262" w:author="山口 晃一郎&lt;yamaguchi.koichiro@jp.panasonic.com&gt;" w:date="2020-07-09T09:38:00Z">
        <w:r w:rsidR="007D3C8C">
          <w:rPr>
            <w:rFonts w:hint="eastAsia"/>
          </w:rPr>
          <w:t>充電スポットにて充電する</w:t>
        </w:r>
      </w:ins>
      <w:ins w:id="3263" w:author="山口 晃一郎&lt;yamaguchi.koichiro@jp.panasonic.com&gt;" w:date="2021-06-11T12:31:00Z">
        <w:r w:rsidR="007D3C8C">
          <w:rPr>
            <w:rFonts w:hint="eastAsia"/>
          </w:rPr>
          <w:t>充電量</w:t>
        </w:r>
      </w:ins>
      <w:ins w:id="3264" w:author="山口 晃一郎&lt;yamaguchi.koichiro@jp.panasonic.com&gt;" w:date="2020-07-09T09:38:00Z">
        <w:r w:rsidR="00B07E5B">
          <w:rPr>
            <w:rFonts w:hint="eastAsia"/>
          </w:rPr>
          <w:t>を記述する</w:t>
        </w:r>
      </w:ins>
      <w:ins w:id="3265" w:author="山口 晃一郎&lt;yamaguchi.koichiro@jp.panasonic.com&gt;" w:date="2020-07-09T09:39:00Z">
        <w:r w:rsidR="00B07E5B">
          <w:rPr>
            <w:rFonts w:hint="eastAsia"/>
          </w:rPr>
          <w:t>ための識別子。</w:t>
        </w:r>
      </w:ins>
      <w:ins w:id="3266" w:author="山口 晃一郎&lt;yamaguchi.koichiro@jp.panasonic.com&gt;" w:date="2020-07-09T09:37:00Z">
        <w:r w:rsidR="00B07E5B">
          <w:rPr>
            <w:rFonts w:hint="eastAsia"/>
          </w:rPr>
          <w:t>#</w:t>
        </w:r>
        <w:r w:rsidR="00B07E5B">
          <w:rPr>
            <w:rFonts w:hint="eastAsia"/>
          </w:rPr>
          <w:t>は</w:t>
        </w:r>
      </w:ins>
      <w:ins w:id="3267" w:author="山口 晃一郎&lt;yamaguchi.koichiro@jp.panasonic.com&gt;" w:date="2020-07-09T09:31:00Z">
        <w:r>
          <w:rPr>
            <w:rFonts w:hint="eastAsia"/>
          </w:rPr>
          <w:t>運搬車識別</w:t>
        </w:r>
      </w:ins>
      <w:ins w:id="3268" w:author="山口 晃一郎&lt;yamaguchi.koichiro@jp.panasonic.com&gt;" w:date="2020-07-09T09:39:00Z">
        <w:r w:rsidR="00B07E5B">
          <w:rPr>
            <w:rFonts w:hint="eastAsia"/>
          </w:rPr>
          <w:t>に対応する。</w:t>
        </w:r>
      </w:ins>
    </w:p>
    <w:p w14:paraId="47EDAECF" w14:textId="77777777" w:rsidR="00136249" w:rsidRDefault="007D3C8C" w:rsidP="00136249">
      <w:pPr>
        <w:rPr>
          <w:ins w:id="3269" w:author="山口 晃一郎&lt;yamaguchi.koichiro@jp.panasonic.com&gt;" w:date="2020-07-09T09:53:00Z"/>
        </w:rPr>
      </w:pPr>
      <w:proofErr w:type="spellStart"/>
      <w:ins w:id="3270" w:author="山口 晃一郎&lt;yamaguchi.koichiro@jp.panasonic.com&gt;" w:date="2021-06-11T12:31:00Z">
        <w:r>
          <w:rPr>
            <w:rFonts w:hint="eastAsia"/>
          </w:rPr>
          <w:t>Ele</w:t>
        </w:r>
      </w:ins>
      <w:proofErr w:type="spellEnd"/>
      <w:ins w:id="3271" w:author="山口 晃一郎&lt;yamaguchi.koichiro@jp.panasonic.com&gt;" w:date="2020-07-09T09:53:00Z">
        <w:r w:rsidR="00136249">
          <w:rPr>
            <w:rFonts w:hint="eastAsia"/>
          </w:rPr>
          <w:t>：</w:t>
        </w:r>
        <w:r w:rsidR="00136249">
          <w:rPr>
            <w:rFonts w:hint="eastAsia"/>
          </w:rPr>
          <w:t>Id</w:t>
        </w:r>
        <w:r w:rsidR="00136249">
          <w:rPr>
            <w:rFonts w:hint="eastAsia"/>
          </w:rPr>
          <w:t>で定義された充電スポットの</w:t>
        </w:r>
        <w:r w:rsidR="00136249">
          <w:rPr>
            <w:rFonts w:hint="eastAsia"/>
          </w:rPr>
          <w:t>E-SPOT NO.</w:t>
        </w:r>
        <w:r>
          <w:rPr>
            <w:rFonts w:hint="eastAsia"/>
          </w:rPr>
          <w:t>にて充電を行う</w:t>
        </w:r>
      </w:ins>
      <w:ins w:id="3272" w:author="山口 晃一郎&lt;yamaguchi.koichiro@jp.panasonic.com&gt;" w:date="2021-06-11T12:31:00Z">
        <w:r>
          <w:rPr>
            <w:rFonts w:hint="eastAsia"/>
          </w:rPr>
          <w:t>充電量</w:t>
        </w:r>
      </w:ins>
      <w:ins w:id="3273" w:author="山口 晃一郎&lt;yamaguchi.koichiro@jp.panasonic.com&gt;" w:date="2020-07-09T09:53:00Z">
        <w:r w:rsidR="00136249">
          <w:rPr>
            <w:rFonts w:hint="eastAsia"/>
          </w:rPr>
          <w:t>。単位は</w:t>
        </w:r>
      </w:ins>
      <w:ins w:id="3274" w:author="山口 晃一郎&lt;yamaguchi.koichiro@jp.panasonic.com&gt;" w:date="2021-06-11T12:31:00Z">
        <w:r>
          <w:rPr>
            <w:rFonts w:hint="eastAsia"/>
          </w:rPr>
          <w:t>なし</w:t>
        </w:r>
      </w:ins>
      <w:ins w:id="3275" w:author="山口 晃一郎&lt;yamaguchi.koichiro@jp.panasonic.com&gt;" w:date="2020-07-09T09:53:00Z">
        <w:r w:rsidR="00136249">
          <w:rPr>
            <w:rFonts w:hint="eastAsia"/>
          </w:rPr>
          <w:t>。充電スポットでない配送先では</w:t>
        </w:r>
        <w:r w:rsidR="00136249">
          <w:rPr>
            <w:rFonts w:hint="eastAsia"/>
          </w:rPr>
          <w:t>0</w:t>
        </w:r>
        <w:r w:rsidR="00136249">
          <w:rPr>
            <w:rFonts w:hint="eastAsia"/>
          </w:rPr>
          <w:t>が記述される。</w:t>
        </w:r>
      </w:ins>
    </w:p>
    <w:p w14:paraId="045815A4" w14:textId="77777777" w:rsidR="00B07E5B" w:rsidRDefault="00B07E5B" w:rsidP="00B07E5B">
      <w:pPr>
        <w:ind w:left="210" w:hangingChars="100" w:hanging="210"/>
        <w:rPr>
          <w:ins w:id="3276" w:author="山口 晃一郎&lt;yamaguchi.koichiro@jp.panasonic.com&gt;" w:date="2020-07-09T09:44:00Z"/>
        </w:rPr>
      </w:pPr>
      <w:ins w:id="3277" w:author="山口 晃一郎&lt;yamaguchi.koichiro@jp.panasonic.com&gt;" w:date="2020-07-09T09:43:00Z">
        <w:r>
          <w:t>route#</w:t>
        </w:r>
        <w:r w:rsidR="007D3C8C">
          <w:t>-</w:t>
        </w:r>
        <w:proofErr w:type="spellStart"/>
        <w:r w:rsidR="007D3C8C">
          <w:t>erema</w:t>
        </w:r>
      </w:ins>
      <w:ins w:id="3278" w:author="山口 晃一郎&lt;yamaguchi.koichiro@jp.panasonic.com&gt;" w:date="2021-06-11T12:31:00Z">
        <w:r w:rsidR="007D3C8C">
          <w:t>rr</w:t>
        </w:r>
      </w:ins>
      <w:proofErr w:type="spellEnd"/>
      <w:ins w:id="3279" w:author="山口 晃一郎&lt;yamaguchi.koichiro@jp.panasonic.com&gt;" w:date="2020-07-09T09:43:00Z">
        <w:r w:rsidR="00136249">
          <w:rPr>
            <w:rFonts w:hint="eastAsia"/>
          </w:rPr>
          <w:t>：各地点</w:t>
        </w:r>
        <w:r>
          <w:rPr>
            <w:rFonts w:hint="eastAsia"/>
          </w:rPr>
          <w:t>での</w:t>
        </w:r>
      </w:ins>
      <w:ins w:id="3280" w:author="山口 晃一郎&lt;yamaguchi.koichiro@jp.panasonic.com&gt;" w:date="2021-06-11T12:32:00Z">
        <w:r w:rsidR="007D3C8C">
          <w:rPr>
            <w:rFonts w:hint="eastAsia"/>
          </w:rPr>
          <w:t>到着時の</w:t>
        </w:r>
      </w:ins>
      <w:ins w:id="3281" w:author="山口 晃一郎&lt;yamaguchi.koichiro@jp.panasonic.com&gt;" w:date="2020-07-09T09:43:00Z">
        <w:r>
          <w:rPr>
            <w:rFonts w:hint="eastAsia"/>
          </w:rPr>
          <w:t>残電力量を記述するための識別子。</w:t>
        </w:r>
        <w:r>
          <w:rPr>
            <w:rFonts w:hint="eastAsia"/>
          </w:rPr>
          <w:t>#</w:t>
        </w:r>
        <w:r>
          <w:rPr>
            <w:rFonts w:hint="eastAsia"/>
          </w:rPr>
          <w:t>は運搬車識別に対応する。</w:t>
        </w:r>
      </w:ins>
    </w:p>
    <w:p w14:paraId="4242F145" w14:textId="77777777" w:rsidR="00136249" w:rsidRDefault="00136249" w:rsidP="00136249">
      <w:pPr>
        <w:rPr>
          <w:ins w:id="3282" w:author="山口 晃一郎&lt;yamaguchi.koichiro@jp.panasonic.com&gt;" w:date="2020-07-09T09:54:00Z"/>
        </w:rPr>
      </w:pPr>
      <w:proofErr w:type="spellStart"/>
      <w:ins w:id="3283" w:author="山口 晃一郎&lt;yamaguchi.koichiro@jp.panasonic.com&gt;" w:date="2020-07-09T09:54:00Z">
        <w:r>
          <w:t>E</w:t>
        </w:r>
      </w:ins>
      <w:ins w:id="3284" w:author="山口 晃一郎&lt;yamaguchi.koichiro@jp.panasonic.com&gt;" w:date="2021-06-11T12:33:00Z">
        <w:r w:rsidR="007D3C8C">
          <w:t>le</w:t>
        </w:r>
      </w:ins>
      <w:ins w:id="3285" w:author="山口 晃一郎&lt;yamaguchi.koichiro@jp.panasonic.com&gt;" w:date="2020-07-09T09:54:00Z">
        <w:r>
          <w:t>-</w:t>
        </w:r>
      </w:ins>
      <w:ins w:id="3286" w:author="山口 晃一郎&lt;yamaguchi.koichiro@jp.panasonic.com&gt;" w:date="2021-06-11T12:33:00Z">
        <w:r w:rsidR="007D3C8C">
          <w:t>Arr</w:t>
        </w:r>
      </w:ins>
      <w:proofErr w:type="spellEnd"/>
      <w:ins w:id="3287" w:author="山口 晃一郎&lt;yamaguchi.koichiro@jp.panasonic.com&gt;" w:date="2020-07-09T09:54:00Z">
        <w:r>
          <w:rPr>
            <w:rFonts w:hint="eastAsia"/>
          </w:rPr>
          <w:t>：</w:t>
        </w:r>
        <w:r>
          <w:rPr>
            <w:rFonts w:hint="eastAsia"/>
          </w:rPr>
          <w:t>Id</w:t>
        </w:r>
        <w:r>
          <w:rPr>
            <w:rFonts w:hint="eastAsia"/>
          </w:rPr>
          <w:t>で定義された配送先の</w:t>
        </w:r>
        <w:r>
          <w:rPr>
            <w:rFonts w:hint="eastAsia"/>
          </w:rPr>
          <w:t>CUST NO.</w:t>
        </w:r>
        <w:r>
          <w:rPr>
            <w:rFonts w:hint="eastAsia"/>
          </w:rPr>
          <w:t>及び充電スポットの</w:t>
        </w:r>
        <w:r>
          <w:rPr>
            <w:rFonts w:hint="eastAsia"/>
          </w:rPr>
          <w:t>E-SPOT NO.</w:t>
        </w:r>
        <w:r w:rsidR="00CE3071">
          <w:rPr>
            <w:rFonts w:hint="eastAsia"/>
          </w:rPr>
          <w:t>での</w:t>
        </w:r>
      </w:ins>
      <w:ins w:id="3288" w:author="山口 晃一郎&lt;yamaguchi.koichiro@jp.panasonic.com&gt;" w:date="2021-06-11T12:33:00Z">
        <w:r w:rsidR="007D3C8C">
          <w:rPr>
            <w:rFonts w:hint="eastAsia"/>
          </w:rPr>
          <w:t>到着時の</w:t>
        </w:r>
      </w:ins>
      <w:ins w:id="3289" w:author="山口 晃一郎&lt;yamaguchi.koichiro@jp.panasonic.com&gt;" w:date="2020-07-09T09:54:00Z">
        <w:r w:rsidR="00CE3071">
          <w:rPr>
            <w:rFonts w:hint="eastAsia"/>
          </w:rPr>
          <w:t>残電力量</w:t>
        </w:r>
        <w:r>
          <w:rPr>
            <w:rFonts w:hint="eastAsia"/>
          </w:rPr>
          <w:t>。</w:t>
        </w:r>
        <w:r>
          <w:t>E-</w:t>
        </w:r>
        <w:proofErr w:type="spellStart"/>
        <w:r>
          <w:t>MARGIN_Flag</w:t>
        </w:r>
        <w:proofErr w:type="spellEnd"/>
        <w:r>
          <w:rPr>
            <w:rFonts w:hint="eastAsia"/>
          </w:rPr>
          <w:t>：配送途中にて残電力量が</w:t>
        </w:r>
        <w:r>
          <w:t>E-MARGIN</w:t>
        </w:r>
        <w:r>
          <w:rPr>
            <w:rFonts w:hint="eastAsia"/>
          </w:rPr>
          <w:t>で定義された値を下回っ</w:t>
        </w:r>
      </w:ins>
      <w:ins w:id="3290" w:author="山口 晃一郎&lt;yamaguchi.koichiro@jp.panasonic.com&gt;" w:date="2020-07-09T09:56:00Z">
        <w:r w:rsidR="00CE3071">
          <w:rPr>
            <w:rFonts w:hint="eastAsia"/>
          </w:rPr>
          <w:t>ていない</w:t>
        </w:r>
      </w:ins>
      <w:ins w:id="3291" w:author="山口 晃一郎&lt;yamaguchi.koichiro@jp.panasonic.com&gt;" w:date="2020-07-09T09:54:00Z">
        <w:r>
          <w:rPr>
            <w:rFonts w:hint="eastAsia"/>
          </w:rPr>
          <w:t>か</w:t>
        </w:r>
      </w:ins>
      <w:ins w:id="3292" w:author="山口 晃一郎&lt;yamaguchi.koichiro@jp.panasonic.com&gt;" w:date="2020-07-09T09:56:00Z">
        <w:r w:rsidR="00CE3071">
          <w:rPr>
            <w:rFonts w:hint="eastAsia"/>
          </w:rPr>
          <w:t>どうか</w:t>
        </w:r>
      </w:ins>
      <w:ins w:id="3293" w:author="山口 晃一郎&lt;yamaguchi.koichiro@jp.panasonic.com&gt;" w:date="2020-07-09T09:54:00Z">
        <w:r w:rsidR="00CE3071">
          <w:rPr>
            <w:rFonts w:hint="eastAsia"/>
          </w:rPr>
          <w:t>を記述</w:t>
        </w:r>
        <w:r>
          <w:rPr>
            <w:rFonts w:hint="eastAsia"/>
          </w:rPr>
          <w:t>。</w:t>
        </w:r>
        <w:r>
          <w:rPr>
            <w:rFonts w:hint="eastAsia"/>
          </w:rPr>
          <w:t>OK</w:t>
        </w:r>
        <w:r>
          <w:rPr>
            <w:rFonts w:hint="eastAsia"/>
          </w:rPr>
          <w:t>ならいずれでも下回っていない。</w:t>
        </w:r>
        <w:r>
          <w:rPr>
            <w:rFonts w:hint="eastAsia"/>
          </w:rPr>
          <w:t>NG</w:t>
        </w:r>
        <w:r>
          <w:rPr>
            <w:rFonts w:hint="eastAsia"/>
          </w:rPr>
          <w:t>なら</w:t>
        </w:r>
      </w:ins>
      <w:ins w:id="3294" w:author="山口 晃一郎&lt;yamaguchi.koichiro@jp.panasonic.com&gt;" w:date="2020-07-09T09:57:00Z">
        <w:r w:rsidR="00CE3071">
          <w:rPr>
            <w:rFonts w:hint="eastAsia"/>
          </w:rPr>
          <w:t>どこか</w:t>
        </w:r>
      </w:ins>
      <w:ins w:id="3295" w:author="山口 晃一郎&lt;yamaguchi.koichiro@jp.panasonic.com&gt;" w:date="2020-07-09T09:54:00Z">
        <w:r>
          <w:rPr>
            <w:rFonts w:hint="eastAsia"/>
          </w:rPr>
          <w:t>で下回ったことを表す。</w:t>
        </w:r>
      </w:ins>
    </w:p>
    <w:p w14:paraId="1D2EC2DA" w14:textId="77777777" w:rsidR="00136249" w:rsidRPr="00E36F97" w:rsidRDefault="00CE3071" w:rsidP="00B07E5B">
      <w:pPr>
        <w:ind w:left="210" w:hangingChars="100" w:hanging="210"/>
        <w:rPr>
          <w:ins w:id="3296" w:author="山口 晃一郎&lt;yamaguchi.koichiro@jp.panasonic.com&gt;" w:date="2020-07-09T09:45:00Z"/>
        </w:rPr>
      </w:pPr>
      <w:ins w:id="3297" w:author="山口 晃一郎&lt;yamaguchi.koichiro@jp.panasonic.com&gt;" w:date="2020-07-09T09:54:00Z">
        <w:r>
          <w:t>E-MARGIN</w:t>
        </w:r>
        <w:r>
          <w:rPr>
            <w:rFonts w:hint="eastAsia"/>
          </w:rPr>
          <w:t>：該当運搬車の残電力マージンを記述する。</w:t>
        </w:r>
      </w:ins>
    </w:p>
    <w:p w14:paraId="25F5F66B" w14:textId="77777777" w:rsidR="00136249" w:rsidRDefault="00136249">
      <w:pPr>
        <w:rPr>
          <w:ins w:id="3298" w:author="山口 晃一郎&lt;yamaguchi.koichiro@jp.panasonic.com&gt;" w:date="2020-07-09T09:34:00Z"/>
        </w:rPr>
        <w:pPrChange w:id="3299" w:author="山口 晃一郎&lt;yamaguchi.koichiro@jp.panasonic.com&gt;" w:date="2020-11-02T15:48:00Z">
          <w:pPr>
            <w:ind w:left="210" w:hangingChars="100" w:hanging="210"/>
          </w:pPr>
        </w:pPrChange>
      </w:pPr>
    </w:p>
    <w:p w14:paraId="67FB3CD0" w14:textId="77777777" w:rsidR="000B6906" w:rsidRDefault="00B07E5B" w:rsidP="000B6906">
      <w:pPr>
        <w:ind w:leftChars="100" w:left="210"/>
        <w:rPr>
          <w:ins w:id="3300" w:author="山口 晃一郎&lt;yamaguchi.koichiro@jp.panasonic.com&gt;" w:date="2020-07-09T09:31:00Z"/>
        </w:rPr>
      </w:pPr>
      <w:ins w:id="3301" w:author="山口 晃一郎&lt;yamaguchi.koichiro@jp.panasonic.com&gt;" w:date="2020-07-09T09:35:00Z">
        <w:r>
          <w:rPr>
            <w:rFonts w:hint="eastAsia"/>
          </w:rPr>
          <w:t>以下</w:t>
        </w:r>
      </w:ins>
      <w:ins w:id="3302" w:author="山口 晃一郎&lt;yamaguchi.koichiro@jp.panasonic.com&gt;" w:date="2020-07-09T09:31:00Z">
        <w:r w:rsidR="000B6906">
          <w:rPr>
            <w:rFonts w:hint="eastAsia"/>
          </w:rPr>
          <w:t>ファイル記述例。</w:t>
        </w:r>
      </w:ins>
    </w:p>
    <w:p w14:paraId="2C58DE84" w14:textId="77777777" w:rsidR="000B6906" w:rsidRDefault="000B6906" w:rsidP="000B6906">
      <w:pPr>
        <w:rPr>
          <w:ins w:id="3303" w:author="山口 晃一郎&lt;yamaguchi.koichiro@jp.panasonic.com&gt;" w:date="2020-07-09T09:31:00Z"/>
        </w:rPr>
      </w:pPr>
    </w:p>
    <w:p w14:paraId="685D3775" w14:textId="77777777" w:rsidR="00CE3071" w:rsidRDefault="007D3C8C" w:rsidP="00CE3071">
      <w:pPr>
        <w:rPr>
          <w:ins w:id="3304" w:author="山口 晃一郎&lt;yamaguchi.koichiro@jp.panasonic.com&gt;" w:date="2020-07-09T09:58:00Z"/>
        </w:rPr>
      </w:pPr>
      <w:ins w:id="3305" w:author="山口 晃一郎&lt;yamaguchi.koichiro@jp.panasonic.com&gt;" w:date="2020-07-09T09:58:00Z">
        <w:r>
          <w:t>route0-ec</w:t>
        </w:r>
      </w:ins>
      <w:ins w:id="3306" w:author="山口 晃一郎&lt;yamaguchi.koichiro@jp.panasonic.com&gt;" w:date="2021-06-11T12:33:00Z">
        <w:r>
          <w:t>harge</w:t>
        </w:r>
      </w:ins>
      <w:ins w:id="3307" w:author="山口 晃一郎&lt;yamaguchi.koichiro@jp.panasonic.com&gt;" w:date="2020-07-09T09:58:00Z">
        <w:r w:rsidR="00CE3071">
          <w:t>,0,0,0,0,0</w:t>
        </w:r>
      </w:ins>
    </w:p>
    <w:p w14:paraId="5B25649C" w14:textId="77777777" w:rsidR="00CE3071" w:rsidRDefault="007D3C8C" w:rsidP="00CE3071">
      <w:pPr>
        <w:rPr>
          <w:ins w:id="3308" w:author="山口 晃一郎&lt;yamaguchi.koichiro@jp.panasonic.com&gt;" w:date="2020-07-09T09:58:00Z"/>
        </w:rPr>
      </w:pPr>
      <w:ins w:id="3309" w:author="山口 晃一郎&lt;yamaguchi.koichiro@jp.panasonic.com&gt;" w:date="2020-07-09T09:58:00Z">
        <w:r>
          <w:t>route0-erema</w:t>
        </w:r>
      </w:ins>
      <w:ins w:id="3310" w:author="山口 晃一郎&lt;yamaguchi.koichiro@jp.panasonic.com&gt;" w:date="2021-06-11T12:34:00Z">
        <w:r>
          <w:t>rr</w:t>
        </w:r>
      </w:ins>
      <w:ins w:id="3311" w:author="山口 晃一郎&lt;yamaguchi.koichiro@jp.panasonic.com&gt;" w:date="2020-07-09T09:58:00Z">
        <w:r w:rsidR="00CE3071">
          <w:t>,8.0,6.11,4.85,3.96,1.47,OK(margin=),0.3</w:t>
        </w:r>
      </w:ins>
    </w:p>
    <w:p w14:paraId="44919E19" w14:textId="77777777" w:rsidR="00CE3071" w:rsidRDefault="00CE3071" w:rsidP="00CE3071">
      <w:pPr>
        <w:rPr>
          <w:ins w:id="3312" w:author="山口 晃一郎&lt;yamaguchi.koichiro@jp.panasonic.com&gt;" w:date="2020-07-09T09:58:00Z"/>
        </w:rPr>
      </w:pPr>
      <w:ins w:id="3313" w:author="山口 晃一郎&lt;yamaguchi.koichiro@jp.panasonic.com&gt;" w:date="2020-07-09T09:58:00Z">
        <w:r>
          <w:t>route1</w:t>
        </w:r>
      </w:ins>
      <w:ins w:id="3314" w:author="山口 晃一郎&lt;yamaguchi.koichiro@jp.panasonic.com&gt;" w:date="2021-06-11T12:34:00Z">
        <w:r w:rsidR="007D3C8C">
          <w:t>-echarge</w:t>
        </w:r>
      </w:ins>
      <w:ins w:id="3315" w:author="山口 晃一郎&lt;yamaguchi.koichiro@jp.panasonic.com&gt;" w:date="2020-07-09T09:58:00Z">
        <w:r>
          <w:t>,0,0,0,0,3.13,0,0,0,0</w:t>
        </w:r>
      </w:ins>
    </w:p>
    <w:p w14:paraId="216AEE5D" w14:textId="77777777" w:rsidR="000B6906" w:rsidRPr="00E36F97" w:rsidRDefault="007D3C8C">
      <w:pPr>
        <w:rPr>
          <w:ins w:id="3316" w:author="山口 晃一郎&lt;yamaguchi.koichiro@jp.panasonic.com&gt;" w:date="2020-07-09T09:30:00Z"/>
        </w:rPr>
        <w:pPrChange w:id="3317" w:author="山口 晃一郎&lt;yamaguchi.koichiro@jp.panasonic.com&gt;" w:date="2020-07-09T09:30:00Z">
          <w:pPr>
            <w:pStyle w:val="2"/>
          </w:pPr>
        </w:pPrChange>
      </w:pPr>
      <w:ins w:id="3318" w:author="山口 晃一郎&lt;yamaguchi.koichiro@jp.panasonic.com&gt;" w:date="2020-07-09T09:58:00Z">
        <w:r>
          <w:t>route1-erema</w:t>
        </w:r>
      </w:ins>
      <w:ins w:id="3319" w:author="山口 晃一郎&lt;yamaguchi.koichiro@jp.panasonic.com&gt;" w:date="2021-06-11T12:34:00Z">
        <w:r>
          <w:t>rr</w:t>
        </w:r>
      </w:ins>
      <w:ins w:id="3320" w:author="山口 晃一郎&lt;yamaguchi.koichiro@jp.panasonic.com&gt;" w:date="2020-07-09T09:58:00Z">
        <w:r w:rsidR="00CE3071">
          <w:t>,8.0,6.</w:t>
        </w:r>
        <w:r>
          <w:t>81,5.56,5.51,7.8,7.22,6.17,4.2,</w:t>
        </w:r>
        <w:r w:rsidR="00CE3071">
          <w:t>0.0,NG(margin=),0.3</w:t>
        </w:r>
      </w:ins>
    </w:p>
    <w:p w14:paraId="1E4731FD" w14:textId="77777777" w:rsidR="000B6906" w:rsidRDefault="000B6906" w:rsidP="00857629">
      <w:pPr>
        <w:rPr>
          <w:ins w:id="3321" w:author="山口 晃一郎&lt;yamaguchi.koichiro@jp.panasonic.com&gt;" w:date="2020-07-09T10:02:00Z"/>
        </w:rPr>
      </w:pPr>
    </w:p>
    <w:p w14:paraId="2C558656" w14:textId="77777777" w:rsidR="00480C0F" w:rsidRDefault="00C22810" w:rsidP="00480C0F">
      <w:pPr>
        <w:pStyle w:val="2"/>
        <w:rPr>
          <w:ins w:id="3322" w:author="山口 晃一郎&lt;yamaguchi.koichiro@jp.panasonic.com&gt;" w:date="2020-07-09T10:02:00Z"/>
        </w:rPr>
      </w:pPr>
      <w:ins w:id="3323" w:author="山口 晃一郎&lt;yamaguchi.koichiro@jp.panasonic.com&gt;" w:date="2021-02-22T13:43:00Z">
        <w:r>
          <w:rPr>
            <w:rFonts w:hint="eastAsia"/>
          </w:rPr>
          <w:t xml:space="preserve"> </w:t>
        </w:r>
      </w:ins>
      <w:bookmarkStart w:id="3324" w:name="_Toc120881808"/>
      <w:ins w:id="3325" w:author="山口 晃一郎&lt;yamaguchi.koichiro@jp.panasonic.com&gt;" w:date="2020-07-09T10:02:00Z">
        <w:r w:rsidR="00480C0F">
          <w:rPr>
            <w:rFonts w:hint="eastAsia"/>
          </w:rPr>
          <w:t>充電配送計画用詳細出力</w:t>
        </w:r>
        <w:r w:rsidR="00480C0F" w:rsidRPr="006F22FB">
          <w:rPr>
            <w:rFonts w:hint="eastAsia"/>
          </w:rPr>
          <w:t>ファイル</w:t>
        </w:r>
        <w:bookmarkEnd w:id="3324"/>
      </w:ins>
    </w:p>
    <w:p w14:paraId="680F5965" w14:textId="77777777" w:rsidR="00480C0F" w:rsidRDefault="00480C0F">
      <w:pPr>
        <w:ind w:firstLineChars="100" w:firstLine="210"/>
        <w:rPr>
          <w:ins w:id="3326" w:author="山口 晃一郎&lt;yamaguchi.koichiro@jp.panasonic.com&gt;" w:date="2020-08-07T12:12:00Z"/>
        </w:rPr>
        <w:pPrChange w:id="3327" w:author="山口 晃一郎&lt;yamaguchi.koichiro@jp.panasonic.com&gt;" w:date="2020-08-07T12:12:00Z">
          <w:pPr/>
        </w:pPrChange>
      </w:pPr>
      <w:ins w:id="3328" w:author="山口 晃一郎&lt;yamaguchi.koichiro@jp.panasonic.com&gt;" w:date="2020-07-09T10:02:00Z">
        <w:r>
          <w:rPr>
            <w:rFonts w:hint="eastAsia"/>
          </w:rPr>
          <w:t>従来の詳細出力ファイルに充電配送用出力ファイルで</w:t>
        </w:r>
      </w:ins>
      <w:ins w:id="3329" w:author="山口 晃一郎&lt;yamaguchi.koichiro@jp.panasonic.com&gt;" w:date="2020-07-09T10:03:00Z">
        <w:r>
          <w:rPr>
            <w:rFonts w:hint="eastAsia"/>
          </w:rPr>
          <w:t>定義したものと同じものが</w:t>
        </w:r>
      </w:ins>
      <w:ins w:id="3330" w:author="山口 晃一郎&lt;yamaguchi.koichiro@jp.panasonic.com&gt;" w:date="2020-07-09T10:02:00Z">
        <w:r>
          <w:rPr>
            <w:rFonts w:hint="eastAsia"/>
          </w:rPr>
          <w:t>追記される。</w:t>
        </w:r>
      </w:ins>
    </w:p>
    <w:p w14:paraId="2FE574D3" w14:textId="77777777" w:rsidR="0020460E" w:rsidRDefault="0020460E" w:rsidP="00857629">
      <w:pPr>
        <w:rPr>
          <w:ins w:id="3331" w:author="山口 晃一郎&lt;yamaguchi.koichiro@jp.panasonic.com&gt;" w:date="2020-08-07T12:12:00Z"/>
        </w:rPr>
      </w:pPr>
    </w:p>
    <w:p w14:paraId="10BF832B" w14:textId="77777777" w:rsidR="0020460E" w:rsidRDefault="00C22810">
      <w:pPr>
        <w:pStyle w:val="2"/>
        <w:rPr>
          <w:ins w:id="3332" w:author="山口 晃一郎&lt;yamaguchi.koichiro@jp.panasonic.com&gt;" w:date="2020-08-07T12:12:00Z"/>
        </w:rPr>
        <w:pPrChange w:id="3333" w:author="山口 晃一郎&lt;yamaguchi.koichiro@jp.panasonic.com&gt;" w:date="2020-08-07T12:12:00Z">
          <w:pPr>
            <w:pStyle w:val="2"/>
            <w:numPr>
              <w:numId w:val="64"/>
            </w:numPr>
          </w:pPr>
        </w:pPrChange>
      </w:pPr>
      <w:ins w:id="3334" w:author="山口 晃一郎&lt;yamaguchi.koichiro@jp.panasonic.com&gt;" w:date="2021-02-22T13:43:00Z">
        <w:r>
          <w:rPr>
            <w:rFonts w:hint="eastAsia"/>
          </w:rPr>
          <w:t xml:space="preserve"> </w:t>
        </w:r>
      </w:ins>
      <w:bookmarkStart w:id="3335" w:name="_Toc120881809"/>
      <w:ins w:id="3336" w:author="山口 晃一郎&lt;yamaguchi.koichiro@jp.panasonic.com&gt;" w:date="2020-08-07T12:12:00Z">
        <w:r w:rsidR="0020460E">
          <w:rPr>
            <w:rFonts w:hint="eastAsia"/>
          </w:rPr>
          <w:t>ヘテロ車両定義</w:t>
        </w:r>
        <w:r w:rsidR="0020460E" w:rsidRPr="006F22FB">
          <w:rPr>
            <w:rFonts w:hint="eastAsia"/>
          </w:rPr>
          <w:t>ファイル</w:t>
        </w:r>
        <w:bookmarkEnd w:id="3335"/>
      </w:ins>
    </w:p>
    <w:p w14:paraId="1E17CB29" w14:textId="77777777" w:rsidR="0020460E" w:rsidRDefault="0020460E">
      <w:pPr>
        <w:ind w:firstLineChars="100" w:firstLine="210"/>
        <w:rPr>
          <w:ins w:id="3337" w:author="山口 晃一郎&lt;yamaguchi.koichiro@jp.panasonic.com&gt;" w:date="2020-08-07T12:13:00Z"/>
        </w:rPr>
        <w:pPrChange w:id="3338" w:author="山口 晃一郎&lt;yamaguchi.koichiro@jp.panasonic.com&gt;" w:date="2020-08-07T12:13:00Z">
          <w:pPr/>
        </w:pPrChange>
      </w:pPr>
      <w:ins w:id="3339" w:author="山口 晃一郎&lt;yamaguchi.koichiro@jp.panasonic.com&gt;" w:date="2020-08-07T12:13:00Z">
        <w:r>
          <w:rPr>
            <w:rFonts w:hint="eastAsia"/>
          </w:rPr>
          <w:t>,</w:t>
        </w:r>
        <w:r>
          <w:rPr>
            <w:rFonts w:hint="eastAsia"/>
          </w:rPr>
          <w:t>（カンマ）区切りの</w:t>
        </w:r>
        <w:r>
          <w:rPr>
            <w:rFonts w:hint="eastAsia"/>
          </w:rPr>
          <w:t>CSV</w:t>
        </w:r>
        <w:r>
          <w:rPr>
            <w:rFonts w:hint="eastAsia"/>
          </w:rPr>
          <w:t>ファイル。</w:t>
        </w:r>
      </w:ins>
    </w:p>
    <w:p w14:paraId="11D9A2C3" w14:textId="77777777" w:rsidR="0020460E" w:rsidRDefault="0020460E" w:rsidP="0020460E">
      <w:pPr>
        <w:rPr>
          <w:ins w:id="3340" w:author="山口 晃一郎&lt;yamaguchi.koichiro@jp.panasonic.com&gt;" w:date="2020-08-07T12:13:00Z"/>
        </w:rPr>
      </w:pPr>
      <w:ins w:id="3341" w:author="山口 晃一郎&lt;yamaguchi.koichiro@jp.panasonic.com&gt;" w:date="2020-08-07T12:13:00Z">
        <w:r>
          <w:rPr>
            <w:rFonts w:hint="eastAsia"/>
          </w:rPr>
          <w:t xml:space="preserve">　</w:t>
        </w:r>
        <w:r>
          <w:rPr>
            <w:rFonts w:hint="eastAsia"/>
          </w:rPr>
          <w:t>1</w:t>
        </w:r>
        <w:r>
          <w:rPr>
            <w:rFonts w:hint="eastAsia"/>
          </w:rPr>
          <w:t>行目はヘッダ行で以下を記述。</w:t>
        </w:r>
      </w:ins>
    </w:p>
    <w:p w14:paraId="6545D586" w14:textId="77777777" w:rsidR="0020460E" w:rsidRDefault="0020460E" w:rsidP="0020460E">
      <w:pPr>
        <w:rPr>
          <w:ins w:id="3342" w:author="山口 晃一郎&lt;yamaguchi.koichiro@jp.panasonic.com&gt;" w:date="2020-08-07T12:13:00Z"/>
        </w:rPr>
      </w:pPr>
      <w:ins w:id="3343" w:author="山口 晃一郎&lt;yamaguchi.koichiro@jp.panasonic.com&gt;" w:date="2020-08-07T12:13:00Z">
        <w:r>
          <w:t xml:space="preserve">VEHICLE </w:t>
        </w:r>
        <w:r w:rsidRPr="0020460E">
          <w:t>NO</w:t>
        </w:r>
        <w:r>
          <w:t>.</w:t>
        </w:r>
        <w:r w:rsidRPr="0020460E">
          <w:t>,LOAD_LIMIT,E-CAPACITY,E-INITIAL,</w:t>
        </w:r>
      </w:ins>
      <w:ins w:id="3344" w:author="山口 晃一郎&lt;yamaguchi.koichiro@jp.panasonic.com&gt;" w:date="2020-11-02T15:55:00Z">
        <w:r w:rsidR="00EA3A7B">
          <w:rPr>
            <w:rFonts w:hint="eastAsia"/>
          </w:rPr>
          <w:t>E-COST,</w:t>
        </w:r>
      </w:ins>
      <w:ins w:id="3345" w:author="山口 晃一郎&lt;yamaguchi.koichiro@jp.panasonic.com&gt;" w:date="2020-08-07T12:13:00Z">
        <w:r w:rsidRPr="0020460E">
          <w:t>E-MARGIN</w:t>
        </w:r>
      </w:ins>
      <w:ins w:id="3346" w:author="山口 晃一郎&lt;yamaguchi.koichiro@jp.panasonic.com&gt;" w:date="2021-02-22T11:54:00Z">
        <w:r w:rsidR="00D94194">
          <w:t>,</w:t>
        </w:r>
      </w:ins>
      <w:ins w:id="3347" w:author="山口 晃一郎&lt;yamaguchi.koichiro@jp.panasonic.com&gt;" w:date="2021-02-25T11:13:00Z">
        <w:r w:rsidR="00D94194">
          <w:t>V</w:t>
        </w:r>
      </w:ins>
      <w:ins w:id="3348" w:author="山口 晃一郎&lt;yamaguchi.koichiro@jp.panasonic.com&gt;" w:date="2021-02-22T11:54:00Z">
        <w:r w:rsidR="005B7630">
          <w:t>TYPE,E</w:t>
        </w:r>
        <w:r w:rsidR="00D94194">
          <w:t>TYPE</w:t>
        </w:r>
      </w:ins>
      <w:ins w:id="3349" w:author="山口 晃一郎&lt;yamaguchi.koichiro@jp.panasonic.com&gt;" w:date="2021-04-05T17:22:00Z">
        <w:r w:rsidR="00351938" w:rsidRPr="0020460E">
          <w:t>,LOAD_LIMIT</w:t>
        </w:r>
      </w:ins>
      <w:ins w:id="3350" w:author="山口 晃一郎&lt;yamaguchi.koichiro@jp.panasonic.com&gt;" w:date="2021-04-05T17:23:00Z">
        <w:r w:rsidR="00351938">
          <w:t>2</w:t>
        </w:r>
      </w:ins>
    </w:p>
    <w:p w14:paraId="431D68D8" w14:textId="77777777" w:rsidR="0020460E" w:rsidRDefault="0020460E" w:rsidP="0020460E">
      <w:pPr>
        <w:rPr>
          <w:ins w:id="3351" w:author="山口 晃一郎&lt;yamaguchi.koichiro@jp.panasonic.com&gt;" w:date="2020-08-07T12:13:00Z"/>
        </w:rPr>
      </w:pPr>
      <w:ins w:id="3352" w:author="山口 晃一郎&lt;yamaguchi.koichiro@jp.panasonic.com&gt;" w:date="2020-08-07T12:13:00Z">
        <w:r>
          <w:rPr>
            <w:rFonts w:hint="eastAsia"/>
          </w:rPr>
          <w:t xml:space="preserve">　各項目の説明は以下。</w:t>
        </w:r>
      </w:ins>
    </w:p>
    <w:p w14:paraId="5A4C0746" w14:textId="77777777" w:rsidR="0020460E" w:rsidRDefault="0020460E" w:rsidP="0020460E">
      <w:pPr>
        <w:rPr>
          <w:ins w:id="3353" w:author="山口 晃一郎&lt;yamaguchi.koichiro@jp.panasonic.com&gt;" w:date="2020-08-07T12:13:00Z"/>
        </w:rPr>
      </w:pPr>
      <w:ins w:id="3354" w:author="山口 晃一郎&lt;yamaguchi.koichiro@jp.panasonic.com&gt;" w:date="2020-08-07T12:14:00Z">
        <w:r>
          <w:t xml:space="preserve">VEHICLE </w:t>
        </w:r>
        <w:r w:rsidRPr="0020460E">
          <w:t>NO</w:t>
        </w:r>
        <w:r>
          <w:t>.</w:t>
        </w:r>
      </w:ins>
      <w:ins w:id="3355" w:author="山口 晃一郎&lt;yamaguchi.koichiro@jp.panasonic.com&gt;" w:date="2020-08-07T12:13:00Z">
        <w:r>
          <w:rPr>
            <w:rFonts w:hint="eastAsia"/>
          </w:rPr>
          <w:t>：</w:t>
        </w:r>
      </w:ins>
      <w:ins w:id="3356" w:author="山口 晃一郎&lt;yamaguchi.koichiro@jp.panasonic.com&gt;" w:date="2020-08-07T12:16:00Z">
        <w:r>
          <w:rPr>
            <w:rFonts w:hint="eastAsia"/>
          </w:rPr>
          <w:t>運搬車</w:t>
        </w:r>
      </w:ins>
      <w:ins w:id="3357" w:author="山口 晃一郎&lt;yamaguchi.koichiro@jp.panasonic.com&gt;" w:date="2020-08-07T12:13:00Z">
        <w:r>
          <w:rPr>
            <w:rFonts w:hint="eastAsia"/>
          </w:rPr>
          <w:t>識別</w:t>
        </w:r>
      </w:ins>
      <w:ins w:id="3358" w:author="山口 晃一郎&lt;yamaguchi.koichiro@jp.panasonic.com&gt;" w:date="2020-08-07T12:16:00Z">
        <w:r>
          <w:rPr>
            <w:rFonts w:hint="eastAsia"/>
          </w:rPr>
          <w:t>。</w:t>
        </w:r>
        <w:r>
          <w:rPr>
            <w:rFonts w:hint="eastAsia"/>
          </w:rPr>
          <w:t>0</w:t>
        </w:r>
        <w:r>
          <w:rPr>
            <w:rFonts w:hint="eastAsia"/>
          </w:rPr>
          <w:t>からの</w:t>
        </w:r>
      </w:ins>
      <w:ins w:id="3359" w:author="山口 晃一郎&lt;yamaguchi.koichiro@jp.panasonic.com&gt;" w:date="2020-08-07T12:17:00Z">
        <w:r>
          <w:rPr>
            <w:rFonts w:hint="eastAsia"/>
          </w:rPr>
          <w:t>通し番号で</w:t>
        </w:r>
      </w:ins>
      <w:ins w:id="3360" w:author="山口 晃一郎&lt;yamaguchi.koichiro@jp.panasonic.com&gt;" w:date="2020-08-07T12:16:00Z">
        <w:r>
          <w:rPr>
            <w:rFonts w:hint="eastAsia"/>
          </w:rPr>
          <w:t>整数値を指定</w:t>
        </w:r>
      </w:ins>
      <w:ins w:id="3361" w:author="山口 晃一郎&lt;yamaguchi.koichiro@jp.panasonic.com&gt;" w:date="2020-08-07T12:18:00Z">
        <w:r>
          <w:rPr>
            <w:rFonts w:hint="eastAsia"/>
          </w:rPr>
          <w:t>する</w:t>
        </w:r>
      </w:ins>
      <w:ins w:id="3362" w:author="山口 晃一郎&lt;yamaguchi.koichiro@jp.panasonic.com&gt;" w:date="2020-08-07T12:16:00Z">
        <w:r>
          <w:rPr>
            <w:rFonts w:hint="eastAsia"/>
          </w:rPr>
          <w:t>。</w:t>
        </w:r>
      </w:ins>
    </w:p>
    <w:p w14:paraId="31BFFC58" w14:textId="77777777" w:rsidR="0020460E" w:rsidRDefault="0020460E" w:rsidP="008F45B1">
      <w:pPr>
        <w:rPr>
          <w:ins w:id="3363" w:author="山口 晃一郎&lt;yamaguchi.koichiro@jp.panasonic.com&gt;" w:date="2020-08-07T12:18:00Z"/>
        </w:rPr>
      </w:pPr>
      <w:ins w:id="3364" w:author="山口 晃一郎&lt;yamaguchi.koichiro@jp.panasonic.com&gt;" w:date="2020-08-07T12:18:00Z">
        <w:r w:rsidRPr="0020460E">
          <w:t>LOAD_LIMIT</w:t>
        </w:r>
        <w:r>
          <w:t xml:space="preserve"> : </w:t>
        </w:r>
      </w:ins>
      <w:ins w:id="3365" w:author="山口 晃一郎&lt;yamaguchi.koichiro@jp.panasonic.com&gt;" w:date="2020-08-07T12:56:00Z">
        <w:r w:rsidR="00940723">
          <w:rPr>
            <w:rFonts w:hint="eastAsia"/>
          </w:rPr>
          <w:t>運搬車識別で定義される</w:t>
        </w:r>
      </w:ins>
      <w:ins w:id="3366" w:author="山口 晃一郎&lt;yamaguchi.koichiro@jp.panasonic.com&gt;" w:date="2020-08-07T12:54:00Z">
        <w:r w:rsidR="00940723">
          <w:rPr>
            <w:rFonts w:hint="eastAsia"/>
          </w:rPr>
          <w:t>車両の</w:t>
        </w:r>
      </w:ins>
      <w:ins w:id="3367" w:author="山口 晃一郎&lt;yamaguchi.koichiro@jp.panasonic.com&gt;" w:date="2020-08-07T12:18:00Z">
        <w:r>
          <w:rPr>
            <w:rFonts w:hint="eastAsia"/>
          </w:rPr>
          <w:t>最大積載量の値を</w:t>
        </w:r>
      </w:ins>
      <w:ins w:id="3368" w:author="山口 晃一郎&lt;yamaguchi.koichiro@jp.panasonic.com&gt;" w:date="2021-04-19T19:29:00Z">
        <w:r w:rsidR="0055257A">
          <w:t>0</w:t>
        </w:r>
        <w:r w:rsidR="0055257A">
          <w:rPr>
            <w:rFonts w:hint="eastAsia"/>
          </w:rPr>
          <w:t>以上の実数</w:t>
        </w:r>
      </w:ins>
      <w:ins w:id="3369" w:author="山口 晃一郎&lt;yamaguchi.koichiro@jp.panasonic.com&gt;" w:date="2020-08-07T12:18:00Z">
        <w:r>
          <w:rPr>
            <w:rFonts w:hint="eastAsia"/>
          </w:rPr>
          <w:t>で指定する。</w:t>
        </w:r>
      </w:ins>
      <w:ins w:id="3370" w:author="山口 晃一郎&lt;yamaguchi.koichiro@jp.panasonic.com&gt;" w:date="2021-04-19T19:12:00Z">
        <w:r w:rsidR="00FC5C51">
          <w:rPr>
            <w:rFonts w:hint="eastAsia"/>
          </w:rPr>
          <w:t>本値が指定された場合、</w:t>
        </w:r>
      </w:ins>
      <w:ins w:id="3371" w:author="山口 晃一郎&lt;yamaguchi.koichiro@jp.panasonic.com&gt;" w:date="2021-04-19T19:13:00Z">
        <w:r w:rsidR="00FC5C51">
          <w:rPr>
            <w:rFonts w:hint="eastAsia"/>
          </w:rPr>
          <w:t>引数オプションで指定された</w:t>
        </w:r>
        <w:r w:rsidR="00FC5C51">
          <w:rPr>
            <w:rFonts w:hint="eastAsia"/>
          </w:rPr>
          <w:t>-</w:t>
        </w:r>
        <w:r w:rsidR="00FC5C51">
          <w:t>dem</w:t>
        </w:r>
        <w:r w:rsidR="00FC5C51">
          <w:rPr>
            <w:rFonts w:hint="eastAsia"/>
          </w:rPr>
          <w:t>の値ではなく、本値が有効となる。</w:t>
        </w:r>
      </w:ins>
    </w:p>
    <w:p w14:paraId="2D4095BC" w14:textId="77777777" w:rsidR="00EA3A7B" w:rsidRDefault="00EA3A7B" w:rsidP="00EA3A7B">
      <w:pPr>
        <w:rPr>
          <w:ins w:id="3372" w:author="山口 晃一郎&lt;yamaguchi.koichiro@jp.panasonic.com&gt;" w:date="2020-11-02T15:55:00Z"/>
        </w:rPr>
      </w:pPr>
      <w:ins w:id="3373" w:author="山口 晃一郎&lt;yamaguchi.koichiro@jp.panasonic.com&gt;" w:date="2020-11-02T15:55:00Z">
        <w:r>
          <w:rPr>
            <w:rFonts w:hint="eastAsia"/>
          </w:rPr>
          <w:t>E-CAPACITY</w:t>
        </w:r>
        <w:r>
          <w:rPr>
            <w:rFonts w:hint="eastAsia"/>
          </w:rPr>
          <w:t>：車両電力容量、満充電したときの電力量（正の実数）</w:t>
        </w:r>
      </w:ins>
    </w:p>
    <w:p w14:paraId="21BD1801" w14:textId="77777777" w:rsidR="00EA3A7B" w:rsidRDefault="00EA3A7B" w:rsidP="00EA3A7B">
      <w:pPr>
        <w:rPr>
          <w:ins w:id="3374" w:author="山口 晃一郎&lt;yamaguchi.koichiro@jp.panasonic.com&gt;" w:date="2020-11-02T15:55:00Z"/>
        </w:rPr>
      </w:pPr>
      <w:ins w:id="3375" w:author="山口 晃一郎&lt;yamaguchi.koichiro@jp.panasonic.com&gt;" w:date="2020-11-02T15:55:00Z">
        <w:r>
          <w:rPr>
            <w:rFonts w:hint="eastAsia"/>
          </w:rPr>
          <w:t>E-INITIAL</w:t>
        </w:r>
        <w:r>
          <w:rPr>
            <w:rFonts w:hint="eastAsia"/>
          </w:rPr>
          <w:t>：車両初期電力量、拠点出発時に充電されている電力量（正の実数）</w:t>
        </w:r>
      </w:ins>
    </w:p>
    <w:p w14:paraId="6E4E9582" w14:textId="77777777" w:rsidR="00EA3A7B" w:rsidRDefault="00EA3A7B" w:rsidP="00EA3A7B">
      <w:pPr>
        <w:rPr>
          <w:ins w:id="3376" w:author="山口 晃一郎&lt;yamaguchi.koichiro@jp.panasonic.com&gt;" w:date="2020-11-02T15:55:00Z"/>
        </w:rPr>
      </w:pPr>
      <w:ins w:id="3377" w:author="山口 晃一郎&lt;yamaguchi.koichiro@jp.panasonic.com&gt;" w:date="2020-11-02T15:55:00Z">
        <w:r>
          <w:rPr>
            <w:rFonts w:hint="eastAsia"/>
          </w:rPr>
          <w:t>E-COST</w:t>
        </w:r>
        <w:r>
          <w:rPr>
            <w:rFonts w:hint="eastAsia"/>
          </w:rPr>
          <w:t>：車両電費、</w:t>
        </w:r>
        <w:r>
          <w:rPr>
            <w:rFonts w:hint="eastAsia"/>
          </w:rPr>
          <w:t>1</w:t>
        </w:r>
        <w:r>
          <w:rPr>
            <w:rFonts w:hint="eastAsia"/>
          </w:rPr>
          <w:t>電力あたりに移動できる距離（メートル）、移動時だけ消費するものとする（正の実数）</w:t>
        </w:r>
      </w:ins>
      <w:ins w:id="3378" w:author="山口 晃一郎&lt;yamaguchi.koichiro@jp.panasonic.com&gt;" w:date="2021-02-22T12:02:00Z">
        <w:r w:rsidR="00F36A2A">
          <w:rPr>
            <w:rFonts w:hint="eastAsia"/>
          </w:rPr>
          <w:t>。消費電力テーブルが指定された場合、本値は無視される。</w:t>
        </w:r>
      </w:ins>
    </w:p>
    <w:p w14:paraId="57CA9070" w14:textId="77777777" w:rsidR="00EA3A7B" w:rsidRDefault="00EA3A7B" w:rsidP="00EA3A7B">
      <w:pPr>
        <w:rPr>
          <w:ins w:id="3379" w:author="山口 晃一郎&lt;yamaguchi.koichiro@jp.panasonic.com&gt;" w:date="2020-11-02T15:57:00Z"/>
        </w:rPr>
      </w:pPr>
      <w:ins w:id="3380" w:author="山口 晃一郎&lt;yamaguchi.koichiro@jp.panasonic.com&gt;" w:date="2020-11-02T15:55:00Z">
        <w:r>
          <w:rPr>
            <w:rFonts w:hint="eastAsia"/>
          </w:rPr>
          <w:t>E-MARGIN</w:t>
        </w:r>
        <w:r>
          <w:rPr>
            <w:rFonts w:hint="eastAsia"/>
          </w:rPr>
          <w:t>：残電力マージン、経路途中で本値を下回らないように充電する電力量（</w:t>
        </w:r>
        <w:r>
          <w:rPr>
            <w:rFonts w:hint="eastAsia"/>
          </w:rPr>
          <w:t>0</w:t>
        </w:r>
        <w:r>
          <w:rPr>
            <w:rFonts w:hint="eastAsia"/>
          </w:rPr>
          <w:t>以上の実数）</w:t>
        </w:r>
      </w:ins>
    </w:p>
    <w:p w14:paraId="11140E67" w14:textId="77777777" w:rsidR="00E71328" w:rsidRDefault="00D94194" w:rsidP="00E71328">
      <w:pPr>
        <w:rPr>
          <w:ins w:id="3381" w:author="山口 晃一郎&lt;yamaguchi.koichiro@jp.panasonic.com&gt;" w:date="2021-02-22T11:57:00Z"/>
        </w:rPr>
      </w:pPr>
      <w:ins w:id="3382" w:author="山口 晃一郎&lt;yamaguchi.koichiro@jp.panasonic.com&gt;" w:date="2021-02-25T11:13:00Z">
        <w:r>
          <w:t>V</w:t>
        </w:r>
      </w:ins>
      <w:ins w:id="3383" w:author="山口 晃一郎&lt;yamaguchi.koichiro@jp.panasonic.com&gt;" w:date="2021-02-22T11:57:00Z">
        <w:r w:rsidR="00E71328">
          <w:t>TYPE</w:t>
        </w:r>
        <w:r w:rsidR="00E71328">
          <w:rPr>
            <w:rFonts w:hint="eastAsia"/>
          </w:rPr>
          <w:t>：</w:t>
        </w:r>
      </w:ins>
      <w:ins w:id="3384" w:author="山口 晃一郎&lt;yamaguchi.koichiro@jp.panasonic.com&gt;" w:date="2021-02-22T11:59:00Z">
        <w:r w:rsidR="00E71328">
          <w:rPr>
            <w:rFonts w:hint="eastAsia"/>
          </w:rPr>
          <w:t>距離</w:t>
        </w:r>
      </w:ins>
      <w:ins w:id="3385" w:author="山口 晃一郎&lt;yamaguchi.koichiro@jp.panasonic.com&gt;" w:date="2021-02-25T11:13:00Z">
        <w:r>
          <w:rPr>
            <w:rFonts w:hint="eastAsia"/>
          </w:rPr>
          <w:t>、時間、</w:t>
        </w:r>
      </w:ins>
      <w:ins w:id="3386" w:author="山口 晃一郎&lt;yamaguchi.koichiro@jp.panasonic.com&gt;" w:date="2021-02-25T11:14:00Z">
        <w:r>
          <w:rPr>
            <w:rFonts w:hint="eastAsia"/>
          </w:rPr>
          <w:t>消費電力、</w:t>
        </w:r>
      </w:ins>
      <w:ins w:id="3387" w:author="山口 晃一郎&lt;yamaguchi.koichiro@jp.panasonic.com&gt;" w:date="2021-02-25T11:13:00Z">
        <w:r>
          <w:rPr>
            <w:rFonts w:hint="eastAsia"/>
          </w:rPr>
          <w:t>経験コストファイル</w:t>
        </w:r>
      </w:ins>
      <w:ins w:id="3388" w:author="山口 晃一郎&lt;yamaguchi.koichiro@jp.panasonic.com&gt;" w:date="2021-02-22T11:59:00Z">
        <w:r w:rsidR="00E71328">
          <w:rPr>
            <w:rFonts w:hint="eastAsia"/>
          </w:rPr>
          <w:t>を参照するための車両種別</w:t>
        </w:r>
      </w:ins>
      <w:ins w:id="3389" w:author="山口 晃一郎&lt;yamaguchi.koichiro@jp.panasonic.com&gt;" w:date="2021-02-22T12:00:00Z">
        <w:r w:rsidR="00E71328">
          <w:rPr>
            <w:rFonts w:hint="eastAsia"/>
          </w:rPr>
          <w:t>を指定</w:t>
        </w:r>
      </w:ins>
      <w:ins w:id="3390" w:author="山口 晃一郎&lt;yamaguchi.koichiro@jp.panasonic.com&gt;" w:date="2021-02-22T11:59:00Z">
        <w:r w:rsidR="00E71328">
          <w:rPr>
            <w:rFonts w:hint="eastAsia"/>
          </w:rPr>
          <w:t>（文字列）</w:t>
        </w:r>
      </w:ins>
    </w:p>
    <w:p w14:paraId="4979469B" w14:textId="77777777" w:rsidR="00E71328" w:rsidRDefault="00E71328" w:rsidP="00E71328">
      <w:pPr>
        <w:rPr>
          <w:ins w:id="3391" w:author="山口 晃一郎&lt;yamaguchi.koichiro@jp.panasonic.com&gt;" w:date="2021-02-22T11:57:00Z"/>
        </w:rPr>
      </w:pPr>
      <w:ins w:id="3392" w:author="山口 晃一郎&lt;yamaguchi.koichiro@jp.panasonic.com&gt;" w:date="2021-02-22T11:57:00Z">
        <w:r>
          <w:t>ETYPE</w:t>
        </w:r>
        <w:r>
          <w:rPr>
            <w:rFonts w:hint="eastAsia"/>
          </w:rPr>
          <w:t>：</w:t>
        </w:r>
      </w:ins>
      <w:ins w:id="3393" w:author="山口 晃一郎&lt;yamaguchi.koichiro@jp.panasonic.com&gt;" w:date="2021-02-22T11:59:00Z">
        <w:r>
          <w:rPr>
            <w:rFonts w:hint="eastAsia"/>
          </w:rPr>
          <w:t>消費電力ファイルを参照するための車両種別</w:t>
        </w:r>
      </w:ins>
      <w:ins w:id="3394" w:author="山口 晃一郎&lt;yamaguchi.koichiro@jp.panasonic.com&gt;" w:date="2021-02-22T12:00:00Z">
        <w:r>
          <w:rPr>
            <w:rFonts w:hint="eastAsia"/>
          </w:rPr>
          <w:t>を指定</w:t>
        </w:r>
      </w:ins>
      <w:ins w:id="3395" w:author="山口 晃一郎&lt;yamaguchi.koichiro@jp.panasonic.com&gt;" w:date="2021-02-22T11:59:00Z">
        <w:r>
          <w:rPr>
            <w:rFonts w:hint="eastAsia"/>
          </w:rPr>
          <w:t>（文字列）</w:t>
        </w:r>
      </w:ins>
    </w:p>
    <w:p w14:paraId="4C968332" w14:textId="77777777" w:rsidR="00351938" w:rsidRDefault="00351938" w:rsidP="00351938">
      <w:pPr>
        <w:rPr>
          <w:ins w:id="3396" w:author="山口 晃一郎&lt;yamaguchi.koichiro@jp.panasonic.com&gt;" w:date="2021-04-05T17:23:00Z"/>
        </w:rPr>
      </w:pPr>
      <w:ins w:id="3397" w:author="山口 晃一郎&lt;yamaguchi.koichiro@jp.panasonic.com&gt;" w:date="2021-04-05T17:23:00Z">
        <w:r w:rsidRPr="0020460E">
          <w:t>LOAD_LIMIT</w:t>
        </w:r>
        <w:r>
          <w:t xml:space="preserve">2 : </w:t>
        </w:r>
        <w:r>
          <w:rPr>
            <w:rFonts w:hint="eastAsia"/>
          </w:rPr>
          <w:t>運搬車識別で定義される車両の第</w:t>
        </w:r>
        <w:r>
          <w:rPr>
            <w:rFonts w:hint="eastAsia"/>
          </w:rPr>
          <w:t>2</w:t>
        </w:r>
        <w:r>
          <w:rPr>
            <w:rFonts w:hint="eastAsia"/>
          </w:rPr>
          <w:t>最大積載量の値を</w:t>
        </w:r>
      </w:ins>
      <w:ins w:id="3398" w:author="山口 晃一郎&lt;yamaguchi.koichiro@jp.panasonic.com&gt;" w:date="2021-04-19T19:29:00Z">
        <w:r w:rsidR="0055257A">
          <w:t>0</w:t>
        </w:r>
        <w:r w:rsidR="0055257A">
          <w:rPr>
            <w:rFonts w:hint="eastAsia"/>
          </w:rPr>
          <w:t>以上の実数</w:t>
        </w:r>
      </w:ins>
      <w:ins w:id="3399" w:author="山口 晃一郎&lt;yamaguchi.koichiro@jp.panasonic.com&gt;" w:date="2021-04-05T17:23:00Z">
        <w:r>
          <w:rPr>
            <w:rFonts w:hint="eastAsia"/>
          </w:rPr>
          <w:t>で指定する。省略可。</w:t>
        </w:r>
      </w:ins>
      <w:ins w:id="3400" w:author="山口 晃一郎&lt;yamaguchi.koichiro@jp.panasonic.com&gt;" w:date="2021-04-19T19:13:00Z">
        <w:r w:rsidR="00FC5C51">
          <w:rPr>
            <w:rFonts w:hint="eastAsia"/>
          </w:rPr>
          <w:t>本値が指定された場合、引数オプションで指定された</w:t>
        </w:r>
        <w:r w:rsidR="00FC5C51">
          <w:rPr>
            <w:rFonts w:hint="eastAsia"/>
          </w:rPr>
          <w:t>-</w:t>
        </w:r>
        <w:r w:rsidR="00FC5C51">
          <w:t>dem</w:t>
        </w:r>
      </w:ins>
      <w:ins w:id="3401" w:author="山口 晃一郎&lt;yamaguchi.koichiro@jp.panasonic.com&gt;" w:date="2021-04-19T19:14:00Z">
        <w:r w:rsidR="00FC5C51">
          <w:t>2</w:t>
        </w:r>
      </w:ins>
      <w:ins w:id="3402" w:author="山口 晃一郎&lt;yamaguchi.koichiro@jp.panasonic.com&gt;" w:date="2021-04-19T19:13:00Z">
        <w:r w:rsidR="00FC5C51">
          <w:rPr>
            <w:rFonts w:hint="eastAsia"/>
          </w:rPr>
          <w:t>の値ではなく、本値が有効となる。</w:t>
        </w:r>
      </w:ins>
      <w:ins w:id="3403" w:author="Yamaguchi Koichiro (山口 晃一郎)" w:date="2022-06-24T11:55:00Z">
        <w:r w:rsidR="009A7ED5">
          <w:rPr>
            <w:rFonts w:hint="eastAsia"/>
          </w:rPr>
          <w:t>また、本ファイルが指定され、本値が省略された場合、</w:t>
        </w:r>
      </w:ins>
      <w:ins w:id="3404" w:author="Yamaguchi Koichiro (山口 晃一郎)" w:date="2022-06-24T11:56:00Z">
        <w:r w:rsidR="009A7ED5">
          <w:rPr>
            <w:rFonts w:hint="eastAsia"/>
          </w:rPr>
          <w:t>引数オプションで指定された</w:t>
        </w:r>
        <w:r w:rsidR="009A7ED5">
          <w:rPr>
            <w:rFonts w:hint="eastAsia"/>
          </w:rPr>
          <w:t>-</w:t>
        </w:r>
        <w:r w:rsidR="009A7ED5">
          <w:t>dem2</w:t>
        </w:r>
        <w:r w:rsidR="009A7ED5">
          <w:rPr>
            <w:rFonts w:hint="eastAsia"/>
          </w:rPr>
          <w:t>の値ではなく、デフォルト値の</w:t>
        </w:r>
        <w:r w:rsidR="009A7ED5">
          <w:t>300</w:t>
        </w:r>
        <w:r w:rsidR="009A7ED5">
          <w:rPr>
            <w:rFonts w:hint="eastAsia"/>
          </w:rPr>
          <w:t>が有効となる。</w:t>
        </w:r>
      </w:ins>
    </w:p>
    <w:p w14:paraId="4533FBAA" w14:textId="77777777" w:rsidR="00E71328" w:rsidRPr="008954B4" w:rsidRDefault="00E71328" w:rsidP="00E71328">
      <w:pPr>
        <w:rPr>
          <w:ins w:id="3405" w:author="山口 晃一郎&lt;yamaguchi.koichiro@jp.panasonic.com&gt;" w:date="2020-11-02T15:55:00Z"/>
        </w:rPr>
      </w:pPr>
    </w:p>
    <w:p w14:paraId="764A952D" w14:textId="77777777" w:rsidR="00EA3A7B" w:rsidRDefault="00EA3A7B" w:rsidP="00EA3A7B">
      <w:pPr>
        <w:rPr>
          <w:ins w:id="3406" w:author="山口 晃一郎&lt;yamaguchi.koichiro@jp.panasonic.com&gt;" w:date="2020-11-02T15:55:00Z"/>
        </w:rPr>
      </w:pPr>
      <w:ins w:id="3407" w:author="山口 晃一郎&lt;yamaguchi.koichiro@jp.panasonic.com&gt;" w:date="2020-11-02T15:55:00Z">
        <w:r>
          <w:rPr>
            <w:rFonts w:hint="eastAsia"/>
          </w:rPr>
          <w:t xml:space="preserve">　</w:t>
        </w:r>
        <w:r>
          <w:rPr>
            <w:rFonts w:hint="eastAsia"/>
          </w:rPr>
          <w:t>2</w:t>
        </w:r>
        <w:r>
          <w:rPr>
            <w:rFonts w:hint="eastAsia"/>
          </w:rPr>
          <w:t>行目からはヘッダ行で定義された値を記述する。</w:t>
        </w:r>
      </w:ins>
    </w:p>
    <w:p w14:paraId="2649D92F" w14:textId="77777777" w:rsidR="00EA3A7B" w:rsidRDefault="00EA3A7B" w:rsidP="00EA3A7B">
      <w:pPr>
        <w:ind w:firstLineChars="100" w:firstLine="210"/>
        <w:rPr>
          <w:ins w:id="3408" w:author="山口 晃一郎&lt;yamaguchi.koichiro@jp.panasonic.com&gt;" w:date="2020-11-02T15:56:00Z"/>
        </w:rPr>
      </w:pPr>
      <w:ins w:id="3409" w:author="山口 晃一郎&lt;yamaguchi.koichiro@jp.panasonic.com&gt;" w:date="2020-11-02T15:56:00Z">
        <w:r>
          <w:rPr>
            <w:rFonts w:hint="eastAsia"/>
          </w:rPr>
          <w:t>車両台数より多い記述がなされた場合、先頭から車両台数分の設定が有効となり、多く記述された分は無視される。車両台数より少ない記述がなされた場合、先頭から記述された分の設定は有効となり、残りの車両は他で設定される共通値となる。</w:t>
        </w:r>
      </w:ins>
    </w:p>
    <w:p w14:paraId="7A1DA109" w14:textId="77777777" w:rsidR="00EA3A7B" w:rsidRDefault="00EA3A7B" w:rsidP="00EA3A7B">
      <w:pPr>
        <w:ind w:firstLineChars="100" w:firstLine="210"/>
        <w:rPr>
          <w:ins w:id="3410" w:author="山口 晃一郎&lt;yamaguchi.koichiro@jp.panasonic.com&gt;" w:date="2020-11-02T15:55:00Z"/>
        </w:rPr>
      </w:pPr>
      <w:ins w:id="3411" w:author="山口 晃一郎&lt;yamaguchi.koichiro@jp.panasonic.com&gt;" w:date="2020-11-02T15:57:00Z">
        <w:r>
          <w:rPr>
            <w:rFonts w:hint="eastAsia"/>
          </w:rPr>
          <w:t>各行毎に、</w:t>
        </w:r>
      </w:ins>
      <w:ins w:id="3412" w:author="山口 晃一郎&lt;yamaguchi.koichiro@jp.panasonic.com&gt;" w:date="2020-11-02T15:55:00Z">
        <w:r>
          <w:rPr>
            <w:rFonts w:hint="eastAsia"/>
          </w:rPr>
          <w:t>以下の条件はエラーとし、入力を受け付けない。</w:t>
        </w:r>
      </w:ins>
    </w:p>
    <w:p w14:paraId="5DB7C29D" w14:textId="77777777" w:rsidR="00EA3A7B" w:rsidRDefault="00EA3A7B" w:rsidP="00EA3A7B">
      <w:pPr>
        <w:ind w:firstLineChars="100" w:firstLine="210"/>
        <w:rPr>
          <w:ins w:id="3413" w:author="山口 晃一郎&lt;yamaguchi.koichiro@jp.panasonic.com&gt;" w:date="2020-11-02T15:55:00Z"/>
        </w:rPr>
      </w:pPr>
      <w:ins w:id="3414" w:author="山口 晃一郎&lt;yamaguchi.koichiro@jp.panasonic.com&gt;" w:date="2020-11-02T15:55:00Z">
        <w:r>
          <w:rPr>
            <w:rFonts w:hint="eastAsia"/>
          </w:rPr>
          <w:t>・</w:t>
        </w:r>
        <w:r>
          <w:rPr>
            <w:rFonts w:hint="eastAsia"/>
          </w:rPr>
          <w:t>E-CAPACITY</w:t>
        </w:r>
        <w:r>
          <w:t xml:space="preserve"> </w:t>
        </w:r>
        <w:r>
          <w:rPr>
            <w:rFonts w:hint="eastAsia"/>
          </w:rPr>
          <w:t>&lt; E-INITIAL</w:t>
        </w:r>
      </w:ins>
    </w:p>
    <w:p w14:paraId="6DB1F40C" w14:textId="77777777" w:rsidR="00EA3A7B" w:rsidRDefault="00EA3A7B" w:rsidP="00EA3A7B">
      <w:pPr>
        <w:ind w:firstLineChars="100" w:firstLine="210"/>
        <w:rPr>
          <w:ins w:id="3415" w:author="山口 晃一郎&lt;yamaguchi.koichiro@jp.panasonic.com&gt;" w:date="2020-11-02T15:55:00Z"/>
        </w:rPr>
      </w:pPr>
      <w:ins w:id="3416" w:author="山口 晃一郎&lt;yamaguchi.koichiro@jp.panasonic.com&gt;" w:date="2020-11-02T15:55:00Z">
        <w:r>
          <w:rPr>
            <w:rFonts w:hint="eastAsia"/>
          </w:rPr>
          <w:t>・</w:t>
        </w:r>
        <w:r>
          <w:rPr>
            <w:rFonts w:hint="eastAsia"/>
          </w:rPr>
          <w:t>E-CAPACITY</w:t>
        </w:r>
        <w:r>
          <w:t xml:space="preserve"> &lt;= </w:t>
        </w:r>
        <w:r>
          <w:rPr>
            <w:rFonts w:hint="eastAsia"/>
          </w:rPr>
          <w:t>E-MARGIN</w:t>
        </w:r>
      </w:ins>
    </w:p>
    <w:p w14:paraId="5EEC6998" w14:textId="77777777" w:rsidR="00EA3A7B" w:rsidRDefault="00EA3A7B" w:rsidP="00EA3A7B">
      <w:pPr>
        <w:ind w:firstLineChars="100" w:firstLine="210"/>
        <w:rPr>
          <w:ins w:id="3417" w:author="山口 晃一郎&lt;yamaguchi.koichiro@jp.panasonic.com&gt;" w:date="2020-11-02T15:55:00Z"/>
        </w:rPr>
      </w:pPr>
      <w:ins w:id="3418" w:author="山口 晃一郎&lt;yamaguchi.koichiro@jp.panasonic.com&gt;" w:date="2020-11-02T15:55:00Z">
        <w:r>
          <w:rPr>
            <w:rFonts w:hint="eastAsia"/>
          </w:rPr>
          <w:t>・</w:t>
        </w:r>
        <w:r>
          <w:rPr>
            <w:rFonts w:hint="eastAsia"/>
          </w:rPr>
          <w:t>E-INITIAL</w:t>
        </w:r>
        <w:r w:rsidRPr="00EA6333">
          <w:rPr>
            <w:rFonts w:hint="eastAsia"/>
          </w:rPr>
          <w:t xml:space="preserve"> </w:t>
        </w:r>
        <w:r>
          <w:t xml:space="preserve">&lt;= </w:t>
        </w:r>
        <w:r>
          <w:rPr>
            <w:rFonts w:hint="eastAsia"/>
          </w:rPr>
          <w:t>E-MARGIN</w:t>
        </w:r>
      </w:ins>
    </w:p>
    <w:p w14:paraId="2E9BC22A" w14:textId="77777777" w:rsidR="003577E2" w:rsidRDefault="003577E2" w:rsidP="003577E2">
      <w:pPr>
        <w:rPr>
          <w:ins w:id="3419" w:author="山口 晃一郎&lt;yamaguchi.koichiro@jp.panasonic.com&gt;" w:date="2020-08-07T12:21:00Z"/>
        </w:rPr>
      </w:pPr>
      <w:ins w:id="3420" w:author="山口 晃一郎&lt;yamaguchi.koichiro@jp.panasonic.com&gt;" w:date="2020-08-07T12:21:00Z">
        <w:r>
          <w:rPr>
            <w:rFonts w:hint="eastAsia"/>
          </w:rPr>
          <w:t xml:space="preserve">　</w:t>
        </w:r>
      </w:ins>
      <w:ins w:id="3421" w:author="山口 晃一郎&lt;yamaguchi.koichiro@jp.panasonic.com&gt;" w:date="2021-03-10T11:13:00Z">
        <w:r w:rsidR="0011277F">
          <w:t>VTYPE</w:t>
        </w:r>
        <w:r w:rsidR="0011277F">
          <w:rPr>
            <w:rFonts w:hint="eastAsia"/>
          </w:rPr>
          <w:t>および</w:t>
        </w:r>
        <w:r w:rsidR="0011277F">
          <w:rPr>
            <w:rFonts w:hint="eastAsia"/>
          </w:rPr>
          <w:t>ETYPE</w:t>
        </w:r>
        <w:r w:rsidR="0011277F">
          <w:rPr>
            <w:rFonts w:hint="eastAsia"/>
          </w:rPr>
          <w:t>の指定がない車両は、</w:t>
        </w:r>
        <w:r w:rsidR="0011277F">
          <w:rPr>
            <w:rFonts w:hint="eastAsia"/>
          </w:rPr>
          <w:t>-</w:t>
        </w:r>
      </w:ins>
      <w:ins w:id="3422" w:author="山口 晃一郎&lt;yamaguchi.koichiro@jp.panasonic.com&gt;" w:date="2021-03-10T11:14:00Z">
        <w:r w:rsidR="0011277F">
          <w:t>d</w:t>
        </w:r>
      </w:ins>
      <w:ins w:id="3423" w:author="山口 晃一郎&lt;yamaguchi.koichiro@jp.panasonic.com&gt;" w:date="2021-03-10T11:13:00Z">
        <w:r w:rsidR="0011277F">
          <w:rPr>
            <w:rFonts w:hint="eastAsia"/>
          </w:rPr>
          <w:t>、</w:t>
        </w:r>
        <w:r w:rsidR="0011277F">
          <w:rPr>
            <w:rFonts w:hint="eastAsia"/>
          </w:rPr>
          <w:t>-</w:t>
        </w:r>
      </w:ins>
      <w:ins w:id="3424" w:author="山口 晃一郎&lt;yamaguchi.koichiro@jp.panasonic.com&gt;" w:date="2021-03-10T11:14:00Z">
        <w:r w:rsidR="0011277F">
          <w:t>t</w:t>
        </w:r>
        <w:r w:rsidR="0011277F">
          <w:rPr>
            <w:rFonts w:hint="eastAsia"/>
          </w:rPr>
          <w:t>、</w:t>
        </w:r>
        <w:r w:rsidR="0011277F">
          <w:rPr>
            <w:rFonts w:hint="eastAsia"/>
          </w:rPr>
          <w:t>-</w:t>
        </w:r>
        <w:proofErr w:type="spellStart"/>
        <w:r w:rsidR="0011277F">
          <w:t>ec</w:t>
        </w:r>
        <w:proofErr w:type="spellEnd"/>
        <w:r w:rsidR="0011277F">
          <w:rPr>
            <w:rFonts w:hint="eastAsia"/>
          </w:rPr>
          <w:t>、</w:t>
        </w:r>
        <w:r w:rsidR="0011277F">
          <w:rPr>
            <w:rFonts w:hint="eastAsia"/>
          </w:rPr>
          <w:t>-</w:t>
        </w:r>
        <w:r w:rsidR="0011277F">
          <w:t>x</w:t>
        </w:r>
        <w:r w:rsidR="0011277F">
          <w:rPr>
            <w:rFonts w:hint="eastAsia"/>
          </w:rPr>
          <w:t>で指定されたファイルを参照する。</w:t>
        </w:r>
      </w:ins>
    </w:p>
    <w:p w14:paraId="287485D9" w14:textId="77777777" w:rsidR="007F30FF" w:rsidRDefault="007F30FF" w:rsidP="007F30FF">
      <w:pPr>
        <w:ind w:firstLineChars="100" w:firstLine="210"/>
        <w:rPr>
          <w:ins w:id="3425" w:author="山口 晃一郎&lt;yamaguchi.koichiro@jp.panasonic.com&gt;" w:date="2020-11-02T15:49:00Z"/>
        </w:rPr>
      </w:pPr>
      <w:ins w:id="3426" w:author="山口 晃一郎&lt;yamaguchi.koichiro@jp.panasonic.com&gt;" w:date="2020-11-02T15:49:00Z">
        <w:r>
          <w:rPr>
            <w:rFonts w:hint="eastAsia"/>
          </w:rPr>
          <w:t>以下ファイル記述例。</w:t>
        </w:r>
      </w:ins>
    </w:p>
    <w:p w14:paraId="193F9F57" w14:textId="77777777" w:rsidR="003577E2" w:rsidRPr="008F45B1" w:rsidRDefault="003577E2" w:rsidP="003577E2">
      <w:pPr>
        <w:rPr>
          <w:ins w:id="3427" w:author="山口 晃一郎&lt;yamaguchi.koichiro@jp.panasonic.com&gt;" w:date="2020-08-07T12:21:00Z"/>
        </w:rPr>
      </w:pPr>
    </w:p>
    <w:p w14:paraId="38D0875A" w14:textId="77777777" w:rsidR="003577E2" w:rsidRDefault="003577E2" w:rsidP="00E71328">
      <w:pPr>
        <w:rPr>
          <w:ins w:id="3428" w:author="山口 晃一郎&lt;yamaguchi.koichiro@jp.panasonic.com&gt;" w:date="2020-08-07T12:21:00Z"/>
        </w:rPr>
      </w:pPr>
      <w:ins w:id="3429" w:author="山口 晃一郎&lt;yamaguchi.koichiro@jp.panasonic.com&gt;" w:date="2020-08-07T12:22:00Z">
        <w:r>
          <w:t xml:space="preserve">VEHICLE </w:t>
        </w:r>
        <w:r w:rsidRPr="0020460E">
          <w:t>NO</w:t>
        </w:r>
        <w:r>
          <w:t>.</w:t>
        </w:r>
        <w:r w:rsidRPr="0020460E">
          <w:t>,LOAD_LIMIT,E-CAPACITY,E-INITIAL,</w:t>
        </w:r>
      </w:ins>
      <w:ins w:id="3430" w:author="山口 晃一郎&lt;yamaguchi.koichiro@jp.panasonic.com&gt;" w:date="2021-02-22T12:01:00Z">
        <w:r w:rsidR="00F36A2A">
          <w:rPr>
            <w:rFonts w:hint="eastAsia"/>
          </w:rPr>
          <w:t>E-COST</w:t>
        </w:r>
      </w:ins>
      <w:ins w:id="3431" w:author="山口 晃一郎&lt;yamaguchi.koichiro@jp.panasonic.com&gt;" w:date="2021-02-22T12:00:00Z">
        <w:r w:rsidR="00E71328">
          <w:rPr>
            <w:rFonts w:hint="eastAsia"/>
          </w:rPr>
          <w:t>,</w:t>
        </w:r>
        <w:r w:rsidR="00E71328" w:rsidRPr="0020460E">
          <w:t>E-MARGIN</w:t>
        </w:r>
        <w:r w:rsidR="000A6D94">
          <w:t>,V</w:t>
        </w:r>
        <w:r w:rsidR="00E71328" w:rsidRPr="00E71328">
          <w:t>TYPE</w:t>
        </w:r>
      </w:ins>
      <w:ins w:id="3432" w:author="山口 晃一郎&lt;yamaguchi.koichiro@jp.panasonic.com&gt;" w:date="2021-02-25T11:30:00Z">
        <w:r w:rsidR="000A6D94">
          <w:t>,</w:t>
        </w:r>
      </w:ins>
      <w:ins w:id="3433" w:author="山口 晃一郎&lt;yamaguchi.koichiro@jp.panasonic.com&gt;" w:date="2021-02-22T12:00:00Z">
        <w:r w:rsidR="00E71328" w:rsidRPr="00E71328">
          <w:t>ETYPE</w:t>
        </w:r>
      </w:ins>
    </w:p>
    <w:p w14:paraId="32E54AC2" w14:textId="77777777" w:rsidR="00F36A2A" w:rsidRDefault="000A6D94" w:rsidP="00F36A2A">
      <w:pPr>
        <w:rPr>
          <w:ins w:id="3434" w:author="山口 晃一郎&lt;yamaguchi.koichiro@jp.panasonic.com&gt;" w:date="2021-02-22T12:02:00Z"/>
        </w:rPr>
      </w:pPr>
      <w:ins w:id="3435" w:author="山口 晃一郎&lt;yamaguchi.koichiro@jp.panasonic.com&gt;" w:date="2021-02-22T12:02:00Z">
        <w:r>
          <w:t>0,300,80,8,1.25,0.3,10,20</w:t>
        </w:r>
      </w:ins>
    </w:p>
    <w:p w14:paraId="2171BDC2" w14:textId="77777777" w:rsidR="009B2A5E" w:rsidRDefault="00F36A2A" w:rsidP="00F36A2A">
      <w:pPr>
        <w:rPr>
          <w:ins w:id="3436" w:author="山口 晃一郎&lt;yamaguchi.koichiro@jp.panasonic.com&gt;" w:date="2021-02-22T12:03:00Z"/>
        </w:rPr>
      </w:pPr>
      <w:ins w:id="3437" w:author="山口 晃一郎&lt;yamaguchi.koichiro@jp.panasonic.com&gt;" w:date="2021-02-22T12:02:00Z">
        <w:r>
          <w:t>1,100,80,8,1.25,0.3,11,21</w:t>
        </w:r>
      </w:ins>
    </w:p>
    <w:p w14:paraId="238987AE" w14:textId="77777777" w:rsidR="00F36A2A" w:rsidRDefault="00F36A2A" w:rsidP="00F36A2A">
      <w:pPr>
        <w:rPr>
          <w:ins w:id="3438" w:author="山口 晃一郎&lt;yamaguchi.koichiro@jp.panasonic.com&gt;" w:date="2020-08-07T12:36:00Z"/>
        </w:rPr>
      </w:pPr>
    </w:p>
    <w:p w14:paraId="6E26EDA2" w14:textId="77777777" w:rsidR="009B2A5E" w:rsidRDefault="00C22810">
      <w:pPr>
        <w:pStyle w:val="2"/>
        <w:rPr>
          <w:ins w:id="3439" w:author="山口 晃一郎&lt;yamaguchi.koichiro@jp.panasonic.com&gt;" w:date="2020-08-07T12:36:00Z"/>
        </w:rPr>
        <w:pPrChange w:id="3440" w:author="山口 晃一郎&lt;yamaguchi.koichiro@jp.panasonic.com&gt;" w:date="2020-08-07T12:36:00Z">
          <w:pPr>
            <w:pStyle w:val="2"/>
            <w:numPr>
              <w:numId w:val="65"/>
            </w:numPr>
          </w:pPr>
        </w:pPrChange>
      </w:pPr>
      <w:ins w:id="3441" w:author="山口 晃一郎&lt;yamaguchi.koichiro@jp.panasonic.com&gt;" w:date="2021-02-22T13:44:00Z">
        <w:r>
          <w:rPr>
            <w:rFonts w:hint="eastAsia"/>
          </w:rPr>
          <w:t xml:space="preserve"> </w:t>
        </w:r>
      </w:ins>
      <w:bookmarkStart w:id="3442" w:name="_Toc120881810"/>
      <w:ins w:id="3443" w:author="山口 晃一郎&lt;yamaguchi.koichiro@jp.panasonic.com&gt;" w:date="2020-08-07T12:36:00Z">
        <w:r w:rsidR="009B2A5E">
          <w:rPr>
            <w:rFonts w:hint="eastAsia"/>
          </w:rPr>
          <w:t>時間別</w:t>
        </w:r>
      </w:ins>
      <w:ins w:id="3444" w:author="山口 晃一郎&lt;yamaguchi.koichiro@jp.panasonic.com&gt;" w:date="2020-08-07T12:37:00Z">
        <w:r w:rsidR="009B2A5E">
          <w:rPr>
            <w:rFonts w:hint="eastAsia"/>
          </w:rPr>
          <w:t>距離</w:t>
        </w:r>
      </w:ins>
      <w:ins w:id="3445" w:author="山口 晃一郎&lt;yamaguchi.koichiro@jp.panasonic.com&gt;" w:date="2020-08-07T12:36:00Z">
        <w:r w:rsidR="009B2A5E" w:rsidRPr="006F22FB">
          <w:rPr>
            <w:rFonts w:hint="eastAsia"/>
          </w:rPr>
          <w:t>ファイル</w:t>
        </w:r>
        <w:bookmarkEnd w:id="3442"/>
      </w:ins>
    </w:p>
    <w:p w14:paraId="66774E5E" w14:textId="77777777" w:rsidR="009B2A5E" w:rsidRDefault="009B2A5E" w:rsidP="009B2A5E">
      <w:pPr>
        <w:ind w:firstLineChars="100" w:firstLine="210"/>
        <w:rPr>
          <w:ins w:id="3446" w:author="山口 晃一郎&lt;yamaguchi.koichiro@jp.panasonic.com&gt;" w:date="2020-08-07T12:36:00Z"/>
        </w:rPr>
      </w:pPr>
      <w:ins w:id="3447" w:author="山口 晃一郎&lt;yamaguchi.koichiro@jp.panasonic.com&gt;" w:date="2020-08-07T12:36:00Z">
        <w:r>
          <w:rPr>
            <w:rFonts w:hint="eastAsia"/>
          </w:rPr>
          <w:t>,</w:t>
        </w:r>
        <w:r>
          <w:rPr>
            <w:rFonts w:hint="eastAsia"/>
          </w:rPr>
          <w:t>（カンマ）区切りの</w:t>
        </w:r>
        <w:r>
          <w:rPr>
            <w:rFonts w:hint="eastAsia"/>
          </w:rPr>
          <w:t>CSV</w:t>
        </w:r>
        <w:r>
          <w:rPr>
            <w:rFonts w:hint="eastAsia"/>
          </w:rPr>
          <w:t>ファイル。</w:t>
        </w:r>
      </w:ins>
    </w:p>
    <w:p w14:paraId="0A06695B" w14:textId="77777777" w:rsidR="009B2A5E" w:rsidRDefault="009B2A5E" w:rsidP="009B2A5E">
      <w:pPr>
        <w:rPr>
          <w:ins w:id="3448" w:author="山口 晃一郎&lt;yamaguchi.koichiro@jp.panasonic.com&gt;" w:date="2020-08-07T12:36:00Z"/>
        </w:rPr>
      </w:pPr>
      <w:ins w:id="3449" w:author="山口 晃一郎&lt;yamaguchi.koichiro@jp.panasonic.com&gt;" w:date="2020-08-07T12:36:00Z">
        <w:r>
          <w:rPr>
            <w:rFonts w:hint="eastAsia"/>
          </w:rPr>
          <w:t xml:space="preserve">　</w:t>
        </w:r>
        <w:r>
          <w:rPr>
            <w:rFonts w:hint="eastAsia"/>
          </w:rPr>
          <w:t>1</w:t>
        </w:r>
        <w:r>
          <w:rPr>
            <w:rFonts w:hint="eastAsia"/>
          </w:rPr>
          <w:t>行目はヘッダ行で以下を記述。</w:t>
        </w:r>
      </w:ins>
    </w:p>
    <w:p w14:paraId="33048F8B" w14:textId="77777777" w:rsidR="009B2A5E" w:rsidRDefault="009B2A5E" w:rsidP="009B2A5E">
      <w:pPr>
        <w:rPr>
          <w:ins w:id="3450" w:author="山口 晃一郎&lt;yamaguchi.koichiro@jp.panasonic.com&gt;" w:date="2020-08-07T12:36:00Z"/>
        </w:rPr>
      </w:pPr>
      <w:ins w:id="3451" w:author="山口 晃一郎&lt;yamaguchi.koichiro@jp.panasonic.com&gt;" w:date="2020-08-07T12:37:00Z">
        <w:r w:rsidRPr="009B2A5E">
          <w:t>START_TIME,DIST_FILE</w:t>
        </w:r>
      </w:ins>
    </w:p>
    <w:p w14:paraId="510385E9" w14:textId="77777777" w:rsidR="009B2A5E" w:rsidRDefault="009B2A5E" w:rsidP="009B2A5E">
      <w:pPr>
        <w:rPr>
          <w:ins w:id="3452" w:author="山口 晃一郎&lt;yamaguchi.koichiro@jp.panasonic.com&gt;" w:date="2020-08-07T12:36:00Z"/>
        </w:rPr>
      </w:pPr>
      <w:ins w:id="3453" w:author="山口 晃一郎&lt;yamaguchi.koichiro@jp.panasonic.com&gt;" w:date="2020-08-07T12:36:00Z">
        <w:r>
          <w:rPr>
            <w:rFonts w:hint="eastAsia"/>
          </w:rPr>
          <w:t xml:space="preserve">　各項目の説明は以下。</w:t>
        </w:r>
      </w:ins>
    </w:p>
    <w:p w14:paraId="0F352140" w14:textId="77777777" w:rsidR="009B2A5E" w:rsidRDefault="009B2A5E" w:rsidP="009B2A5E">
      <w:pPr>
        <w:rPr>
          <w:ins w:id="3454" w:author="山口 晃一郎&lt;yamaguchi.koichiro@jp.panasonic.com&gt;" w:date="2020-08-07T12:36:00Z"/>
        </w:rPr>
      </w:pPr>
      <w:ins w:id="3455" w:author="山口 晃一郎&lt;yamaguchi.koichiro@jp.panasonic.com&gt;" w:date="2020-08-07T12:37:00Z">
        <w:r w:rsidRPr="009B2A5E">
          <w:t>START_TIME</w:t>
        </w:r>
      </w:ins>
      <w:ins w:id="3456" w:author="山口 晃一郎&lt;yamaguchi.koichiro@jp.panasonic.com&gt;" w:date="2020-08-07T12:36:00Z">
        <w:r>
          <w:rPr>
            <w:rFonts w:hint="eastAsia"/>
          </w:rPr>
          <w:t>：</w:t>
        </w:r>
      </w:ins>
      <w:ins w:id="3457" w:author="山口 晃一郎&lt;yamaguchi.koichiro@jp.panasonic.com&gt;" w:date="2020-08-07T12:42:00Z">
        <w:r w:rsidR="00AB636E">
          <w:rPr>
            <w:rFonts w:hint="eastAsia"/>
          </w:rPr>
          <w:t>同じ行の</w:t>
        </w:r>
        <w:r w:rsidR="00AB636E">
          <w:rPr>
            <w:rFonts w:hint="eastAsia"/>
          </w:rPr>
          <w:t>DIST_FILE</w:t>
        </w:r>
        <w:r w:rsidR="00AB636E">
          <w:rPr>
            <w:rFonts w:hint="eastAsia"/>
          </w:rPr>
          <w:t>で指定する</w:t>
        </w:r>
      </w:ins>
      <w:ins w:id="3458" w:author="山口 晃一郎&lt;yamaguchi.koichiro@jp.panasonic.com&gt;" w:date="2020-08-07T12:38:00Z">
        <w:r>
          <w:rPr>
            <w:rFonts w:hint="eastAsia"/>
          </w:rPr>
          <w:t>距離ファイルが有効となる</w:t>
        </w:r>
      </w:ins>
      <w:ins w:id="3459" w:author="山口 晃一郎&lt;yamaguchi.koichiro@jp.panasonic.com&gt;" w:date="2020-08-07T12:42:00Z">
        <w:r w:rsidR="00AB636E">
          <w:rPr>
            <w:rFonts w:hint="eastAsia"/>
          </w:rPr>
          <w:t>開始</w:t>
        </w:r>
      </w:ins>
      <w:ins w:id="3460" w:author="山口 晃一郎&lt;yamaguchi.koichiro@jp.panasonic.com&gt;" w:date="2020-08-07T12:38:00Z">
        <w:r>
          <w:rPr>
            <w:rFonts w:hint="eastAsia"/>
          </w:rPr>
          <w:t>時刻を</w:t>
        </w:r>
      </w:ins>
      <w:ins w:id="3461" w:author="山口 晃一郎&lt;yamaguchi.koichiro@jp.panasonic.com&gt;" w:date="2020-08-07T12:39:00Z">
        <w:r w:rsidR="00AB636E">
          <w:rPr>
            <w:rFonts w:hint="eastAsia"/>
          </w:rPr>
          <w:t>時分</w:t>
        </w:r>
        <w:r w:rsidR="00AB636E">
          <w:rPr>
            <w:rFonts w:hint="eastAsia"/>
          </w:rPr>
          <w:t>(</w:t>
        </w:r>
        <w:proofErr w:type="spellStart"/>
        <w:r w:rsidR="00AB636E">
          <w:rPr>
            <w:rFonts w:hint="eastAsia"/>
          </w:rPr>
          <w:t>hh:mm</w:t>
        </w:r>
        <w:proofErr w:type="spellEnd"/>
        <w:r w:rsidR="00AB636E">
          <w:rPr>
            <w:rFonts w:hint="eastAsia"/>
          </w:rPr>
          <w:t>)</w:t>
        </w:r>
        <w:r w:rsidR="00AB636E">
          <w:rPr>
            <w:rFonts w:hint="eastAsia"/>
          </w:rPr>
          <w:t>、もしくは、年月日時分秒</w:t>
        </w:r>
        <w:r w:rsidR="00AB636E">
          <w:rPr>
            <w:rFonts w:hint="eastAsia"/>
          </w:rPr>
          <w:t>(</w:t>
        </w:r>
        <w:r w:rsidR="00AB636E">
          <w:t>Y/m/d H:M:</w:t>
        </w:r>
        <w:r w:rsidR="00AB636E" w:rsidRPr="000374A4">
          <w:t>S</w:t>
        </w:r>
        <w:r w:rsidR="00AB636E">
          <w:rPr>
            <w:rFonts w:hint="eastAsia"/>
          </w:rPr>
          <w:t>)</w:t>
        </w:r>
        <w:r w:rsidR="00AB636E">
          <w:rPr>
            <w:rFonts w:hint="eastAsia"/>
          </w:rPr>
          <w:t>で</w:t>
        </w:r>
      </w:ins>
      <w:ins w:id="3462" w:author="山口 晃一郎&lt;yamaguchi.koichiro@jp.panasonic.com&gt;" w:date="2020-08-07T12:38:00Z">
        <w:r>
          <w:rPr>
            <w:rFonts w:hint="eastAsia"/>
          </w:rPr>
          <w:t>指定する</w:t>
        </w:r>
      </w:ins>
      <w:ins w:id="3463" w:author="山口 晃一郎&lt;yamaguchi.koichiro@jp.panasonic.com&gt;" w:date="2020-08-07T12:36:00Z">
        <w:r>
          <w:rPr>
            <w:rFonts w:hint="eastAsia"/>
          </w:rPr>
          <w:t>。</w:t>
        </w:r>
      </w:ins>
      <w:ins w:id="3464" w:author="山口 晃一郎&lt;yamaguchi.koichiro@jp.panasonic.com&gt;" w:date="2020-08-07T12:43:00Z">
        <w:r w:rsidR="00AB636E">
          <w:rPr>
            <w:rFonts w:hint="eastAsia"/>
          </w:rPr>
          <w:t>本時刻より先の時刻指定が記述されるまで有効。</w:t>
        </w:r>
      </w:ins>
    </w:p>
    <w:p w14:paraId="0449536B" w14:textId="77777777" w:rsidR="009B2A5E" w:rsidRDefault="009B2A5E" w:rsidP="009B2A5E">
      <w:pPr>
        <w:rPr>
          <w:ins w:id="3465" w:author="山口 晃一郎&lt;yamaguchi.koichiro@jp.panasonic.com&gt;" w:date="2020-11-02T15:49:00Z"/>
        </w:rPr>
      </w:pPr>
      <w:ins w:id="3466" w:author="山口 晃一郎&lt;yamaguchi.koichiro@jp.panasonic.com&gt;" w:date="2020-08-07T12:37:00Z">
        <w:r w:rsidRPr="009B2A5E">
          <w:t>DIST_FILE</w:t>
        </w:r>
      </w:ins>
      <w:ins w:id="3467" w:author="山口 晃一郎&lt;yamaguchi.koichiro@jp.panasonic.com&gt;" w:date="2020-08-07T12:36:00Z">
        <w:r>
          <w:t xml:space="preserve"> : </w:t>
        </w:r>
      </w:ins>
      <w:ins w:id="3468" w:author="山口 晃一郎&lt;yamaguchi.koichiro@jp.panasonic.com&gt;" w:date="2020-08-07T12:41:00Z">
        <w:r w:rsidR="00AB636E">
          <w:fldChar w:fldCharType="begin"/>
        </w:r>
        <w:r w:rsidR="00AB636E">
          <w:instrText xml:space="preserve"> REF _Ref47696507 \w \h </w:instrText>
        </w:r>
      </w:ins>
      <w:r w:rsidR="00AB636E">
        <w:fldChar w:fldCharType="separate"/>
      </w:r>
      <w:ins w:id="3469" w:author="山口 晃一郎&lt;yamaguchi.koichiro@jp.panasonic.com&gt;" w:date="2020-08-07T12:41:00Z">
        <w:r w:rsidR="00AB636E">
          <w:t>5.2</w:t>
        </w:r>
        <w:r w:rsidR="00AB636E">
          <w:fldChar w:fldCharType="end"/>
        </w:r>
      </w:ins>
      <w:ins w:id="3470" w:author="山口 晃一郎&lt;yamaguchi.koichiro@jp.panasonic.com&gt;" w:date="2020-08-07T12:48:00Z">
        <w:r w:rsidR="00AB636E">
          <w:rPr>
            <w:rFonts w:hint="eastAsia"/>
          </w:rPr>
          <w:t>章で定義される距離ファイル</w:t>
        </w:r>
      </w:ins>
      <w:ins w:id="3471" w:author="山口 晃一郎&lt;yamaguchi.koichiro@jp.panasonic.com&gt;" w:date="2020-08-07T12:43:00Z">
        <w:r w:rsidR="00AB636E">
          <w:rPr>
            <w:rFonts w:hint="eastAsia"/>
          </w:rPr>
          <w:t>を指定する</w:t>
        </w:r>
      </w:ins>
      <w:ins w:id="3472" w:author="山口 晃一郎&lt;yamaguchi.koichiro@jp.panasonic.com&gt;" w:date="2020-08-07T12:36:00Z">
        <w:r>
          <w:rPr>
            <w:rFonts w:hint="eastAsia"/>
          </w:rPr>
          <w:t>。</w:t>
        </w:r>
      </w:ins>
    </w:p>
    <w:p w14:paraId="0C11E812" w14:textId="77777777" w:rsidR="007F30FF" w:rsidRDefault="007F30FF" w:rsidP="009B2A5E">
      <w:pPr>
        <w:rPr>
          <w:ins w:id="3473" w:author="山口 晃一郎&lt;yamaguchi.koichiro@jp.panasonic.com&gt;" w:date="2020-08-07T12:36:00Z"/>
        </w:rPr>
      </w:pPr>
    </w:p>
    <w:p w14:paraId="2600B6DC" w14:textId="77777777" w:rsidR="009B2A5E" w:rsidRDefault="009B2A5E" w:rsidP="009B2A5E">
      <w:pPr>
        <w:rPr>
          <w:ins w:id="3474" w:author="山口 晃一郎&lt;yamaguchi.koichiro@jp.panasonic.com&gt;" w:date="2020-08-07T12:36:00Z"/>
        </w:rPr>
      </w:pPr>
      <w:ins w:id="3475" w:author="山口 晃一郎&lt;yamaguchi.koichiro@jp.panasonic.com&gt;" w:date="2020-08-07T12:36:00Z">
        <w:r>
          <w:rPr>
            <w:rFonts w:hint="eastAsia"/>
          </w:rPr>
          <w:t xml:space="preserve">　</w:t>
        </w:r>
        <w:r>
          <w:rPr>
            <w:rFonts w:hint="eastAsia"/>
          </w:rPr>
          <w:t>2</w:t>
        </w:r>
        <w:r>
          <w:rPr>
            <w:rFonts w:hint="eastAsia"/>
          </w:rPr>
          <w:t>行目からはヘッダ行で定義された値を記述する。</w:t>
        </w:r>
      </w:ins>
      <w:ins w:id="3476" w:author="山口 晃一郎&lt;yamaguchi.koichiro@jp.panasonic.com&gt;" w:date="2020-08-07T12:44:00Z">
        <w:r w:rsidR="00AB636E">
          <w:rPr>
            <w:rFonts w:hint="eastAsia"/>
          </w:rPr>
          <w:t>指定のない時刻については</w:t>
        </w:r>
      </w:ins>
      <w:ins w:id="3477" w:author="山口 晃一郎&lt;yamaguchi.koichiro@jp.panasonic.com&gt;" w:date="2020-08-07T12:45:00Z">
        <w:r w:rsidR="00AB636E">
          <w:rPr>
            <w:rFonts w:hint="eastAsia"/>
          </w:rPr>
          <w:t xml:space="preserve"> </w:t>
        </w:r>
      </w:ins>
      <w:ins w:id="3478" w:author="山口 晃一郎&lt;yamaguchi.koichiro@jp.panasonic.com&gt;" w:date="2020-08-07T12:44:00Z">
        <w:r w:rsidR="00AB636E">
          <w:rPr>
            <w:rFonts w:hint="eastAsia"/>
          </w:rPr>
          <w:t>-d</w:t>
        </w:r>
        <w:r w:rsidR="00AB636E">
          <w:rPr>
            <w:rFonts w:hint="eastAsia"/>
          </w:rPr>
          <w:t>で指定される距離ファイルの値が有効となる</w:t>
        </w:r>
      </w:ins>
      <w:ins w:id="3479" w:author="山口 晃一郎&lt;yamaguchi.koichiro@jp.panasonic.com&gt;" w:date="2020-08-07T12:36:00Z">
        <w:r>
          <w:rPr>
            <w:rFonts w:hint="eastAsia"/>
          </w:rPr>
          <w:t>。</w:t>
        </w:r>
      </w:ins>
    </w:p>
    <w:p w14:paraId="0473D1DE" w14:textId="77777777" w:rsidR="007F30FF" w:rsidRDefault="007F30FF" w:rsidP="007F30FF">
      <w:pPr>
        <w:ind w:firstLineChars="100" w:firstLine="210"/>
        <w:rPr>
          <w:ins w:id="3480" w:author="山口 晃一郎&lt;yamaguchi.koichiro@jp.panasonic.com&gt;" w:date="2020-11-02T15:49:00Z"/>
        </w:rPr>
      </w:pPr>
      <w:ins w:id="3481" w:author="山口 晃一郎&lt;yamaguchi.koichiro@jp.panasonic.com&gt;" w:date="2020-11-02T15:49:00Z">
        <w:r>
          <w:rPr>
            <w:rFonts w:hint="eastAsia"/>
          </w:rPr>
          <w:t>以下ファイル記述例。</w:t>
        </w:r>
      </w:ins>
    </w:p>
    <w:p w14:paraId="6A46F11C" w14:textId="77777777" w:rsidR="009B2A5E" w:rsidRPr="000A6333" w:rsidRDefault="009B2A5E" w:rsidP="009B2A5E">
      <w:pPr>
        <w:rPr>
          <w:ins w:id="3482" w:author="山口 晃一郎&lt;yamaguchi.koichiro@jp.panasonic.com&gt;" w:date="2020-08-07T12:36:00Z"/>
        </w:rPr>
      </w:pPr>
    </w:p>
    <w:p w14:paraId="3E9CB99B" w14:textId="77777777" w:rsidR="00AB636E" w:rsidRDefault="00AB636E" w:rsidP="00AB636E">
      <w:pPr>
        <w:rPr>
          <w:ins w:id="3483" w:author="山口 晃一郎&lt;yamaguchi.koichiro@jp.panasonic.com&gt;" w:date="2020-08-07T12:44:00Z"/>
        </w:rPr>
      </w:pPr>
      <w:ins w:id="3484" w:author="山口 晃一郎&lt;yamaguchi.koichiro@jp.panasonic.com&gt;" w:date="2020-08-07T12:44:00Z">
        <w:r>
          <w:t>START_TIME,DIST_FILE</w:t>
        </w:r>
      </w:ins>
    </w:p>
    <w:p w14:paraId="1D894182" w14:textId="77777777" w:rsidR="00AB636E" w:rsidRDefault="00AB636E" w:rsidP="00AB636E">
      <w:pPr>
        <w:rPr>
          <w:ins w:id="3485" w:author="山口 晃一郎&lt;yamaguchi.koichiro@jp.panasonic.com&gt;" w:date="2020-08-07T12:44:00Z"/>
        </w:rPr>
      </w:pPr>
      <w:ins w:id="3486" w:author="山口 晃一郎&lt;yamaguchi.koichiro@jp.panasonic.com&gt;" w:date="2020-08-07T12:44:00Z">
        <w:r>
          <w:t>10:00,dist0_1000.csv</w:t>
        </w:r>
      </w:ins>
    </w:p>
    <w:p w14:paraId="35A2D5AB" w14:textId="77777777" w:rsidR="009B2A5E" w:rsidRDefault="00AB636E" w:rsidP="00AB636E">
      <w:pPr>
        <w:rPr>
          <w:ins w:id="3487" w:author="山口 晃一郎&lt;yamaguchi.koichiro@jp.panasonic.com&gt;" w:date="2020-08-07T12:50:00Z"/>
        </w:rPr>
      </w:pPr>
      <w:ins w:id="3488" w:author="山口 晃一郎&lt;yamaguchi.koichiro@jp.panasonic.com&gt;" w:date="2020-08-07T12:44:00Z">
        <w:r>
          <w:t>12:00,C:\user\dist0_1200.csv</w:t>
        </w:r>
      </w:ins>
    </w:p>
    <w:p w14:paraId="42EBD8DD" w14:textId="77777777" w:rsidR="00A00CD0" w:rsidRDefault="00A00CD0" w:rsidP="00AB636E">
      <w:pPr>
        <w:rPr>
          <w:ins w:id="3489" w:author="山口 晃一郎&lt;yamaguchi.koichiro@jp.panasonic.com&gt;" w:date="2020-08-07T12:50:00Z"/>
        </w:rPr>
      </w:pPr>
    </w:p>
    <w:p w14:paraId="6CEB64A8" w14:textId="77777777" w:rsidR="00A00CD0" w:rsidRDefault="00C22810">
      <w:pPr>
        <w:pStyle w:val="2"/>
        <w:rPr>
          <w:ins w:id="3490" w:author="山口 晃一郎&lt;yamaguchi.koichiro@jp.panasonic.com&gt;" w:date="2020-08-07T12:50:00Z"/>
        </w:rPr>
        <w:pPrChange w:id="3491" w:author="山口 晃一郎&lt;yamaguchi.koichiro@jp.panasonic.com&gt;" w:date="2020-08-07T12:50:00Z">
          <w:pPr>
            <w:pStyle w:val="2"/>
            <w:numPr>
              <w:numId w:val="66"/>
            </w:numPr>
          </w:pPr>
        </w:pPrChange>
      </w:pPr>
      <w:ins w:id="3492" w:author="山口 晃一郎&lt;yamaguchi.koichiro@jp.panasonic.com&gt;" w:date="2021-02-22T13:44:00Z">
        <w:r>
          <w:rPr>
            <w:rFonts w:hint="eastAsia"/>
          </w:rPr>
          <w:t xml:space="preserve"> </w:t>
        </w:r>
      </w:ins>
      <w:bookmarkStart w:id="3493" w:name="_Toc120881811"/>
      <w:ins w:id="3494" w:author="山口 晃一郎&lt;yamaguchi.koichiro@jp.panasonic.com&gt;" w:date="2020-08-07T12:50:00Z">
        <w:r w:rsidR="00A00CD0">
          <w:rPr>
            <w:rFonts w:hint="eastAsia"/>
          </w:rPr>
          <w:t>時間別時間</w:t>
        </w:r>
        <w:r w:rsidR="00A00CD0" w:rsidRPr="006F22FB">
          <w:rPr>
            <w:rFonts w:hint="eastAsia"/>
          </w:rPr>
          <w:t>ファイル</w:t>
        </w:r>
        <w:bookmarkEnd w:id="3493"/>
      </w:ins>
    </w:p>
    <w:p w14:paraId="1D818116" w14:textId="77777777" w:rsidR="00A00CD0" w:rsidRDefault="00A00CD0" w:rsidP="00A00CD0">
      <w:pPr>
        <w:ind w:firstLineChars="100" w:firstLine="210"/>
        <w:rPr>
          <w:ins w:id="3495" w:author="山口 晃一郎&lt;yamaguchi.koichiro@jp.panasonic.com&gt;" w:date="2020-08-07T12:50:00Z"/>
        </w:rPr>
      </w:pPr>
      <w:ins w:id="3496" w:author="山口 晃一郎&lt;yamaguchi.koichiro@jp.panasonic.com&gt;" w:date="2020-08-07T12:50:00Z">
        <w:r>
          <w:rPr>
            <w:rFonts w:hint="eastAsia"/>
          </w:rPr>
          <w:t>,</w:t>
        </w:r>
        <w:r>
          <w:rPr>
            <w:rFonts w:hint="eastAsia"/>
          </w:rPr>
          <w:t>（カンマ）区切りの</w:t>
        </w:r>
        <w:r>
          <w:rPr>
            <w:rFonts w:hint="eastAsia"/>
          </w:rPr>
          <w:t>CSV</w:t>
        </w:r>
        <w:r>
          <w:rPr>
            <w:rFonts w:hint="eastAsia"/>
          </w:rPr>
          <w:t>ファイル。</w:t>
        </w:r>
      </w:ins>
    </w:p>
    <w:p w14:paraId="0C41ECCE" w14:textId="77777777" w:rsidR="00A00CD0" w:rsidRDefault="00A00CD0" w:rsidP="00A00CD0">
      <w:pPr>
        <w:rPr>
          <w:ins w:id="3497" w:author="山口 晃一郎&lt;yamaguchi.koichiro@jp.panasonic.com&gt;" w:date="2020-08-07T12:50:00Z"/>
        </w:rPr>
      </w:pPr>
      <w:ins w:id="3498" w:author="山口 晃一郎&lt;yamaguchi.koichiro@jp.panasonic.com&gt;" w:date="2020-08-07T12:50:00Z">
        <w:r>
          <w:rPr>
            <w:rFonts w:hint="eastAsia"/>
          </w:rPr>
          <w:t xml:space="preserve">　</w:t>
        </w:r>
        <w:r>
          <w:rPr>
            <w:rFonts w:hint="eastAsia"/>
          </w:rPr>
          <w:t>1</w:t>
        </w:r>
        <w:r>
          <w:rPr>
            <w:rFonts w:hint="eastAsia"/>
          </w:rPr>
          <w:t>行目はヘッダ行で以下を記述。</w:t>
        </w:r>
      </w:ins>
    </w:p>
    <w:p w14:paraId="58265D12" w14:textId="77777777" w:rsidR="00A00CD0" w:rsidRDefault="00A00CD0" w:rsidP="00A00CD0">
      <w:pPr>
        <w:rPr>
          <w:ins w:id="3499" w:author="山口 晃一郎&lt;yamaguchi.koichiro@jp.panasonic.com&gt;" w:date="2020-08-07T12:50:00Z"/>
        </w:rPr>
      </w:pPr>
      <w:ins w:id="3500" w:author="山口 晃一郎&lt;yamaguchi.koichiro@jp.panasonic.com&gt;" w:date="2020-08-07T12:50:00Z">
        <w:r>
          <w:t>START_TIME,</w:t>
        </w:r>
        <w:r>
          <w:rPr>
            <w:rFonts w:hint="eastAsia"/>
          </w:rPr>
          <w:t>TIME</w:t>
        </w:r>
        <w:r w:rsidRPr="009B2A5E">
          <w:t>_FILE</w:t>
        </w:r>
      </w:ins>
    </w:p>
    <w:p w14:paraId="52CD6B42" w14:textId="77777777" w:rsidR="00A00CD0" w:rsidRDefault="00A00CD0" w:rsidP="00A00CD0">
      <w:pPr>
        <w:rPr>
          <w:ins w:id="3501" w:author="山口 晃一郎&lt;yamaguchi.koichiro@jp.panasonic.com&gt;" w:date="2020-08-07T12:50:00Z"/>
        </w:rPr>
      </w:pPr>
      <w:ins w:id="3502" w:author="山口 晃一郎&lt;yamaguchi.koichiro@jp.panasonic.com&gt;" w:date="2020-08-07T12:50:00Z">
        <w:r>
          <w:rPr>
            <w:rFonts w:hint="eastAsia"/>
          </w:rPr>
          <w:t xml:space="preserve">　各項目の説明は以下。</w:t>
        </w:r>
      </w:ins>
    </w:p>
    <w:p w14:paraId="2D989626" w14:textId="77777777" w:rsidR="00A00CD0" w:rsidRDefault="00A00CD0" w:rsidP="00A00CD0">
      <w:pPr>
        <w:rPr>
          <w:ins w:id="3503" w:author="山口 晃一郎&lt;yamaguchi.koichiro@jp.panasonic.com&gt;" w:date="2020-08-07T12:50:00Z"/>
        </w:rPr>
      </w:pPr>
      <w:ins w:id="3504" w:author="山口 晃一郎&lt;yamaguchi.koichiro@jp.panasonic.com&gt;" w:date="2020-08-07T12:50:00Z">
        <w:r w:rsidRPr="009B2A5E">
          <w:t>START_TIME</w:t>
        </w:r>
        <w:r>
          <w:rPr>
            <w:rFonts w:hint="eastAsia"/>
          </w:rPr>
          <w:t>：同じ行の</w:t>
        </w:r>
        <w:r>
          <w:rPr>
            <w:rFonts w:hint="eastAsia"/>
          </w:rPr>
          <w:t>TIME_FILE</w:t>
        </w:r>
        <w:r>
          <w:rPr>
            <w:rFonts w:hint="eastAsia"/>
          </w:rPr>
          <w:t>で指定する時間ファイルが有効となる開始時刻を時分</w:t>
        </w:r>
        <w:r>
          <w:rPr>
            <w:rFonts w:hint="eastAsia"/>
          </w:rPr>
          <w:t>(</w:t>
        </w:r>
        <w:proofErr w:type="spellStart"/>
        <w:r>
          <w:rPr>
            <w:rFonts w:hint="eastAsia"/>
          </w:rPr>
          <w:t>hh:mm</w:t>
        </w:r>
        <w:proofErr w:type="spellEnd"/>
        <w:r>
          <w:rPr>
            <w:rFonts w:hint="eastAsia"/>
          </w:rPr>
          <w:t>)</w:t>
        </w:r>
        <w:r>
          <w:rPr>
            <w:rFonts w:hint="eastAsia"/>
          </w:rPr>
          <w:t>、もしくは、年月日時分秒</w:t>
        </w:r>
        <w:r>
          <w:rPr>
            <w:rFonts w:hint="eastAsia"/>
          </w:rPr>
          <w:t>(</w:t>
        </w:r>
        <w:r>
          <w:t>Y/m/d H:M:</w:t>
        </w:r>
        <w:r w:rsidRPr="000374A4">
          <w:t>S</w:t>
        </w:r>
        <w:r>
          <w:rPr>
            <w:rFonts w:hint="eastAsia"/>
          </w:rPr>
          <w:t>)</w:t>
        </w:r>
        <w:r>
          <w:rPr>
            <w:rFonts w:hint="eastAsia"/>
          </w:rPr>
          <w:t>で指定する。本時刻より先の時刻指定が記述されるまで有効。</w:t>
        </w:r>
      </w:ins>
    </w:p>
    <w:p w14:paraId="51C4FB1B" w14:textId="77777777" w:rsidR="00A00CD0" w:rsidRDefault="00A00CD0" w:rsidP="00A00CD0">
      <w:pPr>
        <w:rPr>
          <w:ins w:id="3505" w:author="山口 晃一郎&lt;yamaguchi.koichiro@jp.panasonic.com&gt;" w:date="2020-11-02T15:49:00Z"/>
        </w:rPr>
      </w:pPr>
      <w:ins w:id="3506" w:author="山口 晃一郎&lt;yamaguchi.koichiro@jp.panasonic.com&gt;" w:date="2020-08-07T12:51:00Z">
        <w:r>
          <w:rPr>
            <w:rFonts w:hint="eastAsia"/>
          </w:rPr>
          <w:t>TIME</w:t>
        </w:r>
      </w:ins>
      <w:ins w:id="3507" w:author="山口 晃一郎&lt;yamaguchi.koichiro@jp.panasonic.com&gt;" w:date="2020-08-07T12:50:00Z">
        <w:r w:rsidRPr="009B2A5E">
          <w:t>_FILE</w:t>
        </w:r>
        <w:r>
          <w:t xml:space="preserve"> :</w:t>
        </w:r>
      </w:ins>
      <w:ins w:id="3508" w:author="山口 晃一郎&lt;yamaguchi.koichiro@jp.panasonic.com&gt;" w:date="2020-08-07T12:51:00Z">
        <w:r>
          <w:fldChar w:fldCharType="begin"/>
        </w:r>
        <w:r>
          <w:instrText xml:space="preserve"> REF _Ref47697095 \n \h </w:instrText>
        </w:r>
      </w:ins>
      <w:r>
        <w:fldChar w:fldCharType="separate"/>
      </w:r>
      <w:ins w:id="3509" w:author="山口 晃一郎&lt;yamaguchi.koichiro@jp.panasonic.com&gt;" w:date="2020-08-07T12:51:00Z">
        <w:r>
          <w:t>5.3</w:t>
        </w:r>
        <w:r>
          <w:fldChar w:fldCharType="end"/>
        </w:r>
      </w:ins>
      <w:ins w:id="3510" w:author="山口 晃一郎&lt;yamaguchi.koichiro@jp.panasonic.com&gt;" w:date="2020-08-07T12:50:00Z">
        <w:r>
          <w:rPr>
            <w:rFonts w:hint="eastAsia"/>
          </w:rPr>
          <w:t>章で定義される</w:t>
        </w:r>
      </w:ins>
      <w:ins w:id="3511" w:author="山口 晃一郎&lt;yamaguchi.koichiro@jp.panasonic.com&gt;" w:date="2020-08-07T12:51:00Z">
        <w:r>
          <w:rPr>
            <w:rFonts w:hint="eastAsia"/>
          </w:rPr>
          <w:t>時間</w:t>
        </w:r>
      </w:ins>
      <w:ins w:id="3512" w:author="山口 晃一郎&lt;yamaguchi.koichiro@jp.panasonic.com&gt;" w:date="2020-08-07T12:50:00Z">
        <w:r>
          <w:rPr>
            <w:rFonts w:hint="eastAsia"/>
          </w:rPr>
          <w:t>ファイルを指定する。</w:t>
        </w:r>
      </w:ins>
    </w:p>
    <w:p w14:paraId="0CE229B5" w14:textId="77777777" w:rsidR="007F30FF" w:rsidRDefault="007F30FF" w:rsidP="00A00CD0">
      <w:pPr>
        <w:rPr>
          <w:ins w:id="3513" w:author="山口 晃一郎&lt;yamaguchi.koichiro@jp.panasonic.com&gt;" w:date="2020-08-07T12:50:00Z"/>
        </w:rPr>
      </w:pPr>
    </w:p>
    <w:p w14:paraId="5B66B1A2" w14:textId="77777777" w:rsidR="00A00CD0" w:rsidRDefault="00A00CD0" w:rsidP="00A00CD0">
      <w:pPr>
        <w:rPr>
          <w:ins w:id="3514" w:author="山口 晃一郎&lt;yamaguchi.koichiro@jp.panasonic.com&gt;" w:date="2020-11-02T15:49:00Z"/>
        </w:rPr>
      </w:pPr>
      <w:ins w:id="3515" w:author="山口 晃一郎&lt;yamaguchi.koichiro@jp.panasonic.com&gt;" w:date="2020-08-07T12:50:00Z">
        <w:r>
          <w:rPr>
            <w:rFonts w:hint="eastAsia"/>
          </w:rPr>
          <w:t xml:space="preserve">　</w:t>
        </w:r>
        <w:r>
          <w:rPr>
            <w:rFonts w:hint="eastAsia"/>
          </w:rPr>
          <w:t>2</w:t>
        </w:r>
        <w:r>
          <w:rPr>
            <w:rFonts w:hint="eastAsia"/>
          </w:rPr>
          <w:t>行目からはヘッダ行で定義された値を記述する。指定のない時刻については</w:t>
        </w:r>
        <w:r>
          <w:rPr>
            <w:rFonts w:hint="eastAsia"/>
          </w:rPr>
          <w:t xml:space="preserve"> -</w:t>
        </w:r>
      </w:ins>
      <w:ins w:id="3516" w:author="山口 晃一郎&lt;yamaguchi.koichiro@jp.panasonic.com&gt;" w:date="2020-08-07T12:51:00Z">
        <w:r>
          <w:t>t</w:t>
        </w:r>
      </w:ins>
      <w:ins w:id="3517" w:author="山口 晃一郎&lt;yamaguchi.koichiro@jp.panasonic.com&gt;" w:date="2020-08-07T12:50:00Z">
        <w:r>
          <w:rPr>
            <w:rFonts w:hint="eastAsia"/>
          </w:rPr>
          <w:t>で指定される</w:t>
        </w:r>
      </w:ins>
      <w:ins w:id="3518" w:author="山口 晃一郎&lt;yamaguchi.koichiro@jp.panasonic.com&gt;" w:date="2020-08-07T12:51:00Z">
        <w:r>
          <w:rPr>
            <w:rFonts w:hint="eastAsia"/>
          </w:rPr>
          <w:t>時間</w:t>
        </w:r>
      </w:ins>
      <w:ins w:id="3519" w:author="山口 晃一郎&lt;yamaguchi.koichiro@jp.panasonic.com&gt;" w:date="2020-08-07T12:50:00Z">
        <w:r>
          <w:rPr>
            <w:rFonts w:hint="eastAsia"/>
          </w:rPr>
          <w:t>ファイルの値が有効となる。</w:t>
        </w:r>
      </w:ins>
    </w:p>
    <w:p w14:paraId="0DB98C7D" w14:textId="77777777" w:rsidR="007F30FF" w:rsidRDefault="007F30FF">
      <w:pPr>
        <w:ind w:firstLineChars="100" w:firstLine="210"/>
        <w:rPr>
          <w:ins w:id="3520" w:author="山口 晃一郎&lt;yamaguchi.koichiro@jp.panasonic.com&gt;" w:date="2020-08-07T12:50:00Z"/>
        </w:rPr>
        <w:pPrChange w:id="3521" w:author="山口 晃一郎&lt;yamaguchi.koichiro@jp.panasonic.com&gt;" w:date="2020-11-02T15:49:00Z">
          <w:pPr/>
        </w:pPrChange>
      </w:pPr>
      <w:ins w:id="3522" w:author="山口 晃一郎&lt;yamaguchi.koichiro@jp.panasonic.com&gt;" w:date="2020-11-02T15:49:00Z">
        <w:r>
          <w:rPr>
            <w:rFonts w:hint="eastAsia"/>
          </w:rPr>
          <w:t>以下ファイル記述例。</w:t>
        </w:r>
      </w:ins>
    </w:p>
    <w:p w14:paraId="224F5BD2" w14:textId="77777777" w:rsidR="00A00CD0" w:rsidRPr="000A6333" w:rsidRDefault="00A00CD0" w:rsidP="00A00CD0">
      <w:pPr>
        <w:rPr>
          <w:ins w:id="3523" w:author="山口 晃一郎&lt;yamaguchi.koichiro@jp.panasonic.com&gt;" w:date="2020-08-07T12:50:00Z"/>
        </w:rPr>
      </w:pPr>
    </w:p>
    <w:p w14:paraId="59825AE8" w14:textId="77777777" w:rsidR="00A00CD0" w:rsidRDefault="00A00CD0" w:rsidP="00A00CD0">
      <w:pPr>
        <w:rPr>
          <w:ins w:id="3524" w:author="山口 晃一郎&lt;yamaguchi.koichiro@jp.panasonic.com&gt;" w:date="2020-08-07T12:51:00Z"/>
        </w:rPr>
      </w:pPr>
      <w:ins w:id="3525" w:author="山口 晃一郎&lt;yamaguchi.koichiro@jp.panasonic.com&gt;" w:date="2020-08-07T12:51:00Z">
        <w:r>
          <w:t>START_TIME,TIME_FILE</w:t>
        </w:r>
      </w:ins>
    </w:p>
    <w:p w14:paraId="78E66B64" w14:textId="77777777" w:rsidR="00A00CD0" w:rsidRDefault="00A00CD0" w:rsidP="00A00CD0">
      <w:pPr>
        <w:rPr>
          <w:ins w:id="3526" w:author="山口 晃一郎&lt;yamaguchi.koichiro@jp.panasonic.com&gt;" w:date="2020-08-07T12:51:00Z"/>
        </w:rPr>
      </w:pPr>
      <w:ins w:id="3527" w:author="山口 晃一郎&lt;yamaguchi.koichiro@jp.panasonic.com&gt;" w:date="2020-08-07T12:51:00Z">
        <w:r>
          <w:t>10:00,time0_1000.csv</w:t>
        </w:r>
      </w:ins>
    </w:p>
    <w:p w14:paraId="3AB2D7DC" w14:textId="77777777" w:rsidR="00A00CD0" w:rsidRDefault="00A00CD0" w:rsidP="00A00CD0">
      <w:pPr>
        <w:rPr>
          <w:ins w:id="3528" w:author="山口 晃一郎&lt;yamaguchi.koichiro@jp.panasonic.com&gt;" w:date="2020-08-07T12:52:00Z"/>
        </w:rPr>
      </w:pPr>
      <w:ins w:id="3529" w:author="山口 晃一郎&lt;yamaguchi.koichiro@jp.panasonic.com&gt;" w:date="2020-08-07T12:51:00Z">
        <w:r>
          <w:t>12:00,C:\user\time0_1200.csv</w:t>
        </w:r>
      </w:ins>
    </w:p>
    <w:p w14:paraId="7A0FE890" w14:textId="77777777" w:rsidR="00A00CD0" w:rsidRDefault="00A00CD0" w:rsidP="00A00CD0">
      <w:pPr>
        <w:rPr>
          <w:ins w:id="3530" w:author="山口 晃一郎&lt;yamaguchi.koichiro@jp.panasonic.com&gt;" w:date="2020-08-07T12:52:00Z"/>
        </w:rPr>
      </w:pPr>
    </w:p>
    <w:p w14:paraId="4F59CDC1" w14:textId="77777777" w:rsidR="00940723" w:rsidRDefault="00C22810">
      <w:pPr>
        <w:pStyle w:val="2"/>
        <w:rPr>
          <w:ins w:id="3531" w:author="山口 晃一郎&lt;yamaguchi.koichiro@jp.panasonic.com&gt;" w:date="2020-08-07T12:52:00Z"/>
        </w:rPr>
        <w:pPrChange w:id="3532" w:author="山口 晃一郎&lt;yamaguchi.koichiro@jp.panasonic.com&gt;" w:date="2020-08-07T13:00:00Z">
          <w:pPr>
            <w:pStyle w:val="2"/>
            <w:numPr>
              <w:numId w:val="67"/>
            </w:numPr>
          </w:pPr>
        </w:pPrChange>
      </w:pPr>
      <w:ins w:id="3533" w:author="山口 晃一郎&lt;yamaguchi.koichiro@jp.panasonic.com&gt;" w:date="2021-02-22T13:44:00Z">
        <w:r>
          <w:rPr>
            <w:rFonts w:hint="eastAsia"/>
          </w:rPr>
          <w:t xml:space="preserve"> </w:t>
        </w:r>
      </w:ins>
      <w:bookmarkStart w:id="3534" w:name="_Toc120881812"/>
      <w:ins w:id="3535" w:author="山口 晃一郎&lt;yamaguchi.koichiro@jp.panasonic.com&gt;" w:date="2020-08-07T12:52:00Z">
        <w:r w:rsidR="00940723">
          <w:rPr>
            <w:rFonts w:hint="eastAsia"/>
          </w:rPr>
          <w:t>時間別車両別距離</w:t>
        </w:r>
        <w:r w:rsidR="00940723" w:rsidRPr="006F22FB">
          <w:rPr>
            <w:rFonts w:hint="eastAsia"/>
          </w:rPr>
          <w:t>ファイル</w:t>
        </w:r>
        <w:bookmarkEnd w:id="3534"/>
      </w:ins>
    </w:p>
    <w:p w14:paraId="43373F41" w14:textId="77777777" w:rsidR="00940723" w:rsidRDefault="00940723" w:rsidP="00940723">
      <w:pPr>
        <w:ind w:firstLineChars="100" w:firstLine="210"/>
        <w:rPr>
          <w:ins w:id="3536" w:author="山口 晃一郎&lt;yamaguchi.koichiro@jp.panasonic.com&gt;" w:date="2020-08-07T12:52:00Z"/>
        </w:rPr>
      </w:pPr>
      <w:ins w:id="3537" w:author="山口 晃一郎&lt;yamaguchi.koichiro@jp.panasonic.com&gt;" w:date="2020-08-07T12:52:00Z">
        <w:r>
          <w:rPr>
            <w:rFonts w:hint="eastAsia"/>
          </w:rPr>
          <w:t>,</w:t>
        </w:r>
        <w:r>
          <w:rPr>
            <w:rFonts w:hint="eastAsia"/>
          </w:rPr>
          <w:t>（カンマ）区切りの</w:t>
        </w:r>
        <w:r>
          <w:rPr>
            <w:rFonts w:hint="eastAsia"/>
          </w:rPr>
          <w:t>CSV</w:t>
        </w:r>
        <w:r>
          <w:rPr>
            <w:rFonts w:hint="eastAsia"/>
          </w:rPr>
          <w:t>ファイル。</w:t>
        </w:r>
      </w:ins>
    </w:p>
    <w:p w14:paraId="398267CC" w14:textId="77777777" w:rsidR="00940723" w:rsidRDefault="00940723" w:rsidP="00940723">
      <w:pPr>
        <w:rPr>
          <w:ins w:id="3538" w:author="山口 晃一郎&lt;yamaguchi.koichiro@jp.panasonic.com&gt;" w:date="2020-08-07T12:52:00Z"/>
        </w:rPr>
      </w:pPr>
      <w:ins w:id="3539" w:author="山口 晃一郎&lt;yamaguchi.koichiro@jp.panasonic.com&gt;" w:date="2020-08-07T12:52:00Z">
        <w:r>
          <w:rPr>
            <w:rFonts w:hint="eastAsia"/>
          </w:rPr>
          <w:t xml:space="preserve">　</w:t>
        </w:r>
        <w:r>
          <w:rPr>
            <w:rFonts w:hint="eastAsia"/>
          </w:rPr>
          <w:t>1</w:t>
        </w:r>
        <w:r>
          <w:rPr>
            <w:rFonts w:hint="eastAsia"/>
          </w:rPr>
          <w:t>行目はヘッダ行で以下を記述。</w:t>
        </w:r>
      </w:ins>
    </w:p>
    <w:p w14:paraId="5AD4C603" w14:textId="77777777" w:rsidR="00940723" w:rsidRDefault="00940723" w:rsidP="00940723">
      <w:pPr>
        <w:rPr>
          <w:ins w:id="3540" w:author="山口 晃一郎&lt;yamaguchi.koichiro@jp.panasonic.com&gt;" w:date="2020-08-07T12:52:00Z"/>
        </w:rPr>
      </w:pPr>
      <w:ins w:id="3541" w:author="山口 晃一郎&lt;yamaguchi.koichiro@jp.panasonic.com&gt;" w:date="2020-08-07T12:53:00Z">
        <w:r w:rsidRPr="00940723">
          <w:t>VEHICLE_</w:t>
        </w:r>
      </w:ins>
      <w:ins w:id="3542" w:author="山口 晃一郎&lt;yamaguchi.koichiro@jp.panasonic.com&gt;" w:date="2021-02-22T12:31:00Z">
        <w:r w:rsidR="005F5A31">
          <w:t>TYPE</w:t>
        </w:r>
      </w:ins>
      <w:ins w:id="3543" w:author="山口 晃一郎&lt;yamaguchi.koichiro@jp.panasonic.com&gt;" w:date="2020-08-07T12:53:00Z">
        <w:r w:rsidRPr="00940723">
          <w:t>,START_TIME,</w:t>
        </w:r>
      </w:ins>
      <w:ins w:id="3544" w:author="山口 晃一郎&lt;yamaguchi.koichiro@jp.panasonic.com&gt;" w:date="2020-08-07T13:01:00Z">
        <w:r w:rsidR="00541105">
          <w:rPr>
            <w:rFonts w:hint="eastAsia"/>
          </w:rPr>
          <w:t>DIST</w:t>
        </w:r>
      </w:ins>
      <w:ins w:id="3545" w:author="山口 晃一郎&lt;yamaguchi.koichiro@jp.panasonic.com&gt;" w:date="2020-08-07T12:53:00Z">
        <w:r w:rsidRPr="00940723">
          <w:t>_FILE</w:t>
        </w:r>
      </w:ins>
    </w:p>
    <w:p w14:paraId="2FBD572E" w14:textId="77777777" w:rsidR="00940723" w:rsidRDefault="00940723" w:rsidP="00940723">
      <w:pPr>
        <w:rPr>
          <w:ins w:id="3546" w:author="山口 晃一郎&lt;yamaguchi.koichiro@jp.panasonic.com&gt;" w:date="2020-08-07T12:53:00Z"/>
        </w:rPr>
      </w:pPr>
      <w:ins w:id="3547" w:author="山口 晃一郎&lt;yamaguchi.koichiro@jp.panasonic.com&gt;" w:date="2020-08-07T12:52:00Z">
        <w:r>
          <w:rPr>
            <w:rFonts w:hint="eastAsia"/>
          </w:rPr>
          <w:t xml:space="preserve">　各項目の説明は以下。</w:t>
        </w:r>
      </w:ins>
    </w:p>
    <w:p w14:paraId="0DC63D61" w14:textId="77777777" w:rsidR="00940723" w:rsidRPr="008F45B1" w:rsidRDefault="005F5A31" w:rsidP="00940723">
      <w:pPr>
        <w:rPr>
          <w:ins w:id="3548" w:author="山口 晃一郎&lt;yamaguchi.koichiro@jp.panasonic.com&gt;" w:date="2020-08-07T12:52:00Z"/>
        </w:rPr>
      </w:pPr>
      <w:ins w:id="3549" w:author="山口 晃一郎&lt;yamaguchi.koichiro@jp.panasonic.com&gt;" w:date="2020-08-07T12:53:00Z">
        <w:r>
          <w:t>VEHICLE_</w:t>
        </w:r>
      </w:ins>
      <w:ins w:id="3550" w:author="山口 晃一郎&lt;yamaguchi.koichiro@jp.panasonic.com&gt;" w:date="2021-02-22T12:31:00Z">
        <w:r>
          <w:t>TYPE</w:t>
        </w:r>
      </w:ins>
      <w:ins w:id="3551" w:author="山口 晃一郎&lt;yamaguchi.koichiro@jp.panasonic.com&gt;" w:date="2020-08-07T12:53:00Z">
        <w:r w:rsidR="00940723">
          <w:t>.</w:t>
        </w:r>
        <w:r w:rsidR="00940723">
          <w:rPr>
            <w:rFonts w:hint="eastAsia"/>
          </w:rPr>
          <w:t>：</w:t>
        </w:r>
      </w:ins>
      <w:ins w:id="3552" w:author="山口 晃一郎&lt;yamaguchi.koichiro@jp.panasonic.com&gt;" w:date="2021-02-22T12:31:00Z">
        <w:r>
          <w:rPr>
            <w:rFonts w:hint="eastAsia"/>
          </w:rPr>
          <w:t>車両種別</w:t>
        </w:r>
      </w:ins>
      <w:ins w:id="3553" w:author="山口 晃一郎&lt;yamaguchi.koichiro@jp.panasonic.com&gt;" w:date="2020-08-07T12:53:00Z">
        <w:r w:rsidR="00940723">
          <w:rPr>
            <w:rFonts w:hint="eastAsia"/>
          </w:rPr>
          <w:t>識別。</w:t>
        </w:r>
      </w:ins>
    </w:p>
    <w:p w14:paraId="092D7886" w14:textId="77777777" w:rsidR="00940723" w:rsidRDefault="00940723" w:rsidP="00940723">
      <w:pPr>
        <w:rPr>
          <w:ins w:id="3554" w:author="山口 晃一郎&lt;yamaguchi.koichiro@jp.panasonic.com&gt;" w:date="2020-08-07T12:52:00Z"/>
        </w:rPr>
      </w:pPr>
      <w:ins w:id="3555" w:author="山口 晃一郎&lt;yamaguchi.koichiro@jp.panasonic.com&gt;" w:date="2020-08-07T12:52:00Z">
        <w:r w:rsidRPr="009B2A5E">
          <w:t>START_TIME</w:t>
        </w:r>
        <w:r>
          <w:rPr>
            <w:rFonts w:hint="eastAsia"/>
          </w:rPr>
          <w:t>：</w:t>
        </w:r>
      </w:ins>
      <w:ins w:id="3556" w:author="山口 晃一郎&lt;yamaguchi.koichiro@jp.panasonic.com&gt;" w:date="2021-02-22T13:56:00Z">
        <w:r w:rsidR="00636A02">
          <w:rPr>
            <w:rFonts w:hint="eastAsia"/>
          </w:rPr>
          <w:t>車両種別</w:t>
        </w:r>
      </w:ins>
      <w:ins w:id="3557" w:author="山口 晃一郎&lt;yamaguchi.koichiro@jp.panasonic.com&gt;" w:date="2020-08-07T12:57:00Z">
        <w:r>
          <w:rPr>
            <w:rFonts w:hint="eastAsia"/>
          </w:rPr>
          <w:t>識別で定義される</w:t>
        </w:r>
      </w:ins>
      <w:ins w:id="3558" w:author="山口 晃一郎&lt;yamaguchi.koichiro@jp.panasonic.com&gt;" w:date="2020-08-07T12:52:00Z">
        <w:r>
          <w:rPr>
            <w:rFonts w:hint="eastAsia"/>
          </w:rPr>
          <w:t>同じ行の</w:t>
        </w:r>
        <w:r>
          <w:rPr>
            <w:rFonts w:hint="eastAsia"/>
          </w:rPr>
          <w:t>DIST_FILE</w:t>
        </w:r>
        <w:r>
          <w:rPr>
            <w:rFonts w:hint="eastAsia"/>
          </w:rPr>
          <w:t>で指定する距離ファイルが有効となる開始時刻を時分</w:t>
        </w:r>
        <w:r>
          <w:rPr>
            <w:rFonts w:hint="eastAsia"/>
          </w:rPr>
          <w:t>(</w:t>
        </w:r>
        <w:proofErr w:type="spellStart"/>
        <w:r>
          <w:rPr>
            <w:rFonts w:hint="eastAsia"/>
          </w:rPr>
          <w:t>hh:mm</w:t>
        </w:r>
        <w:proofErr w:type="spellEnd"/>
        <w:r>
          <w:rPr>
            <w:rFonts w:hint="eastAsia"/>
          </w:rPr>
          <w:t>)</w:t>
        </w:r>
        <w:r>
          <w:rPr>
            <w:rFonts w:hint="eastAsia"/>
          </w:rPr>
          <w:t>、もしくは、年月日時分秒</w:t>
        </w:r>
        <w:r>
          <w:rPr>
            <w:rFonts w:hint="eastAsia"/>
          </w:rPr>
          <w:t>(</w:t>
        </w:r>
        <w:r>
          <w:t>Y/m/d H:M:</w:t>
        </w:r>
        <w:r w:rsidRPr="000374A4">
          <w:t>S</w:t>
        </w:r>
        <w:r>
          <w:rPr>
            <w:rFonts w:hint="eastAsia"/>
          </w:rPr>
          <w:t>)</w:t>
        </w:r>
        <w:r>
          <w:rPr>
            <w:rFonts w:hint="eastAsia"/>
          </w:rPr>
          <w:t>で指定する。本時刻より先の時刻指定が記述されるまで有効。</w:t>
        </w:r>
      </w:ins>
    </w:p>
    <w:p w14:paraId="30756EB1" w14:textId="77777777" w:rsidR="00940723" w:rsidRDefault="00940723" w:rsidP="00940723">
      <w:pPr>
        <w:rPr>
          <w:ins w:id="3559" w:author="山口 晃一郎&lt;yamaguchi.koichiro@jp.panasonic.com&gt;" w:date="2020-11-02T15:49:00Z"/>
        </w:rPr>
      </w:pPr>
      <w:ins w:id="3560" w:author="山口 晃一郎&lt;yamaguchi.koichiro@jp.panasonic.com&gt;" w:date="2020-08-07T12:52:00Z">
        <w:r w:rsidRPr="009B2A5E">
          <w:t>DIST_FILE</w:t>
        </w:r>
        <w:r>
          <w:t xml:space="preserve"> : </w:t>
        </w:r>
        <w:r>
          <w:fldChar w:fldCharType="begin"/>
        </w:r>
        <w:r>
          <w:instrText xml:space="preserve"> REF _Ref47696507 \w \h </w:instrText>
        </w:r>
      </w:ins>
      <w:ins w:id="3561" w:author="山口 晃一郎&lt;yamaguchi.koichiro@jp.panasonic.com&gt;" w:date="2020-08-07T12:52:00Z">
        <w:r>
          <w:fldChar w:fldCharType="separate"/>
        </w:r>
        <w:r>
          <w:t>5.2</w:t>
        </w:r>
        <w:r>
          <w:fldChar w:fldCharType="end"/>
        </w:r>
        <w:r>
          <w:rPr>
            <w:rFonts w:hint="eastAsia"/>
          </w:rPr>
          <w:t>章で定義される距離ファイルを指定する。</w:t>
        </w:r>
      </w:ins>
    </w:p>
    <w:p w14:paraId="2424571E" w14:textId="77777777" w:rsidR="007F30FF" w:rsidRDefault="007F30FF" w:rsidP="00940723">
      <w:pPr>
        <w:rPr>
          <w:ins w:id="3562" w:author="山口 晃一郎&lt;yamaguchi.koichiro@jp.panasonic.com&gt;" w:date="2020-08-07T12:52:00Z"/>
        </w:rPr>
      </w:pPr>
    </w:p>
    <w:p w14:paraId="212ED312" w14:textId="77777777" w:rsidR="00940723" w:rsidRDefault="00940723" w:rsidP="00940723">
      <w:pPr>
        <w:rPr>
          <w:ins w:id="3563" w:author="山口 晃一郎&lt;yamaguchi.koichiro@jp.panasonic.com&gt;" w:date="2020-08-07T12:52:00Z"/>
        </w:rPr>
      </w:pPr>
      <w:ins w:id="3564" w:author="山口 晃一郎&lt;yamaguchi.koichiro@jp.panasonic.com&gt;" w:date="2020-08-07T12:52:00Z">
        <w:r>
          <w:rPr>
            <w:rFonts w:hint="eastAsia"/>
          </w:rPr>
          <w:t xml:space="preserve">　</w:t>
        </w:r>
        <w:r>
          <w:rPr>
            <w:rFonts w:hint="eastAsia"/>
          </w:rPr>
          <w:t>2</w:t>
        </w:r>
        <w:r>
          <w:rPr>
            <w:rFonts w:hint="eastAsia"/>
          </w:rPr>
          <w:t>行目からはヘッダ行で定義された値を記述する。指定のない</w:t>
        </w:r>
      </w:ins>
      <w:ins w:id="3565" w:author="山口 晃一郎&lt;yamaguchi.koichiro@jp.panasonic.com&gt;" w:date="2020-08-07T12:59:00Z">
        <w:r w:rsidR="00541105">
          <w:rPr>
            <w:rFonts w:hint="eastAsia"/>
          </w:rPr>
          <w:t>車両及び</w:t>
        </w:r>
      </w:ins>
      <w:ins w:id="3566" w:author="山口 晃一郎&lt;yamaguchi.koichiro@jp.panasonic.com&gt;" w:date="2020-08-07T12:52:00Z">
        <w:r>
          <w:rPr>
            <w:rFonts w:hint="eastAsia"/>
          </w:rPr>
          <w:t>時刻については</w:t>
        </w:r>
        <w:r>
          <w:rPr>
            <w:rFonts w:hint="eastAsia"/>
          </w:rPr>
          <w:t xml:space="preserve"> -d</w:t>
        </w:r>
        <w:r>
          <w:rPr>
            <w:rFonts w:hint="eastAsia"/>
          </w:rPr>
          <w:t>で指定される距離ファイルの値が有効となる。</w:t>
        </w:r>
      </w:ins>
      <w:ins w:id="3567" w:author="山口 晃一郎&lt;yamaguchi.koichiro@jp.panasonic.com&gt;" w:date="2020-08-07T12:58:00Z">
        <w:r>
          <w:rPr>
            <w:rFonts w:hint="eastAsia"/>
          </w:rPr>
          <w:t>時間別距離ファイルとの併用は不可。</w:t>
        </w:r>
      </w:ins>
    </w:p>
    <w:p w14:paraId="1C6423B8" w14:textId="77777777" w:rsidR="007F30FF" w:rsidRDefault="007F30FF" w:rsidP="007F30FF">
      <w:pPr>
        <w:ind w:firstLineChars="100" w:firstLine="210"/>
        <w:rPr>
          <w:ins w:id="3568" w:author="山口 晃一郎&lt;yamaguchi.koichiro@jp.panasonic.com&gt;" w:date="2020-11-02T15:49:00Z"/>
        </w:rPr>
      </w:pPr>
      <w:ins w:id="3569" w:author="山口 晃一郎&lt;yamaguchi.koichiro@jp.panasonic.com&gt;" w:date="2020-11-02T15:49:00Z">
        <w:r>
          <w:rPr>
            <w:rFonts w:hint="eastAsia"/>
          </w:rPr>
          <w:t>以下ファイル記述例。</w:t>
        </w:r>
      </w:ins>
    </w:p>
    <w:p w14:paraId="48BB1CF0" w14:textId="77777777" w:rsidR="00940723" w:rsidRPr="000A6333" w:rsidRDefault="00940723" w:rsidP="00940723">
      <w:pPr>
        <w:rPr>
          <w:ins w:id="3570" w:author="山口 晃一郎&lt;yamaguchi.koichiro@jp.panasonic.com&gt;" w:date="2020-08-07T12:52:00Z"/>
        </w:rPr>
      </w:pPr>
    </w:p>
    <w:p w14:paraId="4D520DE3" w14:textId="77777777" w:rsidR="00940723" w:rsidRDefault="005F5A31" w:rsidP="00940723">
      <w:pPr>
        <w:rPr>
          <w:ins w:id="3571" w:author="山口 晃一郎&lt;yamaguchi.koichiro@jp.panasonic.com&gt;" w:date="2020-08-07T12:58:00Z"/>
        </w:rPr>
      </w:pPr>
      <w:ins w:id="3572" w:author="山口 晃一郎&lt;yamaguchi.koichiro@jp.panasonic.com&gt;" w:date="2020-08-07T12:58:00Z">
        <w:r>
          <w:t>VEHICLE_</w:t>
        </w:r>
      </w:ins>
      <w:ins w:id="3573" w:author="山口 晃一郎&lt;yamaguchi.koichiro@jp.panasonic.com&gt;" w:date="2021-02-22T12:31:00Z">
        <w:r>
          <w:t>TYPE</w:t>
        </w:r>
      </w:ins>
      <w:ins w:id="3574" w:author="山口 晃一郎&lt;yamaguchi.koichiro@jp.panasonic.com&gt;" w:date="2020-08-07T12:58:00Z">
        <w:r w:rsidR="00940723">
          <w:t>,START_TIME,</w:t>
        </w:r>
      </w:ins>
      <w:ins w:id="3575" w:author="山口 晃一郎&lt;yamaguchi.koichiro@jp.panasonic.com&gt;" w:date="2020-08-07T13:00:00Z">
        <w:r w:rsidR="00541105">
          <w:rPr>
            <w:rFonts w:hint="eastAsia"/>
          </w:rPr>
          <w:t>DIST</w:t>
        </w:r>
      </w:ins>
      <w:ins w:id="3576" w:author="山口 晃一郎&lt;yamaguchi.koichiro@jp.panasonic.com&gt;" w:date="2020-08-07T12:58:00Z">
        <w:r w:rsidR="00940723">
          <w:t>_FILE</w:t>
        </w:r>
      </w:ins>
    </w:p>
    <w:p w14:paraId="5FEB8A1D" w14:textId="77777777" w:rsidR="00940723" w:rsidRDefault="00541105" w:rsidP="00940723">
      <w:pPr>
        <w:rPr>
          <w:ins w:id="3577" w:author="山口 晃一郎&lt;yamaguchi.koichiro@jp.panasonic.com&gt;" w:date="2020-08-07T12:58:00Z"/>
        </w:rPr>
      </w:pPr>
      <w:ins w:id="3578" w:author="山口 晃一郎&lt;yamaguchi.koichiro@jp.panasonic.com&gt;" w:date="2020-08-07T12:58:00Z">
        <w:r>
          <w:t>0,2020/1/1 10:00:00,dist</w:t>
        </w:r>
        <w:r w:rsidR="00940723">
          <w:t>0_1000.csv</w:t>
        </w:r>
      </w:ins>
    </w:p>
    <w:p w14:paraId="6A1E73C4" w14:textId="77777777" w:rsidR="00940723" w:rsidRDefault="00541105" w:rsidP="00940723">
      <w:pPr>
        <w:rPr>
          <w:ins w:id="3579" w:author="山口 晃一郎&lt;yamaguchi.koichiro@jp.panasonic.com&gt;" w:date="2020-08-07T12:58:00Z"/>
        </w:rPr>
      </w:pPr>
      <w:ins w:id="3580" w:author="山口 晃一郎&lt;yamaguchi.koichiro@jp.panasonic.com&gt;" w:date="2020-08-07T12:58:00Z">
        <w:r>
          <w:t>0,2020/1/1 12:00:00,dist</w:t>
        </w:r>
        <w:r w:rsidR="00940723">
          <w:t>0_1200.csv</w:t>
        </w:r>
      </w:ins>
    </w:p>
    <w:p w14:paraId="2D4C225C" w14:textId="77777777" w:rsidR="00940723" w:rsidRDefault="00940723" w:rsidP="00940723">
      <w:pPr>
        <w:rPr>
          <w:ins w:id="3581" w:author="山口 晃一郎&lt;yamaguchi.koichiro@jp.panasonic.com&gt;" w:date="2020-08-07T12:58:00Z"/>
        </w:rPr>
      </w:pPr>
      <w:ins w:id="3582" w:author="山口 晃一郎&lt;yamaguchi.koichiro@jp.panasonic.com&gt;" w:date="2020-08-07T12:58:00Z">
        <w:r>
          <w:t>1,2020/1/1 10:00:00,C:\user\</w:t>
        </w:r>
      </w:ins>
      <w:ins w:id="3583" w:author="山口 晃一郎&lt;yamaguchi.koichiro@jp.panasonic.com&gt;" w:date="2020-08-07T13:00:00Z">
        <w:r w:rsidR="00541105">
          <w:t>dist</w:t>
        </w:r>
      </w:ins>
      <w:ins w:id="3584" w:author="山口 晃一郎&lt;yamaguchi.koichiro@jp.panasonic.com&gt;" w:date="2020-08-07T12:58:00Z">
        <w:r>
          <w:t>1_1000.csv</w:t>
        </w:r>
      </w:ins>
    </w:p>
    <w:p w14:paraId="5CCEFC6F" w14:textId="77777777" w:rsidR="00A00CD0" w:rsidRDefault="00541105" w:rsidP="00940723">
      <w:pPr>
        <w:rPr>
          <w:ins w:id="3585" w:author="山口 晃一郎&lt;yamaguchi.koichiro@jp.panasonic.com&gt;" w:date="2020-08-07T13:00:00Z"/>
        </w:rPr>
      </w:pPr>
      <w:ins w:id="3586" w:author="山口 晃一郎&lt;yamaguchi.koichiro@jp.panasonic.com&gt;" w:date="2020-08-07T12:58:00Z">
        <w:r>
          <w:t>1,2020/1/1 12:00:00,C:\user\dist</w:t>
        </w:r>
        <w:r w:rsidR="00940723">
          <w:t>1_1200.csv</w:t>
        </w:r>
      </w:ins>
    </w:p>
    <w:p w14:paraId="0BB72670" w14:textId="77777777" w:rsidR="00541105" w:rsidRDefault="00541105" w:rsidP="00940723">
      <w:pPr>
        <w:rPr>
          <w:ins w:id="3587" w:author="山口 晃一郎&lt;yamaguchi.koichiro@jp.panasonic.com&gt;" w:date="2020-08-07T13:00:00Z"/>
        </w:rPr>
      </w:pPr>
    </w:p>
    <w:p w14:paraId="0C4A50AF" w14:textId="77777777" w:rsidR="00541105" w:rsidRDefault="00C22810">
      <w:pPr>
        <w:pStyle w:val="2"/>
        <w:rPr>
          <w:ins w:id="3588" w:author="山口 晃一郎&lt;yamaguchi.koichiro@jp.panasonic.com&gt;" w:date="2020-08-07T13:00:00Z"/>
        </w:rPr>
        <w:pPrChange w:id="3589" w:author="山口 晃一郎&lt;yamaguchi.koichiro@jp.panasonic.com&gt;" w:date="2020-08-07T13:00:00Z">
          <w:pPr>
            <w:pStyle w:val="2"/>
            <w:numPr>
              <w:numId w:val="68"/>
            </w:numPr>
          </w:pPr>
        </w:pPrChange>
      </w:pPr>
      <w:ins w:id="3590" w:author="山口 晃一郎&lt;yamaguchi.koichiro@jp.panasonic.com&gt;" w:date="2021-02-22T13:44:00Z">
        <w:r>
          <w:rPr>
            <w:rFonts w:hint="eastAsia"/>
          </w:rPr>
          <w:t xml:space="preserve"> </w:t>
        </w:r>
      </w:ins>
      <w:bookmarkStart w:id="3591" w:name="_Toc120881813"/>
      <w:ins w:id="3592" w:author="山口 晃一郎&lt;yamaguchi.koichiro@jp.panasonic.com&gt;" w:date="2020-08-07T13:00:00Z">
        <w:r w:rsidR="00541105">
          <w:rPr>
            <w:rFonts w:hint="eastAsia"/>
          </w:rPr>
          <w:t>時間別車両別</w:t>
        </w:r>
      </w:ins>
      <w:ins w:id="3593" w:author="山口 晃一郎&lt;yamaguchi.koichiro@jp.panasonic.com&gt;" w:date="2020-08-07T13:01:00Z">
        <w:r w:rsidR="00541105">
          <w:rPr>
            <w:rFonts w:hint="eastAsia"/>
          </w:rPr>
          <w:t>時間</w:t>
        </w:r>
      </w:ins>
      <w:ins w:id="3594" w:author="山口 晃一郎&lt;yamaguchi.koichiro@jp.panasonic.com&gt;" w:date="2020-08-07T13:00:00Z">
        <w:r w:rsidR="00541105" w:rsidRPr="006F22FB">
          <w:rPr>
            <w:rFonts w:hint="eastAsia"/>
          </w:rPr>
          <w:t>ファイル</w:t>
        </w:r>
        <w:bookmarkEnd w:id="3591"/>
      </w:ins>
    </w:p>
    <w:p w14:paraId="1A0613AE" w14:textId="77777777" w:rsidR="00541105" w:rsidRDefault="00541105" w:rsidP="00541105">
      <w:pPr>
        <w:ind w:firstLineChars="100" w:firstLine="210"/>
        <w:rPr>
          <w:ins w:id="3595" w:author="山口 晃一郎&lt;yamaguchi.koichiro@jp.panasonic.com&gt;" w:date="2020-08-07T13:00:00Z"/>
        </w:rPr>
      </w:pPr>
      <w:ins w:id="3596" w:author="山口 晃一郎&lt;yamaguchi.koichiro@jp.panasonic.com&gt;" w:date="2020-08-07T13:00:00Z">
        <w:r>
          <w:rPr>
            <w:rFonts w:hint="eastAsia"/>
          </w:rPr>
          <w:t>,</w:t>
        </w:r>
        <w:r>
          <w:rPr>
            <w:rFonts w:hint="eastAsia"/>
          </w:rPr>
          <w:t>（カンマ）区切りの</w:t>
        </w:r>
        <w:r>
          <w:rPr>
            <w:rFonts w:hint="eastAsia"/>
          </w:rPr>
          <w:t>CSV</w:t>
        </w:r>
        <w:r>
          <w:rPr>
            <w:rFonts w:hint="eastAsia"/>
          </w:rPr>
          <w:t>ファイル。</w:t>
        </w:r>
      </w:ins>
    </w:p>
    <w:p w14:paraId="762DC656" w14:textId="77777777" w:rsidR="00541105" w:rsidRDefault="00541105" w:rsidP="00541105">
      <w:pPr>
        <w:rPr>
          <w:ins w:id="3597" w:author="山口 晃一郎&lt;yamaguchi.koichiro@jp.panasonic.com&gt;" w:date="2020-08-07T13:00:00Z"/>
        </w:rPr>
      </w:pPr>
      <w:ins w:id="3598" w:author="山口 晃一郎&lt;yamaguchi.koichiro@jp.panasonic.com&gt;" w:date="2020-08-07T13:00:00Z">
        <w:r>
          <w:rPr>
            <w:rFonts w:hint="eastAsia"/>
          </w:rPr>
          <w:t xml:space="preserve">　</w:t>
        </w:r>
        <w:r>
          <w:rPr>
            <w:rFonts w:hint="eastAsia"/>
          </w:rPr>
          <w:t>1</w:t>
        </w:r>
        <w:r>
          <w:rPr>
            <w:rFonts w:hint="eastAsia"/>
          </w:rPr>
          <w:t>行目はヘッダ行で以下を記述。</w:t>
        </w:r>
      </w:ins>
    </w:p>
    <w:p w14:paraId="551EC00F" w14:textId="77777777" w:rsidR="00541105" w:rsidRDefault="00541105" w:rsidP="00541105">
      <w:pPr>
        <w:rPr>
          <w:ins w:id="3599" w:author="山口 晃一郎&lt;yamaguchi.koichiro@jp.panasonic.com&gt;" w:date="2020-08-07T13:00:00Z"/>
        </w:rPr>
      </w:pPr>
      <w:ins w:id="3600" w:author="山口 晃一郎&lt;yamaguchi.koichiro@jp.panasonic.com&gt;" w:date="2020-08-07T13:00:00Z">
        <w:r w:rsidRPr="00940723">
          <w:t>VEHICLE_</w:t>
        </w:r>
      </w:ins>
      <w:ins w:id="3601" w:author="山口 晃一郎&lt;yamaguchi.koichiro@jp.panasonic.com&gt;" w:date="2021-02-22T12:29:00Z">
        <w:r w:rsidR="005F5A31">
          <w:rPr>
            <w:rFonts w:hint="eastAsia"/>
          </w:rPr>
          <w:t>TYPE</w:t>
        </w:r>
      </w:ins>
      <w:ins w:id="3602" w:author="山口 晃一郎&lt;yamaguchi.koichiro@jp.panasonic.com&gt;" w:date="2020-08-07T13:00:00Z">
        <w:r w:rsidRPr="00940723">
          <w:t>,START_TIME,TIME_FILE</w:t>
        </w:r>
      </w:ins>
    </w:p>
    <w:p w14:paraId="17BAF22B" w14:textId="77777777" w:rsidR="00541105" w:rsidRDefault="00541105" w:rsidP="00541105">
      <w:pPr>
        <w:rPr>
          <w:ins w:id="3603" w:author="山口 晃一郎&lt;yamaguchi.koichiro@jp.panasonic.com&gt;" w:date="2020-08-07T13:00:00Z"/>
        </w:rPr>
      </w:pPr>
      <w:ins w:id="3604" w:author="山口 晃一郎&lt;yamaguchi.koichiro@jp.panasonic.com&gt;" w:date="2020-08-07T13:00:00Z">
        <w:r>
          <w:rPr>
            <w:rFonts w:hint="eastAsia"/>
          </w:rPr>
          <w:t xml:space="preserve">　各項目の説明は以下。</w:t>
        </w:r>
      </w:ins>
    </w:p>
    <w:p w14:paraId="79E9129E" w14:textId="77777777" w:rsidR="00541105" w:rsidRPr="000A6333" w:rsidRDefault="005F5A31" w:rsidP="00541105">
      <w:pPr>
        <w:rPr>
          <w:ins w:id="3605" w:author="山口 晃一郎&lt;yamaguchi.koichiro@jp.panasonic.com&gt;" w:date="2020-08-07T13:00:00Z"/>
        </w:rPr>
      </w:pPr>
      <w:ins w:id="3606" w:author="山口 晃一郎&lt;yamaguchi.koichiro@jp.panasonic.com&gt;" w:date="2020-08-07T13:00:00Z">
        <w:r>
          <w:t>VEHICLE</w:t>
        </w:r>
      </w:ins>
      <w:ins w:id="3607" w:author="山口 晃一郎&lt;yamaguchi.koichiro@jp.panasonic.com&gt;" w:date="2021-02-22T12:29:00Z">
        <w:r>
          <w:t>_</w:t>
        </w:r>
        <w:r w:rsidRPr="005F5A31">
          <w:rPr>
            <w:rFonts w:hint="eastAsia"/>
          </w:rPr>
          <w:t xml:space="preserve"> </w:t>
        </w:r>
        <w:r>
          <w:rPr>
            <w:rFonts w:hint="eastAsia"/>
          </w:rPr>
          <w:t>TYPE</w:t>
        </w:r>
      </w:ins>
      <w:ins w:id="3608" w:author="山口 晃一郎&lt;yamaguchi.koichiro@jp.panasonic.com&gt;" w:date="2020-08-07T13:00:00Z">
        <w:r w:rsidR="00541105">
          <w:t>.</w:t>
        </w:r>
        <w:r w:rsidR="00541105">
          <w:rPr>
            <w:rFonts w:hint="eastAsia"/>
          </w:rPr>
          <w:t>：</w:t>
        </w:r>
      </w:ins>
      <w:ins w:id="3609" w:author="山口 晃一郎&lt;yamaguchi.koichiro@jp.panasonic.com&gt;" w:date="2021-02-22T12:29:00Z">
        <w:r>
          <w:rPr>
            <w:rFonts w:hint="eastAsia"/>
          </w:rPr>
          <w:t>車両種別</w:t>
        </w:r>
      </w:ins>
      <w:ins w:id="3610" w:author="山口 晃一郎&lt;yamaguchi.koichiro@jp.panasonic.com&gt;" w:date="2020-08-07T13:00:00Z">
        <w:r w:rsidR="00541105">
          <w:rPr>
            <w:rFonts w:hint="eastAsia"/>
          </w:rPr>
          <w:t>識別。</w:t>
        </w:r>
      </w:ins>
    </w:p>
    <w:p w14:paraId="7D7C1DAC" w14:textId="77777777" w:rsidR="00541105" w:rsidRDefault="00541105" w:rsidP="00541105">
      <w:pPr>
        <w:rPr>
          <w:ins w:id="3611" w:author="山口 晃一郎&lt;yamaguchi.koichiro@jp.panasonic.com&gt;" w:date="2020-08-07T13:00:00Z"/>
        </w:rPr>
      </w:pPr>
      <w:ins w:id="3612" w:author="山口 晃一郎&lt;yamaguchi.koichiro@jp.panasonic.com&gt;" w:date="2020-08-07T13:00:00Z">
        <w:r w:rsidRPr="009B2A5E">
          <w:t>START_TIME</w:t>
        </w:r>
        <w:r>
          <w:rPr>
            <w:rFonts w:hint="eastAsia"/>
          </w:rPr>
          <w:t>：</w:t>
        </w:r>
      </w:ins>
      <w:ins w:id="3613" w:author="山口 晃一郎&lt;yamaguchi.koichiro@jp.panasonic.com&gt;" w:date="2021-02-22T13:57:00Z">
        <w:r w:rsidR="00636A02">
          <w:rPr>
            <w:rFonts w:hint="eastAsia"/>
          </w:rPr>
          <w:t>車両種別</w:t>
        </w:r>
      </w:ins>
      <w:ins w:id="3614" w:author="山口 晃一郎&lt;yamaguchi.koichiro@jp.panasonic.com&gt;" w:date="2020-08-07T13:00:00Z">
        <w:r>
          <w:rPr>
            <w:rFonts w:hint="eastAsia"/>
          </w:rPr>
          <w:t>識別で定義される同じ行の</w:t>
        </w:r>
      </w:ins>
      <w:ins w:id="3615" w:author="山口 晃一郎&lt;yamaguchi.koichiro@jp.panasonic.com&gt;" w:date="2020-08-07T13:01:00Z">
        <w:r>
          <w:rPr>
            <w:rFonts w:hint="eastAsia"/>
          </w:rPr>
          <w:t>TIME</w:t>
        </w:r>
      </w:ins>
      <w:ins w:id="3616" w:author="山口 晃一郎&lt;yamaguchi.koichiro@jp.panasonic.com&gt;" w:date="2020-08-07T13:00:00Z">
        <w:r>
          <w:rPr>
            <w:rFonts w:hint="eastAsia"/>
          </w:rPr>
          <w:t>_FILE</w:t>
        </w:r>
        <w:r>
          <w:rPr>
            <w:rFonts w:hint="eastAsia"/>
          </w:rPr>
          <w:t>で指定する</w:t>
        </w:r>
      </w:ins>
      <w:ins w:id="3617" w:author="山口 晃一郎&lt;yamaguchi.koichiro@jp.panasonic.com&gt;" w:date="2020-08-07T13:01:00Z">
        <w:r>
          <w:rPr>
            <w:rFonts w:hint="eastAsia"/>
          </w:rPr>
          <w:t>時間</w:t>
        </w:r>
      </w:ins>
      <w:ins w:id="3618" w:author="山口 晃一郎&lt;yamaguchi.koichiro@jp.panasonic.com&gt;" w:date="2020-08-07T13:00:00Z">
        <w:r>
          <w:rPr>
            <w:rFonts w:hint="eastAsia"/>
          </w:rPr>
          <w:t>ファイルが有効となる開始時刻を時分</w:t>
        </w:r>
        <w:r>
          <w:rPr>
            <w:rFonts w:hint="eastAsia"/>
          </w:rPr>
          <w:t>(</w:t>
        </w:r>
        <w:proofErr w:type="spellStart"/>
        <w:r>
          <w:rPr>
            <w:rFonts w:hint="eastAsia"/>
          </w:rPr>
          <w:t>hh:mm</w:t>
        </w:r>
        <w:proofErr w:type="spellEnd"/>
        <w:r>
          <w:rPr>
            <w:rFonts w:hint="eastAsia"/>
          </w:rPr>
          <w:t>)</w:t>
        </w:r>
        <w:r>
          <w:rPr>
            <w:rFonts w:hint="eastAsia"/>
          </w:rPr>
          <w:t>、もしくは、年月日時分秒</w:t>
        </w:r>
        <w:r>
          <w:rPr>
            <w:rFonts w:hint="eastAsia"/>
          </w:rPr>
          <w:t>(</w:t>
        </w:r>
        <w:r>
          <w:t>Y/m/d H:M:</w:t>
        </w:r>
        <w:r w:rsidRPr="000374A4">
          <w:t>S</w:t>
        </w:r>
        <w:r>
          <w:rPr>
            <w:rFonts w:hint="eastAsia"/>
          </w:rPr>
          <w:t>)</w:t>
        </w:r>
        <w:r>
          <w:rPr>
            <w:rFonts w:hint="eastAsia"/>
          </w:rPr>
          <w:t>で指定する。本時刻より先の時刻指定が記述されるまで有効。</w:t>
        </w:r>
      </w:ins>
    </w:p>
    <w:p w14:paraId="1D8B4D71" w14:textId="77777777" w:rsidR="00541105" w:rsidRDefault="00541105" w:rsidP="00541105">
      <w:pPr>
        <w:rPr>
          <w:ins w:id="3619" w:author="山口 晃一郎&lt;yamaguchi.koichiro@jp.panasonic.com&gt;" w:date="2020-11-02T15:49:00Z"/>
        </w:rPr>
      </w:pPr>
      <w:ins w:id="3620" w:author="山口 晃一郎&lt;yamaguchi.koichiro@jp.panasonic.com&gt;" w:date="2020-08-07T13:02:00Z">
        <w:r>
          <w:rPr>
            <w:rFonts w:hint="eastAsia"/>
          </w:rPr>
          <w:t>TIME</w:t>
        </w:r>
      </w:ins>
      <w:ins w:id="3621" w:author="山口 晃一郎&lt;yamaguchi.koichiro@jp.panasonic.com&gt;" w:date="2020-08-07T13:00:00Z">
        <w:r w:rsidRPr="009B2A5E">
          <w:t>_FILE</w:t>
        </w:r>
        <w:r>
          <w:t xml:space="preserve"> :</w:t>
        </w:r>
      </w:ins>
      <w:ins w:id="3622" w:author="山口 晃一郎&lt;yamaguchi.koichiro@jp.panasonic.com&gt;" w:date="2020-08-07T13:02:00Z">
        <w:r>
          <w:fldChar w:fldCharType="begin"/>
        </w:r>
        <w:r>
          <w:instrText xml:space="preserve"> REF _Ref47697755 \n \h </w:instrText>
        </w:r>
      </w:ins>
      <w:r>
        <w:fldChar w:fldCharType="separate"/>
      </w:r>
      <w:ins w:id="3623" w:author="山口 晃一郎&lt;yamaguchi.koichiro@jp.panasonic.com&gt;" w:date="2020-08-07T13:02:00Z">
        <w:r>
          <w:t>5.3</w:t>
        </w:r>
        <w:r>
          <w:fldChar w:fldCharType="end"/>
        </w:r>
      </w:ins>
      <w:ins w:id="3624" w:author="山口 晃一郎&lt;yamaguchi.koichiro@jp.panasonic.com&gt;" w:date="2020-08-07T13:00:00Z">
        <w:r>
          <w:rPr>
            <w:rFonts w:hint="eastAsia"/>
          </w:rPr>
          <w:t>章で定義される</w:t>
        </w:r>
      </w:ins>
      <w:ins w:id="3625" w:author="山口 晃一郎&lt;yamaguchi.koichiro@jp.panasonic.com&gt;" w:date="2020-08-07T13:02:00Z">
        <w:r>
          <w:rPr>
            <w:rFonts w:hint="eastAsia"/>
          </w:rPr>
          <w:t>時間</w:t>
        </w:r>
      </w:ins>
      <w:ins w:id="3626" w:author="山口 晃一郎&lt;yamaguchi.koichiro@jp.panasonic.com&gt;" w:date="2020-08-07T13:00:00Z">
        <w:r>
          <w:rPr>
            <w:rFonts w:hint="eastAsia"/>
          </w:rPr>
          <w:t>ファイルを指定する。</w:t>
        </w:r>
      </w:ins>
    </w:p>
    <w:p w14:paraId="0426A891" w14:textId="77777777" w:rsidR="007F30FF" w:rsidRDefault="007F30FF" w:rsidP="00541105">
      <w:pPr>
        <w:rPr>
          <w:ins w:id="3627" w:author="山口 晃一郎&lt;yamaguchi.koichiro@jp.panasonic.com&gt;" w:date="2020-08-07T13:00:00Z"/>
        </w:rPr>
      </w:pPr>
    </w:p>
    <w:p w14:paraId="5A1D8536" w14:textId="77777777" w:rsidR="00541105" w:rsidRDefault="00541105" w:rsidP="00541105">
      <w:pPr>
        <w:rPr>
          <w:ins w:id="3628" w:author="山口 晃一郎&lt;yamaguchi.koichiro@jp.panasonic.com&gt;" w:date="2020-08-07T13:00:00Z"/>
        </w:rPr>
      </w:pPr>
      <w:ins w:id="3629" w:author="山口 晃一郎&lt;yamaguchi.koichiro@jp.panasonic.com&gt;" w:date="2020-08-07T13:00:00Z">
        <w:r>
          <w:rPr>
            <w:rFonts w:hint="eastAsia"/>
          </w:rPr>
          <w:t xml:space="preserve">　</w:t>
        </w:r>
        <w:r>
          <w:rPr>
            <w:rFonts w:hint="eastAsia"/>
          </w:rPr>
          <w:t>2</w:t>
        </w:r>
        <w:r>
          <w:rPr>
            <w:rFonts w:hint="eastAsia"/>
          </w:rPr>
          <w:t>行目からはヘッダ行で定義された値を記述する。指定のない車両及び時刻については</w:t>
        </w:r>
        <w:r>
          <w:rPr>
            <w:rFonts w:hint="eastAsia"/>
          </w:rPr>
          <w:t xml:space="preserve"> -t</w:t>
        </w:r>
        <w:r>
          <w:rPr>
            <w:rFonts w:hint="eastAsia"/>
          </w:rPr>
          <w:t>で指定される</w:t>
        </w:r>
      </w:ins>
      <w:ins w:id="3630" w:author="山口 晃一郎&lt;yamaguchi.koichiro@jp.panasonic.com&gt;" w:date="2020-08-07T13:02:00Z">
        <w:r>
          <w:rPr>
            <w:rFonts w:hint="eastAsia"/>
          </w:rPr>
          <w:t>時間</w:t>
        </w:r>
      </w:ins>
      <w:ins w:id="3631" w:author="山口 晃一郎&lt;yamaguchi.koichiro@jp.panasonic.com&gt;" w:date="2020-08-07T13:00:00Z">
        <w:r>
          <w:rPr>
            <w:rFonts w:hint="eastAsia"/>
          </w:rPr>
          <w:t>ファイルの値が有効となる。時間別</w:t>
        </w:r>
      </w:ins>
      <w:ins w:id="3632" w:author="山口 晃一郎&lt;yamaguchi.koichiro@jp.panasonic.com&gt;" w:date="2020-08-07T13:02:00Z">
        <w:r>
          <w:rPr>
            <w:rFonts w:hint="eastAsia"/>
          </w:rPr>
          <w:t>時間</w:t>
        </w:r>
      </w:ins>
      <w:ins w:id="3633" w:author="山口 晃一郎&lt;yamaguchi.koichiro@jp.panasonic.com&gt;" w:date="2020-08-07T13:00:00Z">
        <w:r>
          <w:rPr>
            <w:rFonts w:hint="eastAsia"/>
          </w:rPr>
          <w:t>ファイルとの併用は不可。</w:t>
        </w:r>
      </w:ins>
    </w:p>
    <w:p w14:paraId="398C4DD9" w14:textId="77777777" w:rsidR="007F30FF" w:rsidRDefault="007F30FF" w:rsidP="007F30FF">
      <w:pPr>
        <w:ind w:firstLineChars="100" w:firstLine="210"/>
        <w:rPr>
          <w:ins w:id="3634" w:author="山口 晃一郎&lt;yamaguchi.koichiro@jp.panasonic.com&gt;" w:date="2020-11-02T15:49:00Z"/>
        </w:rPr>
      </w:pPr>
      <w:ins w:id="3635" w:author="山口 晃一郎&lt;yamaguchi.koichiro@jp.panasonic.com&gt;" w:date="2020-11-02T15:49:00Z">
        <w:r>
          <w:rPr>
            <w:rFonts w:hint="eastAsia"/>
          </w:rPr>
          <w:t>以下ファイル記述例。</w:t>
        </w:r>
      </w:ins>
    </w:p>
    <w:p w14:paraId="56934084" w14:textId="77777777" w:rsidR="00541105" w:rsidRPr="008F45B1" w:rsidRDefault="00541105" w:rsidP="00541105">
      <w:pPr>
        <w:rPr>
          <w:ins w:id="3636" w:author="山口 晃一郎&lt;yamaguchi.koichiro@jp.panasonic.com&gt;" w:date="2020-08-07T13:00:00Z"/>
        </w:rPr>
      </w:pPr>
    </w:p>
    <w:p w14:paraId="6A1EFB1E" w14:textId="77777777" w:rsidR="00541105" w:rsidRDefault="005F5A31" w:rsidP="00541105">
      <w:pPr>
        <w:rPr>
          <w:ins w:id="3637" w:author="山口 晃一郎&lt;yamaguchi.koichiro@jp.panasonic.com&gt;" w:date="2020-08-07T13:00:00Z"/>
        </w:rPr>
      </w:pPr>
      <w:ins w:id="3638" w:author="山口 晃一郎&lt;yamaguchi.koichiro@jp.panasonic.com&gt;" w:date="2020-08-07T13:00:00Z">
        <w:r>
          <w:t>VEHICLE_</w:t>
        </w:r>
      </w:ins>
      <w:ins w:id="3639" w:author="山口 晃一郎&lt;yamaguchi.koichiro@jp.panasonic.com&gt;" w:date="2021-02-22T12:31:00Z">
        <w:r w:rsidRPr="005F5A31">
          <w:t xml:space="preserve"> </w:t>
        </w:r>
        <w:r>
          <w:t>TYPE</w:t>
        </w:r>
      </w:ins>
      <w:ins w:id="3640" w:author="山口 晃一郎&lt;yamaguchi.koichiro@jp.panasonic.com&gt;" w:date="2020-08-07T13:00:00Z">
        <w:r w:rsidR="00541105">
          <w:t>,START_TIME,TIME_FILE</w:t>
        </w:r>
      </w:ins>
    </w:p>
    <w:p w14:paraId="41948EB5" w14:textId="77777777" w:rsidR="00541105" w:rsidRDefault="00541105" w:rsidP="00541105">
      <w:pPr>
        <w:rPr>
          <w:ins w:id="3641" w:author="山口 晃一郎&lt;yamaguchi.koichiro@jp.panasonic.com&gt;" w:date="2020-08-07T13:00:00Z"/>
        </w:rPr>
      </w:pPr>
      <w:ins w:id="3642" w:author="山口 晃一郎&lt;yamaguchi.koichiro@jp.panasonic.com&gt;" w:date="2020-08-07T13:00:00Z">
        <w:r>
          <w:t>0,2020/1/1 10:00:00,time0_1000.csv</w:t>
        </w:r>
      </w:ins>
    </w:p>
    <w:p w14:paraId="7B33834D" w14:textId="77777777" w:rsidR="00541105" w:rsidRDefault="00541105" w:rsidP="00541105">
      <w:pPr>
        <w:rPr>
          <w:ins w:id="3643" w:author="山口 晃一郎&lt;yamaguchi.koichiro@jp.panasonic.com&gt;" w:date="2020-08-07T13:00:00Z"/>
        </w:rPr>
      </w:pPr>
      <w:ins w:id="3644" w:author="山口 晃一郎&lt;yamaguchi.koichiro@jp.panasonic.com&gt;" w:date="2020-08-07T13:00:00Z">
        <w:r>
          <w:t>0,2020/1/1 12:00:00,time0_1200.csv</w:t>
        </w:r>
      </w:ins>
    </w:p>
    <w:p w14:paraId="0241211B" w14:textId="77777777" w:rsidR="00541105" w:rsidRDefault="00541105" w:rsidP="00541105">
      <w:pPr>
        <w:rPr>
          <w:ins w:id="3645" w:author="山口 晃一郎&lt;yamaguchi.koichiro@jp.panasonic.com&gt;" w:date="2020-08-07T13:00:00Z"/>
        </w:rPr>
      </w:pPr>
      <w:ins w:id="3646" w:author="山口 晃一郎&lt;yamaguchi.koichiro@jp.panasonic.com&gt;" w:date="2020-08-07T13:00:00Z">
        <w:r>
          <w:t>1,2020/1/1 10:00:00,C:\user\time1_1000.csv</w:t>
        </w:r>
      </w:ins>
    </w:p>
    <w:p w14:paraId="179FAD4D" w14:textId="77777777" w:rsidR="00541105" w:rsidRPr="000A6333" w:rsidRDefault="00541105" w:rsidP="00541105">
      <w:pPr>
        <w:rPr>
          <w:ins w:id="3647" w:author="山口 晃一郎&lt;yamaguchi.koichiro@jp.panasonic.com&gt;" w:date="2020-08-07T13:00:00Z"/>
        </w:rPr>
      </w:pPr>
      <w:ins w:id="3648" w:author="山口 晃一郎&lt;yamaguchi.koichiro@jp.panasonic.com&gt;" w:date="2020-08-07T13:00:00Z">
        <w:r>
          <w:t>1,2020/1/1 12:00:00,C:\user\time1_1200.csv</w:t>
        </w:r>
      </w:ins>
    </w:p>
    <w:p w14:paraId="63C8280F" w14:textId="77777777" w:rsidR="00541105" w:rsidRDefault="00541105" w:rsidP="00940723">
      <w:pPr>
        <w:rPr>
          <w:ins w:id="3649" w:author="山口 晃一郎&lt;yamaguchi.koichiro@jp.panasonic.com&gt;" w:date="2020-10-20T09:31:00Z"/>
        </w:rPr>
      </w:pPr>
    </w:p>
    <w:p w14:paraId="10B5A410" w14:textId="77777777" w:rsidR="005F7CF5" w:rsidRDefault="00C22810">
      <w:pPr>
        <w:pStyle w:val="2"/>
        <w:rPr>
          <w:ins w:id="3650" w:author="山口 晃一郎&lt;yamaguchi.koichiro@jp.panasonic.com&gt;" w:date="2020-10-20T09:31:00Z"/>
        </w:rPr>
        <w:pPrChange w:id="3651" w:author="山口 晃一郎&lt;yamaguchi.koichiro@jp.panasonic.com&gt;" w:date="2020-10-20T09:31:00Z">
          <w:pPr>
            <w:pStyle w:val="2"/>
            <w:numPr>
              <w:numId w:val="70"/>
            </w:numPr>
          </w:pPr>
        </w:pPrChange>
      </w:pPr>
      <w:ins w:id="3652" w:author="山口 晃一郎&lt;yamaguchi.koichiro@jp.panasonic.com&gt;" w:date="2021-02-22T13:44:00Z">
        <w:r>
          <w:rPr>
            <w:rFonts w:hint="eastAsia"/>
          </w:rPr>
          <w:t xml:space="preserve"> </w:t>
        </w:r>
      </w:ins>
      <w:bookmarkStart w:id="3653" w:name="_Toc120881814"/>
      <w:ins w:id="3654" w:author="山口 晃一郎&lt;yamaguchi.koichiro@jp.panasonic.com&gt;" w:date="2020-10-20T09:31:00Z">
        <w:r w:rsidR="000B1D52">
          <w:rPr>
            <w:rFonts w:hint="eastAsia"/>
          </w:rPr>
          <w:t>時間別</w:t>
        </w:r>
      </w:ins>
      <w:ins w:id="3655" w:author="山口 晃一郎&lt;yamaguchi.koichiro@jp.panasonic.com&gt;" w:date="2020-11-30T09:13:00Z">
        <w:r w:rsidR="000B1D52">
          <w:rPr>
            <w:rFonts w:hint="eastAsia"/>
          </w:rPr>
          <w:t>消費電力</w:t>
        </w:r>
      </w:ins>
      <w:ins w:id="3656" w:author="山口 晃一郎&lt;yamaguchi.koichiro@jp.panasonic.com&gt;" w:date="2020-10-20T09:31:00Z">
        <w:r w:rsidR="005F7CF5" w:rsidRPr="006F22FB">
          <w:rPr>
            <w:rFonts w:hint="eastAsia"/>
          </w:rPr>
          <w:t>ファイル</w:t>
        </w:r>
        <w:bookmarkEnd w:id="3653"/>
      </w:ins>
    </w:p>
    <w:p w14:paraId="2363C0C6" w14:textId="77777777" w:rsidR="005F7CF5" w:rsidRDefault="005F7CF5" w:rsidP="005F7CF5">
      <w:pPr>
        <w:ind w:firstLineChars="100" w:firstLine="210"/>
        <w:rPr>
          <w:ins w:id="3657" w:author="山口 晃一郎&lt;yamaguchi.koichiro@jp.panasonic.com&gt;" w:date="2020-10-20T09:31:00Z"/>
        </w:rPr>
      </w:pPr>
      <w:ins w:id="3658" w:author="山口 晃一郎&lt;yamaguchi.koichiro@jp.panasonic.com&gt;" w:date="2020-10-20T09:31:00Z">
        <w:r>
          <w:rPr>
            <w:rFonts w:hint="eastAsia"/>
          </w:rPr>
          <w:t>,</w:t>
        </w:r>
        <w:r>
          <w:rPr>
            <w:rFonts w:hint="eastAsia"/>
          </w:rPr>
          <w:t>（カンマ）区切りの</w:t>
        </w:r>
        <w:r>
          <w:rPr>
            <w:rFonts w:hint="eastAsia"/>
          </w:rPr>
          <w:t>CSV</w:t>
        </w:r>
        <w:r>
          <w:rPr>
            <w:rFonts w:hint="eastAsia"/>
          </w:rPr>
          <w:t>ファイル。</w:t>
        </w:r>
      </w:ins>
    </w:p>
    <w:p w14:paraId="44E71FEE" w14:textId="77777777" w:rsidR="005F7CF5" w:rsidRDefault="005F7CF5" w:rsidP="005F7CF5">
      <w:pPr>
        <w:rPr>
          <w:ins w:id="3659" w:author="山口 晃一郎&lt;yamaguchi.koichiro@jp.panasonic.com&gt;" w:date="2020-10-20T09:31:00Z"/>
        </w:rPr>
      </w:pPr>
      <w:ins w:id="3660" w:author="山口 晃一郎&lt;yamaguchi.koichiro@jp.panasonic.com&gt;" w:date="2020-10-20T09:31:00Z">
        <w:r>
          <w:rPr>
            <w:rFonts w:hint="eastAsia"/>
          </w:rPr>
          <w:t xml:space="preserve">　</w:t>
        </w:r>
        <w:r>
          <w:rPr>
            <w:rFonts w:hint="eastAsia"/>
          </w:rPr>
          <w:t>1</w:t>
        </w:r>
        <w:r>
          <w:rPr>
            <w:rFonts w:hint="eastAsia"/>
          </w:rPr>
          <w:t>行目はヘッダ行で以下を記述。</w:t>
        </w:r>
      </w:ins>
    </w:p>
    <w:p w14:paraId="71C0C98C" w14:textId="77777777" w:rsidR="005F7CF5" w:rsidRDefault="005F7CF5" w:rsidP="005F7CF5">
      <w:pPr>
        <w:rPr>
          <w:ins w:id="3661" w:author="山口 晃一郎&lt;yamaguchi.koichiro@jp.panasonic.com&gt;" w:date="2020-10-20T09:31:00Z"/>
        </w:rPr>
      </w:pPr>
      <w:ins w:id="3662" w:author="山口 晃一郎&lt;yamaguchi.koichiro@jp.panasonic.com&gt;" w:date="2020-10-20T09:31:00Z">
        <w:r w:rsidRPr="009B2A5E">
          <w:t>START_TIME,</w:t>
        </w:r>
      </w:ins>
      <w:ins w:id="3663" w:author="山口 晃一郎&lt;yamaguchi.koichiro@jp.panasonic.com&gt;" w:date="2020-10-20T09:32:00Z">
        <w:r>
          <w:t>ECOST</w:t>
        </w:r>
      </w:ins>
      <w:ins w:id="3664" w:author="山口 晃一郎&lt;yamaguchi.koichiro@jp.panasonic.com&gt;" w:date="2020-10-20T09:31:00Z">
        <w:r w:rsidRPr="009B2A5E">
          <w:t>_FILE</w:t>
        </w:r>
      </w:ins>
    </w:p>
    <w:p w14:paraId="0C00E2C5" w14:textId="77777777" w:rsidR="005F7CF5" w:rsidRDefault="005F7CF5" w:rsidP="005F7CF5">
      <w:pPr>
        <w:rPr>
          <w:ins w:id="3665" w:author="山口 晃一郎&lt;yamaguchi.koichiro@jp.panasonic.com&gt;" w:date="2020-10-20T09:31:00Z"/>
        </w:rPr>
      </w:pPr>
      <w:ins w:id="3666" w:author="山口 晃一郎&lt;yamaguchi.koichiro@jp.panasonic.com&gt;" w:date="2020-10-20T09:31:00Z">
        <w:r>
          <w:rPr>
            <w:rFonts w:hint="eastAsia"/>
          </w:rPr>
          <w:t xml:space="preserve">　各項目の説明は以下。</w:t>
        </w:r>
      </w:ins>
    </w:p>
    <w:p w14:paraId="19084A0E" w14:textId="77777777" w:rsidR="005F7CF5" w:rsidRDefault="005F7CF5" w:rsidP="005F7CF5">
      <w:pPr>
        <w:rPr>
          <w:ins w:id="3667" w:author="山口 晃一郎&lt;yamaguchi.koichiro@jp.panasonic.com&gt;" w:date="2020-10-20T09:31:00Z"/>
        </w:rPr>
      </w:pPr>
      <w:ins w:id="3668" w:author="山口 晃一郎&lt;yamaguchi.koichiro@jp.panasonic.com&gt;" w:date="2020-10-20T09:31:00Z">
        <w:r w:rsidRPr="009B2A5E">
          <w:t>START_TIME</w:t>
        </w:r>
        <w:r>
          <w:rPr>
            <w:rFonts w:hint="eastAsia"/>
          </w:rPr>
          <w:t>：同じ行の</w:t>
        </w:r>
        <w:r>
          <w:rPr>
            <w:rFonts w:hint="eastAsia"/>
          </w:rPr>
          <w:t>DIST_FILE</w:t>
        </w:r>
        <w:r>
          <w:rPr>
            <w:rFonts w:hint="eastAsia"/>
          </w:rPr>
          <w:t>で指定する距離ファイルが有効となる開始時刻を時分</w:t>
        </w:r>
        <w:r>
          <w:rPr>
            <w:rFonts w:hint="eastAsia"/>
          </w:rPr>
          <w:t>(</w:t>
        </w:r>
        <w:proofErr w:type="spellStart"/>
        <w:r>
          <w:rPr>
            <w:rFonts w:hint="eastAsia"/>
          </w:rPr>
          <w:t>hh:mm</w:t>
        </w:r>
        <w:proofErr w:type="spellEnd"/>
        <w:r>
          <w:rPr>
            <w:rFonts w:hint="eastAsia"/>
          </w:rPr>
          <w:t>)</w:t>
        </w:r>
        <w:r>
          <w:rPr>
            <w:rFonts w:hint="eastAsia"/>
          </w:rPr>
          <w:t>、もしくは、年月日時分秒</w:t>
        </w:r>
        <w:r>
          <w:rPr>
            <w:rFonts w:hint="eastAsia"/>
          </w:rPr>
          <w:t>(</w:t>
        </w:r>
        <w:r>
          <w:t>Y/m/d H:M:</w:t>
        </w:r>
        <w:r w:rsidRPr="000374A4">
          <w:t>S</w:t>
        </w:r>
        <w:r>
          <w:rPr>
            <w:rFonts w:hint="eastAsia"/>
          </w:rPr>
          <w:t>)</w:t>
        </w:r>
        <w:r>
          <w:rPr>
            <w:rFonts w:hint="eastAsia"/>
          </w:rPr>
          <w:t>で指定する。本時刻より先の時刻指定が記述されるまで有効。</w:t>
        </w:r>
      </w:ins>
    </w:p>
    <w:p w14:paraId="6E0DAE2F" w14:textId="77777777" w:rsidR="005F7CF5" w:rsidRDefault="005F7CF5" w:rsidP="005F7CF5">
      <w:pPr>
        <w:rPr>
          <w:ins w:id="3669" w:author="山口 晃一郎&lt;yamaguchi.koichiro@jp.panasonic.com&gt;" w:date="2020-10-20T09:31:00Z"/>
        </w:rPr>
      </w:pPr>
      <w:ins w:id="3670" w:author="山口 晃一郎&lt;yamaguchi.koichiro@jp.panasonic.com&gt;" w:date="2020-10-20T09:32:00Z">
        <w:r>
          <w:t>ECOST</w:t>
        </w:r>
      </w:ins>
      <w:ins w:id="3671" w:author="山口 晃一郎&lt;yamaguchi.koichiro@jp.panasonic.com&gt;" w:date="2020-10-20T09:31:00Z">
        <w:r w:rsidRPr="009B2A5E">
          <w:t>_FILE</w:t>
        </w:r>
        <w:r>
          <w:t xml:space="preserve"> :</w:t>
        </w:r>
      </w:ins>
      <w:ins w:id="3672" w:author="山口 晃一郎&lt;yamaguchi.koichiro@jp.panasonic.com&gt;" w:date="2020-10-20T09:34:00Z">
        <w:r>
          <w:fldChar w:fldCharType="begin"/>
        </w:r>
        <w:r>
          <w:instrText xml:space="preserve"> REF _Ref54078860 \r \h </w:instrText>
        </w:r>
      </w:ins>
      <w:r>
        <w:fldChar w:fldCharType="separate"/>
      </w:r>
      <w:ins w:id="3673" w:author="山口 晃一郎&lt;yamaguchi.koichiro@jp.panasonic.com&gt;" w:date="2020-10-20T09:34:00Z">
        <w:r>
          <w:t>5.10</w:t>
        </w:r>
        <w:r>
          <w:fldChar w:fldCharType="end"/>
        </w:r>
      </w:ins>
      <w:ins w:id="3674" w:author="山口 晃一郎&lt;yamaguchi.koichiro@jp.panasonic.com&gt;" w:date="2020-10-20T09:31:00Z">
        <w:r>
          <w:rPr>
            <w:rFonts w:hint="eastAsia"/>
          </w:rPr>
          <w:t>章で定義される</w:t>
        </w:r>
      </w:ins>
      <w:ins w:id="3675" w:author="山口 晃一郎&lt;yamaguchi.koichiro@jp.panasonic.com&gt;" w:date="2021-02-25T11:16:00Z">
        <w:r w:rsidR="00D94194">
          <w:rPr>
            <w:rFonts w:hint="eastAsia"/>
          </w:rPr>
          <w:t>消費電力</w:t>
        </w:r>
      </w:ins>
      <w:ins w:id="3676" w:author="山口 晃一郎&lt;yamaguchi.koichiro@jp.panasonic.com&gt;" w:date="2020-10-20T09:31:00Z">
        <w:r>
          <w:rPr>
            <w:rFonts w:hint="eastAsia"/>
          </w:rPr>
          <w:t>ファイルを指定する。</w:t>
        </w:r>
      </w:ins>
    </w:p>
    <w:p w14:paraId="1DE03CA2" w14:textId="77777777" w:rsidR="007F30FF" w:rsidRDefault="005F7CF5" w:rsidP="005F7CF5">
      <w:pPr>
        <w:rPr>
          <w:ins w:id="3677" w:author="山口 晃一郎&lt;yamaguchi.koichiro@jp.panasonic.com&gt;" w:date="2020-11-02T15:47:00Z"/>
        </w:rPr>
      </w:pPr>
      <w:ins w:id="3678" w:author="山口 晃一郎&lt;yamaguchi.koichiro@jp.panasonic.com&gt;" w:date="2020-10-20T09:31:00Z">
        <w:r>
          <w:rPr>
            <w:rFonts w:hint="eastAsia"/>
          </w:rPr>
          <w:t xml:space="preserve">　</w:t>
        </w:r>
      </w:ins>
    </w:p>
    <w:p w14:paraId="3E82DA8F" w14:textId="77777777" w:rsidR="005F7CF5" w:rsidRDefault="005F7CF5">
      <w:pPr>
        <w:ind w:firstLineChars="100" w:firstLine="210"/>
        <w:rPr>
          <w:ins w:id="3679" w:author="山口 晃一郎&lt;yamaguchi.koichiro@jp.panasonic.com&gt;" w:date="2020-11-02T15:47:00Z"/>
        </w:rPr>
        <w:pPrChange w:id="3680" w:author="山口 晃一郎&lt;yamaguchi.koichiro@jp.panasonic.com&gt;" w:date="2020-11-02T15:47:00Z">
          <w:pPr/>
        </w:pPrChange>
      </w:pPr>
      <w:ins w:id="3681" w:author="山口 晃一郎&lt;yamaguchi.koichiro@jp.panasonic.com&gt;" w:date="2020-10-20T09:31:00Z">
        <w:r>
          <w:rPr>
            <w:rFonts w:hint="eastAsia"/>
          </w:rPr>
          <w:t>2</w:t>
        </w:r>
        <w:r>
          <w:rPr>
            <w:rFonts w:hint="eastAsia"/>
          </w:rPr>
          <w:t>行目からはヘッダ行で定義された値を記述する。指定のない時刻については</w:t>
        </w:r>
        <w:r>
          <w:rPr>
            <w:rFonts w:hint="eastAsia"/>
          </w:rPr>
          <w:t xml:space="preserve"> -</w:t>
        </w:r>
      </w:ins>
      <w:proofErr w:type="spellStart"/>
      <w:ins w:id="3682" w:author="山口 晃一郎&lt;yamaguchi.koichiro@jp.panasonic.com&gt;" w:date="2020-10-20T09:34:00Z">
        <w:r>
          <w:t>ec</w:t>
        </w:r>
      </w:ins>
      <w:proofErr w:type="spellEnd"/>
      <w:ins w:id="3683" w:author="山口 晃一郎&lt;yamaguchi.koichiro@jp.panasonic.com&gt;" w:date="2020-10-20T09:31:00Z">
        <w:r>
          <w:rPr>
            <w:rFonts w:hint="eastAsia"/>
          </w:rPr>
          <w:t>で指定される</w:t>
        </w:r>
      </w:ins>
      <w:ins w:id="3684" w:author="山口 晃一郎&lt;yamaguchi.koichiro@jp.panasonic.com&gt;" w:date="2020-10-20T09:34:00Z">
        <w:r>
          <w:rPr>
            <w:rFonts w:hint="eastAsia"/>
          </w:rPr>
          <w:t>電費</w:t>
        </w:r>
      </w:ins>
      <w:ins w:id="3685" w:author="山口 晃一郎&lt;yamaguchi.koichiro@jp.panasonic.com&gt;" w:date="2020-10-20T09:31:00Z">
        <w:r>
          <w:rPr>
            <w:rFonts w:hint="eastAsia"/>
          </w:rPr>
          <w:t>ファイルの値が有効となる。</w:t>
        </w:r>
      </w:ins>
    </w:p>
    <w:p w14:paraId="3D077345" w14:textId="77777777" w:rsidR="007F30FF" w:rsidRPr="003B1F20" w:rsidRDefault="007F30FF">
      <w:pPr>
        <w:ind w:firstLineChars="100" w:firstLine="210"/>
        <w:rPr>
          <w:ins w:id="3686" w:author="山口 晃一郎&lt;yamaguchi.koichiro@jp.panasonic.com&gt;" w:date="2020-10-20T09:31:00Z"/>
        </w:rPr>
        <w:pPrChange w:id="3687" w:author="山口 晃一郎&lt;yamaguchi.koichiro@jp.panasonic.com&gt;" w:date="2020-11-02T15:48:00Z">
          <w:pPr/>
        </w:pPrChange>
      </w:pPr>
      <w:ins w:id="3688" w:author="山口 晃一郎&lt;yamaguchi.koichiro@jp.panasonic.com&gt;" w:date="2020-11-02T15:48:00Z">
        <w:r>
          <w:rPr>
            <w:rFonts w:hint="eastAsia"/>
          </w:rPr>
          <w:t>時間別</w:t>
        </w:r>
      </w:ins>
      <w:ins w:id="3689" w:author="山口 晃一郎&lt;yamaguchi.koichiro@jp.panasonic.com&gt;" w:date="2020-11-02T15:47:00Z">
        <w:r>
          <w:rPr>
            <w:rFonts w:hint="eastAsia"/>
          </w:rPr>
          <w:t>電費ファイルが指定された場合、上述した</w:t>
        </w:r>
        <w:r>
          <w:rPr>
            <w:rFonts w:hint="eastAsia"/>
          </w:rPr>
          <w:t>E-COST</w:t>
        </w:r>
        <w:r>
          <w:rPr>
            <w:rFonts w:hint="eastAsia"/>
          </w:rPr>
          <w:t>は一切使用しない。</w:t>
        </w:r>
      </w:ins>
    </w:p>
    <w:p w14:paraId="61DDF74E" w14:textId="77777777" w:rsidR="007F30FF" w:rsidRDefault="007F30FF" w:rsidP="007F30FF">
      <w:pPr>
        <w:ind w:firstLineChars="100" w:firstLine="210"/>
        <w:rPr>
          <w:ins w:id="3690" w:author="山口 晃一郎&lt;yamaguchi.koichiro@jp.panasonic.com&gt;" w:date="2020-11-02T15:50:00Z"/>
        </w:rPr>
      </w:pPr>
      <w:ins w:id="3691" w:author="山口 晃一郎&lt;yamaguchi.koichiro@jp.panasonic.com&gt;" w:date="2020-11-02T15:50:00Z">
        <w:r>
          <w:rPr>
            <w:rFonts w:hint="eastAsia"/>
          </w:rPr>
          <w:t>以下ファイル記述例。</w:t>
        </w:r>
      </w:ins>
    </w:p>
    <w:p w14:paraId="1B6551FE" w14:textId="77777777" w:rsidR="005F7CF5" w:rsidRPr="003B1F20" w:rsidRDefault="005F7CF5" w:rsidP="005F7CF5">
      <w:pPr>
        <w:rPr>
          <w:ins w:id="3692" w:author="山口 晃一郎&lt;yamaguchi.koichiro@jp.panasonic.com&gt;" w:date="2020-10-20T09:36:00Z"/>
        </w:rPr>
      </w:pPr>
    </w:p>
    <w:p w14:paraId="19072AE8" w14:textId="77777777" w:rsidR="005F7CF5" w:rsidRDefault="005F7CF5" w:rsidP="005F7CF5">
      <w:pPr>
        <w:rPr>
          <w:ins w:id="3693" w:author="山口 晃一郎&lt;yamaguchi.koichiro@jp.panasonic.com&gt;" w:date="2020-10-20T09:36:00Z"/>
        </w:rPr>
      </w:pPr>
      <w:ins w:id="3694" w:author="山口 晃一郎&lt;yamaguchi.koichiro@jp.panasonic.com&gt;" w:date="2020-10-20T09:36:00Z">
        <w:r>
          <w:t>START_TIME,</w:t>
        </w:r>
        <w:r>
          <w:rPr>
            <w:rFonts w:hint="eastAsia"/>
          </w:rPr>
          <w:t>ECOST</w:t>
        </w:r>
        <w:r>
          <w:t>_FILE</w:t>
        </w:r>
      </w:ins>
    </w:p>
    <w:p w14:paraId="4305D182" w14:textId="77777777" w:rsidR="005F7CF5" w:rsidRDefault="005F7CF5" w:rsidP="005F7CF5">
      <w:pPr>
        <w:rPr>
          <w:ins w:id="3695" w:author="山口 晃一郎&lt;yamaguchi.koichiro@jp.panasonic.com&gt;" w:date="2020-10-20T09:36:00Z"/>
        </w:rPr>
      </w:pPr>
      <w:ins w:id="3696" w:author="山口 晃一郎&lt;yamaguchi.koichiro@jp.panasonic.com&gt;" w:date="2020-10-20T09:36:00Z">
        <w:r>
          <w:t>10:00,ecost0_1000.csv</w:t>
        </w:r>
      </w:ins>
    </w:p>
    <w:p w14:paraId="51435027" w14:textId="77777777" w:rsidR="005F7CF5" w:rsidRDefault="005F7CF5" w:rsidP="005F7CF5">
      <w:pPr>
        <w:rPr>
          <w:ins w:id="3697" w:author="山口 晃一郎&lt;yamaguchi.koichiro@jp.panasonic.com&gt;" w:date="2020-10-20T09:36:00Z"/>
        </w:rPr>
      </w:pPr>
      <w:ins w:id="3698" w:author="山口 晃一郎&lt;yamaguchi.koichiro@jp.panasonic.com&gt;" w:date="2020-10-20T09:36:00Z">
        <w:r>
          <w:t>12:00,C:\user\</w:t>
        </w:r>
        <w:r w:rsidR="007C3385">
          <w:t>ecost</w:t>
        </w:r>
        <w:r>
          <w:t>0_1200.csv</w:t>
        </w:r>
      </w:ins>
    </w:p>
    <w:p w14:paraId="1E66BF89" w14:textId="77777777" w:rsidR="005F7CF5" w:rsidRDefault="005F7CF5" w:rsidP="00940723">
      <w:pPr>
        <w:rPr>
          <w:ins w:id="3699" w:author="山口 晃一郎&lt;yamaguchi.koichiro@jp.panasonic.com&gt;" w:date="2020-10-20T09:37:00Z"/>
        </w:rPr>
      </w:pPr>
    </w:p>
    <w:p w14:paraId="66CEBCAA" w14:textId="77777777" w:rsidR="007C3385" w:rsidRDefault="00C22810">
      <w:pPr>
        <w:pStyle w:val="2"/>
        <w:rPr>
          <w:ins w:id="3700" w:author="山口 晃一郎&lt;yamaguchi.koichiro@jp.panasonic.com&gt;" w:date="2020-10-20T09:37:00Z"/>
        </w:rPr>
        <w:pPrChange w:id="3701" w:author="山口 晃一郎&lt;yamaguchi.koichiro@jp.panasonic.com&gt;" w:date="2020-10-20T09:37:00Z">
          <w:pPr>
            <w:pStyle w:val="2"/>
            <w:numPr>
              <w:numId w:val="71"/>
            </w:numPr>
          </w:pPr>
        </w:pPrChange>
      </w:pPr>
      <w:ins w:id="3702" w:author="山口 晃一郎&lt;yamaguchi.koichiro@jp.panasonic.com&gt;" w:date="2021-02-22T13:44:00Z">
        <w:r>
          <w:rPr>
            <w:rFonts w:hint="eastAsia"/>
          </w:rPr>
          <w:t xml:space="preserve"> </w:t>
        </w:r>
      </w:ins>
      <w:bookmarkStart w:id="3703" w:name="_Toc120881815"/>
      <w:ins w:id="3704" w:author="山口 晃一郎&lt;yamaguchi.koichiro@jp.panasonic.com&gt;" w:date="2020-10-20T09:37:00Z">
        <w:r w:rsidR="000B1D52">
          <w:rPr>
            <w:rFonts w:hint="eastAsia"/>
          </w:rPr>
          <w:t>時間別車両別</w:t>
        </w:r>
      </w:ins>
      <w:ins w:id="3705" w:author="山口 晃一郎&lt;yamaguchi.koichiro@jp.panasonic.com&gt;" w:date="2020-11-30T09:13:00Z">
        <w:r w:rsidR="000B1D52">
          <w:rPr>
            <w:rFonts w:hint="eastAsia"/>
          </w:rPr>
          <w:t>消費電力</w:t>
        </w:r>
      </w:ins>
      <w:ins w:id="3706" w:author="山口 晃一郎&lt;yamaguchi.koichiro@jp.panasonic.com&gt;" w:date="2020-10-20T09:37:00Z">
        <w:r w:rsidR="007C3385" w:rsidRPr="006F22FB">
          <w:rPr>
            <w:rFonts w:hint="eastAsia"/>
          </w:rPr>
          <w:t>ファイル</w:t>
        </w:r>
        <w:bookmarkEnd w:id="3703"/>
      </w:ins>
    </w:p>
    <w:p w14:paraId="2428B40E" w14:textId="77777777" w:rsidR="007C3385" w:rsidRDefault="007C3385" w:rsidP="007C3385">
      <w:pPr>
        <w:ind w:firstLineChars="100" w:firstLine="210"/>
        <w:rPr>
          <w:ins w:id="3707" w:author="山口 晃一郎&lt;yamaguchi.koichiro@jp.panasonic.com&gt;" w:date="2020-10-20T09:37:00Z"/>
        </w:rPr>
      </w:pPr>
      <w:ins w:id="3708" w:author="山口 晃一郎&lt;yamaguchi.koichiro@jp.panasonic.com&gt;" w:date="2020-10-20T09:37:00Z">
        <w:r>
          <w:rPr>
            <w:rFonts w:hint="eastAsia"/>
          </w:rPr>
          <w:t>,</w:t>
        </w:r>
        <w:r>
          <w:rPr>
            <w:rFonts w:hint="eastAsia"/>
          </w:rPr>
          <w:t>（カンマ）区切りの</w:t>
        </w:r>
        <w:r>
          <w:rPr>
            <w:rFonts w:hint="eastAsia"/>
          </w:rPr>
          <w:t>CSV</w:t>
        </w:r>
        <w:r>
          <w:rPr>
            <w:rFonts w:hint="eastAsia"/>
          </w:rPr>
          <w:t>ファイル。</w:t>
        </w:r>
      </w:ins>
    </w:p>
    <w:p w14:paraId="48903EF3" w14:textId="77777777" w:rsidR="007C3385" w:rsidRDefault="007C3385" w:rsidP="007C3385">
      <w:pPr>
        <w:rPr>
          <w:ins w:id="3709" w:author="山口 晃一郎&lt;yamaguchi.koichiro@jp.panasonic.com&gt;" w:date="2020-10-20T09:37:00Z"/>
        </w:rPr>
      </w:pPr>
      <w:ins w:id="3710" w:author="山口 晃一郎&lt;yamaguchi.koichiro@jp.panasonic.com&gt;" w:date="2020-10-20T09:37:00Z">
        <w:r>
          <w:rPr>
            <w:rFonts w:hint="eastAsia"/>
          </w:rPr>
          <w:t xml:space="preserve">　</w:t>
        </w:r>
        <w:r>
          <w:rPr>
            <w:rFonts w:hint="eastAsia"/>
          </w:rPr>
          <w:t>1</w:t>
        </w:r>
        <w:r>
          <w:rPr>
            <w:rFonts w:hint="eastAsia"/>
          </w:rPr>
          <w:t>行目はヘッダ行で以下を記述。</w:t>
        </w:r>
      </w:ins>
    </w:p>
    <w:p w14:paraId="60CBBD27" w14:textId="77777777" w:rsidR="007C3385" w:rsidRDefault="007C3385" w:rsidP="007C3385">
      <w:pPr>
        <w:rPr>
          <w:ins w:id="3711" w:author="山口 晃一郎&lt;yamaguchi.koichiro@jp.panasonic.com&gt;" w:date="2020-10-20T09:37:00Z"/>
        </w:rPr>
      </w:pPr>
      <w:ins w:id="3712" w:author="山口 晃一郎&lt;yamaguchi.koichiro@jp.panasonic.com&gt;" w:date="2020-10-20T09:37:00Z">
        <w:r w:rsidRPr="00940723">
          <w:t>VEHICLE_</w:t>
        </w:r>
      </w:ins>
      <w:ins w:id="3713" w:author="山口 晃一郎&lt;yamaguchi.koichiro@jp.panasonic.com&gt;" w:date="2021-02-22T12:31:00Z">
        <w:r w:rsidR="005F5A31">
          <w:t>TYPE</w:t>
        </w:r>
      </w:ins>
      <w:ins w:id="3714" w:author="山口 晃一郎&lt;yamaguchi.koichiro@jp.panasonic.com&gt;" w:date="2021-02-25T11:15:00Z">
        <w:r w:rsidR="00D94194" w:rsidRPr="00D94194">
          <w:t>,EV_TYPE</w:t>
        </w:r>
      </w:ins>
      <w:ins w:id="3715" w:author="山口 晃一郎&lt;yamaguchi.koichiro@jp.panasonic.com&gt;" w:date="2020-10-20T09:37:00Z">
        <w:r w:rsidRPr="00940723">
          <w:t>,START_TIME,</w:t>
        </w:r>
        <w:r>
          <w:rPr>
            <w:rFonts w:hint="eastAsia"/>
          </w:rPr>
          <w:t>ECOST</w:t>
        </w:r>
        <w:r w:rsidRPr="00940723">
          <w:t>_FILE</w:t>
        </w:r>
      </w:ins>
    </w:p>
    <w:p w14:paraId="032468F3" w14:textId="77777777" w:rsidR="007C3385" w:rsidRDefault="007C3385" w:rsidP="007C3385">
      <w:pPr>
        <w:rPr>
          <w:ins w:id="3716" w:author="山口 晃一郎&lt;yamaguchi.koichiro@jp.panasonic.com&gt;" w:date="2020-10-20T09:37:00Z"/>
        </w:rPr>
      </w:pPr>
      <w:ins w:id="3717" w:author="山口 晃一郎&lt;yamaguchi.koichiro@jp.panasonic.com&gt;" w:date="2020-10-20T09:37:00Z">
        <w:r>
          <w:rPr>
            <w:rFonts w:hint="eastAsia"/>
          </w:rPr>
          <w:t xml:space="preserve">　各項目の説明は以下。</w:t>
        </w:r>
      </w:ins>
    </w:p>
    <w:p w14:paraId="26DAD558" w14:textId="77777777" w:rsidR="007C3385" w:rsidRPr="000A6333" w:rsidRDefault="007C3385" w:rsidP="007C3385">
      <w:pPr>
        <w:rPr>
          <w:ins w:id="3718" w:author="山口 晃一郎&lt;yamaguchi.koichiro@jp.panasonic.com&gt;" w:date="2020-10-20T09:37:00Z"/>
        </w:rPr>
      </w:pPr>
      <w:ins w:id="3719" w:author="山口 晃一郎&lt;yamaguchi.koichiro@jp.panasonic.com&gt;" w:date="2020-10-20T09:37:00Z">
        <w:r>
          <w:t>VEHICLE</w:t>
        </w:r>
      </w:ins>
      <w:ins w:id="3720" w:author="山口 晃一郎&lt;yamaguchi.koichiro@jp.panasonic.com&gt;" w:date="2021-02-22T12:30:00Z">
        <w:r w:rsidR="005F5A31">
          <w:t>_TYPE</w:t>
        </w:r>
      </w:ins>
      <w:ins w:id="3721" w:author="山口 晃一郎&lt;yamaguchi.koichiro@jp.panasonic.com&gt;" w:date="2020-10-20T09:37:00Z">
        <w:r>
          <w:rPr>
            <w:rFonts w:hint="eastAsia"/>
          </w:rPr>
          <w:t>：</w:t>
        </w:r>
      </w:ins>
      <w:ins w:id="3722" w:author="山口 晃一郎&lt;yamaguchi.koichiro@jp.panasonic.com&gt;" w:date="2021-02-22T12:30:00Z">
        <w:r w:rsidR="005F5A31">
          <w:rPr>
            <w:rFonts w:hint="eastAsia"/>
          </w:rPr>
          <w:t>車両種別</w:t>
        </w:r>
      </w:ins>
      <w:ins w:id="3723" w:author="山口 晃一郎&lt;yamaguchi.koichiro@jp.panasonic.com&gt;" w:date="2020-10-20T09:37:00Z">
        <w:r>
          <w:rPr>
            <w:rFonts w:hint="eastAsia"/>
          </w:rPr>
          <w:t>識別。</w:t>
        </w:r>
      </w:ins>
    </w:p>
    <w:p w14:paraId="34376B1C" w14:textId="77777777" w:rsidR="00D94194" w:rsidRPr="000A6333" w:rsidRDefault="00D94194" w:rsidP="00D94194">
      <w:pPr>
        <w:rPr>
          <w:ins w:id="3724" w:author="山口 晃一郎&lt;yamaguchi.koichiro@jp.panasonic.com&gt;" w:date="2021-02-25T11:15:00Z"/>
        </w:rPr>
      </w:pPr>
      <w:ins w:id="3725" w:author="山口 晃一郎&lt;yamaguchi.koichiro@jp.panasonic.com&gt;" w:date="2021-02-25T11:15:00Z">
        <w:r w:rsidRPr="00D94194">
          <w:t>EV_TYPE</w:t>
        </w:r>
        <w:r>
          <w:rPr>
            <w:rFonts w:hint="eastAsia"/>
          </w:rPr>
          <w:t>：電動車両種別識別。</w:t>
        </w:r>
      </w:ins>
    </w:p>
    <w:p w14:paraId="4D14EF5B" w14:textId="77777777" w:rsidR="007C3385" w:rsidRDefault="007C3385" w:rsidP="007C3385">
      <w:pPr>
        <w:rPr>
          <w:ins w:id="3726" w:author="山口 晃一郎&lt;yamaguchi.koichiro@jp.panasonic.com&gt;" w:date="2020-10-20T09:37:00Z"/>
        </w:rPr>
      </w:pPr>
      <w:ins w:id="3727" w:author="山口 晃一郎&lt;yamaguchi.koichiro@jp.panasonic.com&gt;" w:date="2020-10-20T09:37:00Z">
        <w:r w:rsidRPr="009B2A5E">
          <w:t>START_TIME</w:t>
        </w:r>
        <w:r>
          <w:rPr>
            <w:rFonts w:hint="eastAsia"/>
          </w:rPr>
          <w:t>：</w:t>
        </w:r>
      </w:ins>
      <w:ins w:id="3728" w:author="山口 晃一郎&lt;yamaguchi.koichiro@jp.panasonic.com&gt;" w:date="2021-02-22T13:56:00Z">
        <w:r w:rsidR="00636A02">
          <w:rPr>
            <w:rFonts w:hint="eastAsia"/>
          </w:rPr>
          <w:t>車両種別</w:t>
        </w:r>
      </w:ins>
      <w:ins w:id="3729" w:author="山口 晃一郎&lt;yamaguchi.koichiro@jp.panasonic.com&gt;" w:date="2020-10-20T09:37:00Z">
        <w:r>
          <w:rPr>
            <w:rFonts w:hint="eastAsia"/>
          </w:rPr>
          <w:t>識別で定義される同じ行の</w:t>
        </w:r>
        <w:r>
          <w:rPr>
            <w:rFonts w:hint="eastAsia"/>
          </w:rPr>
          <w:t>ECOST_FILE</w:t>
        </w:r>
        <w:r>
          <w:rPr>
            <w:rFonts w:hint="eastAsia"/>
          </w:rPr>
          <w:t>で指定する時間ファイルが有効となる開始時刻を時分</w:t>
        </w:r>
        <w:r>
          <w:rPr>
            <w:rFonts w:hint="eastAsia"/>
          </w:rPr>
          <w:t>(</w:t>
        </w:r>
        <w:proofErr w:type="spellStart"/>
        <w:r>
          <w:rPr>
            <w:rFonts w:hint="eastAsia"/>
          </w:rPr>
          <w:t>hh:mm</w:t>
        </w:r>
        <w:proofErr w:type="spellEnd"/>
        <w:r>
          <w:rPr>
            <w:rFonts w:hint="eastAsia"/>
          </w:rPr>
          <w:t>)</w:t>
        </w:r>
        <w:r>
          <w:rPr>
            <w:rFonts w:hint="eastAsia"/>
          </w:rPr>
          <w:t>、もしくは、年月日時分秒</w:t>
        </w:r>
        <w:r>
          <w:rPr>
            <w:rFonts w:hint="eastAsia"/>
          </w:rPr>
          <w:t>(</w:t>
        </w:r>
        <w:r>
          <w:t>Y/m/d H:M:</w:t>
        </w:r>
        <w:r w:rsidRPr="000374A4">
          <w:t>S</w:t>
        </w:r>
        <w:r>
          <w:rPr>
            <w:rFonts w:hint="eastAsia"/>
          </w:rPr>
          <w:t>)</w:t>
        </w:r>
        <w:r>
          <w:rPr>
            <w:rFonts w:hint="eastAsia"/>
          </w:rPr>
          <w:t>で指定する。本時刻より先の時刻指定が記述されるまで有効。</w:t>
        </w:r>
      </w:ins>
    </w:p>
    <w:p w14:paraId="372F5C43" w14:textId="77777777" w:rsidR="007C3385" w:rsidRDefault="007C3385" w:rsidP="007C3385">
      <w:pPr>
        <w:rPr>
          <w:ins w:id="3730" w:author="山口 晃一郎&lt;yamaguchi.koichiro@jp.panasonic.com&gt;" w:date="2020-10-20T09:37:00Z"/>
        </w:rPr>
      </w:pPr>
      <w:ins w:id="3731" w:author="山口 晃一郎&lt;yamaguchi.koichiro@jp.panasonic.com&gt;" w:date="2020-10-20T09:37:00Z">
        <w:r>
          <w:rPr>
            <w:rFonts w:hint="eastAsia"/>
          </w:rPr>
          <w:t>ECOST</w:t>
        </w:r>
        <w:r w:rsidRPr="009B2A5E">
          <w:t>_FILE</w:t>
        </w:r>
        <w:r>
          <w:t xml:space="preserve"> :</w:t>
        </w:r>
      </w:ins>
      <w:ins w:id="3732" w:author="山口 晃一郎&lt;yamaguchi.koichiro@jp.panasonic.com&gt;" w:date="2020-10-20T09:38:00Z">
        <w:r>
          <w:fldChar w:fldCharType="begin"/>
        </w:r>
        <w:r>
          <w:instrText xml:space="preserve"> REF _Ref54079107 \r \h </w:instrText>
        </w:r>
      </w:ins>
      <w:r>
        <w:fldChar w:fldCharType="separate"/>
      </w:r>
      <w:ins w:id="3733" w:author="山口 晃一郎&lt;yamaguchi.koichiro@jp.panasonic.com&gt;" w:date="2020-10-20T09:38:00Z">
        <w:r>
          <w:t>5.10</w:t>
        </w:r>
        <w:r>
          <w:fldChar w:fldCharType="end"/>
        </w:r>
      </w:ins>
      <w:ins w:id="3734" w:author="山口 晃一郎&lt;yamaguchi.koichiro@jp.panasonic.com&gt;" w:date="2020-10-20T09:37:00Z">
        <w:r w:rsidR="00D94194">
          <w:rPr>
            <w:rFonts w:hint="eastAsia"/>
          </w:rPr>
          <w:t>章で定義される</w:t>
        </w:r>
      </w:ins>
      <w:ins w:id="3735" w:author="山口 晃一郎&lt;yamaguchi.koichiro@jp.panasonic.com&gt;" w:date="2021-02-25T11:15:00Z">
        <w:r w:rsidR="00D94194">
          <w:rPr>
            <w:rFonts w:hint="eastAsia"/>
          </w:rPr>
          <w:t>消費電力</w:t>
        </w:r>
      </w:ins>
      <w:ins w:id="3736" w:author="山口 晃一郎&lt;yamaguchi.koichiro@jp.panasonic.com&gt;" w:date="2020-10-20T09:37:00Z">
        <w:r>
          <w:rPr>
            <w:rFonts w:hint="eastAsia"/>
          </w:rPr>
          <w:t>ファイルを指定する。</w:t>
        </w:r>
      </w:ins>
    </w:p>
    <w:p w14:paraId="2EF346E4" w14:textId="77777777" w:rsidR="007C3385" w:rsidRDefault="007C3385" w:rsidP="007C3385">
      <w:pPr>
        <w:rPr>
          <w:ins w:id="3737" w:author="山口 晃一郎&lt;yamaguchi.koichiro@jp.panasonic.com&gt;" w:date="2020-10-20T09:37:00Z"/>
        </w:rPr>
      </w:pPr>
      <w:ins w:id="3738" w:author="山口 晃一郎&lt;yamaguchi.koichiro@jp.panasonic.com&gt;" w:date="2020-10-20T09:37:00Z">
        <w:r>
          <w:rPr>
            <w:rFonts w:hint="eastAsia"/>
          </w:rPr>
          <w:t xml:space="preserve">　</w:t>
        </w:r>
        <w:r>
          <w:rPr>
            <w:rFonts w:hint="eastAsia"/>
          </w:rPr>
          <w:t>2</w:t>
        </w:r>
        <w:r>
          <w:rPr>
            <w:rFonts w:hint="eastAsia"/>
          </w:rPr>
          <w:t>行目からはヘッダ行で定義された値を記述する。指定のない車両及び時刻については</w:t>
        </w:r>
        <w:r>
          <w:rPr>
            <w:rFonts w:hint="eastAsia"/>
          </w:rPr>
          <w:t xml:space="preserve"> </w:t>
        </w:r>
      </w:ins>
      <w:ins w:id="3739" w:author="山口 晃一郎&lt;yamaguchi.koichiro@jp.panasonic.com&gt;" w:date="2020-10-20T09:38:00Z">
        <w:r>
          <w:t>-</w:t>
        </w:r>
        <w:proofErr w:type="spellStart"/>
        <w:r>
          <w:t>ec</w:t>
        </w:r>
      </w:ins>
      <w:proofErr w:type="spellEnd"/>
      <w:ins w:id="3740" w:author="山口 晃一郎&lt;yamaguchi.koichiro@jp.panasonic.com&gt;" w:date="2020-10-20T09:37:00Z">
        <w:r>
          <w:rPr>
            <w:rFonts w:hint="eastAsia"/>
          </w:rPr>
          <w:t>で指定される時間ファイルの値が有効となる。時間別時間ファイルとの併用は不可。</w:t>
        </w:r>
      </w:ins>
    </w:p>
    <w:p w14:paraId="45F3566B" w14:textId="77777777" w:rsidR="007F30FF" w:rsidRPr="00CB1BEA" w:rsidRDefault="007F30FF" w:rsidP="007F30FF">
      <w:pPr>
        <w:ind w:firstLineChars="100" w:firstLine="210"/>
        <w:rPr>
          <w:ins w:id="3741" w:author="山口 晃一郎&lt;yamaguchi.koichiro@jp.panasonic.com&gt;" w:date="2020-11-02T15:50:00Z"/>
        </w:rPr>
      </w:pPr>
      <w:ins w:id="3742" w:author="山口 晃一郎&lt;yamaguchi.koichiro@jp.panasonic.com&gt;" w:date="2020-11-02T15:50:00Z">
        <w:r>
          <w:rPr>
            <w:rFonts w:hint="eastAsia"/>
          </w:rPr>
          <w:t>時間別車両別電費ファイルが指定された場合、上述した</w:t>
        </w:r>
        <w:r>
          <w:rPr>
            <w:rFonts w:hint="eastAsia"/>
          </w:rPr>
          <w:t>E-COST</w:t>
        </w:r>
        <w:r>
          <w:rPr>
            <w:rFonts w:hint="eastAsia"/>
          </w:rPr>
          <w:t>は一切使用しない。</w:t>
        </w:r>
      </w:ins>
    </w:p>
    <w:p w14:paraId="23472C8D" w14:textId="77777777" w:rsidR="007F30FF" w:rsidRDefault="007F30FF" w:rsidP="007F30FF">
      <w:pPr>
        <w:ind w:firstLineChars="100" w:firstLine="210"/>
        <w:rPr>
          <w:ins w:id="3743" w:author="山口 晃一郎&lt;yamaguchi.koichiro@jp.panasonic.com&gt;" w:date="2020-11-02T15:50:00Z"/>
        </w:rPr>
      </w:pPr>
      <w:ins w:id="3744" w:author="山口 晃一郎&lt;yamaguchi.koichiro@jp.panasonic.com&gt;" w:date="2020-11-02T15:50:00Z">
        <w:r>
          <w:rPr>
            <w:rFonts w:hint="eastAsia"/>
          </w:rPr>
          <w:t>以下ファイル記述例。</w:t>
        </w:r>
      </w:ins>
    </w:p>
    <w:p w14:paraId="7C84E35A" w14:textId="77777777" w:rsidR="007C3385" w:rsidRPr="008F45B1" w:rsidRDefault="007C3385" w:rsidP="007C3385">
      <w:pPr>
        <w:rPr>
          <w:ins w:id="3745" w:author="山口 晃一郎&lt;yamaguchi.koichiro@jp.panasonic.com&gt;" w:date="2020-10-20T09:37:00Z"/>
        </w:rPr>
      </w:pPr>
    </w:p>
    <w:p w14:paraId="1112F480" w14:textId="77777777" w:rsidR="007C3385" w:rsidRDefault="005F5A31" w:rsidP="007C3385">
      <w:pPr>
        <w:rPr>
          <w:ins w:id="3746" w:author="山口 晃一郎&lt;yamaguchi.koichiro@jp.panasonic.com&gt;" w:date="2020-10-20T09:37:00Z"/>
        </w:rPr>
      </w:pPr>
      <w:ins w:id="3747" w:author="山口 晃一郎&lt;yamaguchi.koichiro@jp.panasonic.com&gt;" w:date="2020-10-20T09:37:00Z">
        <w:r>
          <w:t>VEHICLE_</w:t>
        </w:r>
      </w:ins>
      <w:ins w:id="3748" w:author="山口 晃一郎&lt;yamaguchi.koichiro@jp.panasonic.com&gt;" w:date="2021-02-22T12:31:00Z">
        <w:r w:rsidRPr="005F5A31">
          <w:t xml:space="preserve"> </w:t>
        </w:r>
        <w:r>
          <w:t>TYPE</w:t>
        </w:r>
      </w:ins>
      <w:ins w:id="3749" w:author="山口 晃一郎&lt;yamaguchi.koichiro@jp.panasonic.com&gt;" w:date="2021-02-25T11:17:00Z">
        <w:r w:rsidR="00D94194" w:rsidRPr="00D94194">
          <w:t xml:space="preserve"> ,EV_TYPE</w:t>
        </w:r>
      </w:ins>
      <w:ins w:id="3750" w:author="山口 晃一郎&lt;yamaguchi.koichiro@jp.panasonic.com&gt;" w:date="2020-10-20T09:37:00Z">
        <w:r w:rsidR="007C3385">
          <w:t>,START_TIME,ECOST_FILE</w:t>
        </w:r>
      </w:ins>
    </w:p>
    <w:p w14:paraId="1F3A8F45" w14:textId="77777777" w:rsidR="007C3385" w:rsidRDefault="007C3385" w:rsidP="007C3385">
      <w:pPr>
        <w:rPr>
          <w:ins w:id="3751" w:author="山口 晃一郎&lt;yamaguchi.koichiro@jp.panasonic.com&gt;" w:date="2020-10-20T09:37:00Z"/>
        </w:rPr>
      </w:pPr>
      <w:ins w:id="3752" w:author="山口 晃一郎&lt;yamaguchi.koichiro@jp.panasonic.com&gt;" w:date="2020-10-20T09:37:00Z">
        <w:r>
          <w:t>0,</w:t>
        </w:r>
      </w:ins>
      <w:ins w:id="3753" w:author="山口 晃一郎&lt;yamaguchi.koichiro@jp.panasonic.com&gt;" w:date="2021-02-25T11:17:00Z">
        <w:r w:rsidR="00D94194">
          <w:rPr>
            <w:rFonts w:hint="eastAsia"/>
          </w:rPr>
          <w:t>10,</w:t>
        </w:r>
      </w:ins>
      <w:ins w:id="3754" w:author="山口 晃一郎&lt;yamaguchi.koichiro@jp.panasonic.com&gt;" w:date="2020-10-20T09:37:00Z">
        <w:r>
          <w:t>2020/1/1 10:00:00,ecost0_1000.csv</w:t>
        </w:r>
      </w:ins>
    </w:p>
    <w:p w14:paraId="24970975" w14:textId="77777777" w:rsidR="007C3385" w:rsidRDefault="007C3385" w:rsidP="007C3385">
      <w:pPr>
        <w:rPr>
          <w:ins w:id="3755" w:author="山口 晃一郎&lt;yamaguchi.koichiro@jp.panasonic.com&gt;" w:date="2020-10-20T09:37:00Z"/>
        </w:rPr>
      </w:pPr>
      <w:ins w:id="3756" w:author="山口 晃一郎&lt;yamaguchi.koichiro@jp.panasonic.com&gt;" w:date="2020-10-20T09:37:00Z">
        <w:r>
          <w:t>0,</w:t>
        </w:r>
      </w:ins>
      <w:ins w:id="3757" w:author="山口 晃一郎&lt;yamaguchi.koichiro@jp.panasonic.com&gt;" w:date="2021-02-25T11:17:00Z">
        <w:r w:rsidR="00D94194">
          <w:t>10,</w:t>
        </w:r>
      </w:ins>
      <w:ins w:id="3758" w:author="山口 晃一郎&lt;yamaguchi.koichiro@jp.panasonic.com&gt;" w:date="2020-10-20T09:37:00Z">
        <w:r>
          <w:t>2020/1/1 12:00:00,ecost0_1200.csv</w:t>
        </w:r>
      </w:ins>
    </w:p>
    <w:p w14:paraId="51529A9B" w14:textId="77777777" w:rsidR="007C3385" w:rsidRDefault="007C3385" w:rsidP="007C3385">
      <w:pPr>
        <w:rPr>
          <w:ins w:id="3759" w:author="山口 晃一郎&lt;yamaguchi.koichiro@jp.panasonic.com&gt;" w:date="2020-10-20T09:37:00Z"/>
        </w:rPr>
      </w:pPr>
      <w:ins w:id="3760" w:author="山口 晃一郎&lt;yamaguchi.koichiro@jp.panasonic.com&gt;" w:date="2020-10-20T09:37:00Z">
        <w:r>
          <w:t>1,</w:t>
        </w:r>
      </w:ins>
      <w:ins w:id="3761" w:author="山口 晃一郎&lt;yamaguchi.koichiro@jp.panasonic.com&gt;" w:date="2021-02-25T11:17:00Z">
        <w:r w:rsidR="00D94194">
          <w:t>11,</w:t>
        </w:r>
      </w:ins>
      <w:ins w:id="3762" w:author="山口 晃一郎&lt;yamaguchi.koichiro@jp.panasonic.com&gt;" w:date="2020-10-20T09:37:00Z">
        <w:r>
          <w:t>2020/1/1 10:00:00,C:\user\</w:t>
        </w:r>
      </w:ins>
      <w:ins w:id="3763" w:author="山口 晃一郎&lt;yamaguchi.koichiro@jp.panasonic.com&gt;" w:date="2020-10-20T09:40:00Z">
        <w:r>
          <w:t>ecost</w:t>
        </w:r>
      </w:ins>
      <w:ins w:id="3764" w:author="山口 晃一郎&lt;yamaguchi.koichiro@jp.panasonic.com&gt;" w:date="2020-10-20T09:37:00Z">
        <w:r>
          <w:t>1_1000.csv</w:t>
        </w:r>
      </w:ins>
    </w:p>
    <w:p w14:paraId="690202A0" w14:textId="77777777" w:rsidR="007C3385" w:rsidRPr="000A6333" w:rsidRDefault="007C3385" w:rsidP="007C3385">
      <w:pPr>
        <w:rPr>
          <w:ins w:id="3765" w:author="山口 晃一郎&lt;yamaguchi.koichiro@jp.panasonic.com&gt;" w:date="2020-10-20T09:37:00Z"/>
        </w:rPr>
      </w:pPr>
      <w:ins w:id="3766" w:author="山口 晃一郎&lt;yamaguchi.koichiro@jp.panasonic.com&gt;" w:date="2020-10-20T09:37:00Z">
        <w:r>
          <w:t>1,</w:t>
        </w:r>
      </w:ins>
      <w:ins w:id="3767" w:author="山口 晃一郎&lt;yamaguchi.koichiro@jp.panasonic.com&gt;" w:date="2021-02-25T11:17:00Z">
        <w:r w:rsidR="00D94194">
          <w:t>11,</w:t>
        </w:r>
      </w:ins>
      <w:ins w:id="3768" w:author="山口 晃一郎&lt;yamaguchi.koichiro@jp.panasonic.com&gt;" w:date="2020-10-20T09:37:00Z">
        <w:r>
          <w:t>2020/1/1 12:00:00,C:\user\ecost1_1200.csv</w:t>
        </w:r>
      </w:ins>
    </w:p>
    <w:p w14:paraId="0D2B978F" w14:textId="77777777" w:rsidR="007C3385" w:rsidRDefault="007C3385" w:rsidP="00940723">
      <w:pPr>
        <w:rPr>
          <w:ins w:id="3769" w:author="山口 晃一郎&lt;yamaguchi.koichiro@jp.panasonic.com&gt;" w:date="2021-02-22T12:05:00Z"/>
        </w:rPr>
      </w:pPr>
    </w:p>
    <w:p w14:paraId="5C61FDD9" w14:textId="77777777" w:rsidR="00F36A2A" w:rsidRDefault="00C22810">
      <w:pPr>
        <w:pStyle w:val="2"/>
        <w:rPr>
          <w:ins w:id="3770" w:author="山口 晃一郎&lt;yamaguchi.koichiro@jp.panasonic.com&gt;" w:date="2021-02-22T12:06:00Z"/>
        </w:rPr>
        <w:pPrChange w:id="3771" w:author="山口 晃一郎&lt;yamaguchi.koichiro@jp.panasonic.com&gt;" w:date="2021-02-22T12:34:00Z">
          <w:pPr>
            <w:pStyle w:val="2"/>
            <w:numPr>
              <w:numId w:val="73"/>
            </w:numPr>
          </w:pPr>
        </w:pPrChange>
      </w:pPr>
      <w:ins w:id="3772" w:author="山口 晃一郎&lt;yamaguchi.koichiro@jp.panasonic.com&gt;" w:date="2021-02-22T13:44:00Z">
        <w:r>
          <w:rPr>
            <w:rFonts w:hint="eastAsia"/>
          </w:rPr>
          <w:t xml:space="preserve"> </w:t>
        </w:r>
      </w:ins>
      <w:bookmarkStart w:id="3773" w:name="_Toc120881816"/>
      <w:ins w:id="3774" w:author="山口 晃一郎&lt;yamaguchi.koichiro@jp.panasonic.com&gt;" w:date="2021-02-22T12:05:00Z">
        <w:r w:rsidR="00F36A2A">
          <w:rPr>
            <w:rFonts w:hint="eastAsia"/>
          </w:rPr>
          <w:t>スポット</w:t>
        </w:r>
        <w:r w:rsidR="00F36A2A">
          <w:rPr>
            <w:rFonts w:hint="eastAsia"/>
          </w:rPr>
          <w:t>ID</w:t>
        </w:r>
      </w:ins>
      <w:ins w:id="3775" w:author="山口 晃一郎&lt;yamaguchi.koichiro@jp.panasonic.com&gt;" w:date="2021-02-22T12:06:00Z">
        <w:r w:rsidR="00F36A2A">
          <w:rPr>
            <w:rFonts w:hint="eastAsia"/>
          </w:rPr>
          <w:t>定義</w:t>
        </w:r>
      </w:ins>
      <w:ins w:id="3776" w:author="山口 晃一郎&lt;yamaguchi.koichiro@jp.panasonic.com&gt;" w:date="2021-02-22T12:05:00Z">
        <w:r w:rsidR="00F36A2A" w:rsidRPr="006F22FB">
          <w:rPr>
            <w:rFonts w:hint="eastAsia"/>
          </w:rPr>
          <w:t>ファイル</w:t>
        </w:r>
      </w:ins>
      <w:bookmarkEnd w:id="3773"/>
    </w:p>
    <w:p w14:paraId="365450D0" w14:textId="77777777" w:rsidR="00F36A2A" w:rsidRDefault="00F36A2A" w:rsidP="00F36A2A">
      <w:pPr>
        <w:ind w:firstLineChars="100" w:firstLine="210"/>
        <w:rPr>
          <w:ins w:id="3777" w:author="山口 晃一郎&lt;yamaguchi.koichiro@jp.panasonic.com&gt;" w:date="2021-02-22T12:06:00Z"/>
        </w:rPr>
      </w:pPr>
      <w:ins w:id="3778" w:author="山口 晃一郎&lt;yamaguchi.koichiro@jp.panasonic.com&gt;" w:date="2021-02-22T12:06:00Z">
        <w:r>
          <w:rPr>
            <w:rFonts w:hint="eastAsia"/>
          </w:rPr>
          <w:t>,</w:t>
        </w:r>
        <w:r>
          <w:rPr>
            <w:rFonts w:hint="eastAsia"/>
          </w:rPr>
          <w:t>（カンマ）区切りの</w:t>
        </w:r>
        <w:r>
          <w:rPr>
            <w:rFonts w:hint="eastAsia"/>
          </w:rPr>
          <w:t>CSV</w:t>
        </w:r>
        <w:r>
          <w:rPr>
            <w:rFonts w:hint="eastAsia"/>
          </w:rPr>
          <w:t>ファイル。</w:t>
        </w:r>
      </w:ins>
    </w:p>
    <w:p w14:paraId="5BAD1361" w14:textId="77777777" w:rsidR="00F36A2A" w:rsidRDefault="00F36A2A" w:rsidP="00F36A2A">
      <w:pPr>
        <w:rPr>
          <w:ins w:id="3779" w:author="山口 晃一郎&lt;yamaguchi.koichiro@jp.panasonic.com&gt;" w:date="2021-02-22T12:06:00Z"/>
        </w:rPr>
      </w:pPr>
      <w:ins w:id="3780" w:author="山口 晃一郎&lt;yamaguchi.koichiro@jp.panasonic.com&gt;" w:date="2021-02-22T12:06:00Z">
        <w:r>
          <w:rPr>
            <w:rFonts w:hint="eastAsia"/>
          </w:rPr>
          <w:t xml:space="preserve">　</w:t>
        </w:r>
        <w:r>
          <w:rPr>
            <w:rFonts w:hint="eastAsia"/>
          </w:rPr>
          <w:t>1</w:t>
        </w:r>
        <w:r>
          <w:rPr>
            <w:rFonts w:hint="eastAsia"/>
          </w:rPr>
          <w:t>行目はヘッダ行で以下を記述。</w:t>
        </w:r>
      </w:ins>
    </w:p>
    <w:p w14:paraId="19CD4596" w14:textId="77777777" w:rsidR="00F36A2A" w:rsidRDefault="00F36A2A" w:rsidP="00F36A2A">
      <w:pPr>
        <w:rPr>
          <w:ins w:id="3781" w:author="山口 晃一郎&lt;yamaguchi.koichiro@jp.panasonic.com&gt;" w:date="2021-02-22T12:07:00Z"/>
        </w:rPr>
      </w:pPr>
      <w:ins w:id="3782" w:author="山口 晃一郎&lt;yamaguchi.koichiro@jp.panasonic.com&gt;" w:date="2021-02-22T12:07:00Z">
        <w:r w:rsidRPr="00F36A2A">
          <w:t>CUST NO.,SPOT ID</w:t>
        </w:r>
      </w:ins>
      <w:ins w:id="3783" w:author="Yamaguchi Koichiro (山口 晃一郎)" w:date="2022-04-28T18:27:00Z">
        <w:r w:rsidR="00027C0C">
          <w:t>,</w:t>
        </w:r>
        <w:r w:rsidR="00027C0C">
          <w:rPr>
            <w:rFonts w:hint="eastAsia"/>
          </w:rPr>
          <w:t>P</w:t>
        </w:r>
        <w:r w:rsidR="00027C0C">
          <w:t>ARKING TIME</w:t>
        </w:r>
      </w:ins>
      <w:ins w:id="3784" w:author="Yamaguchi Koichiro (山口 晃一郎)" w:date="2022-06-27T10:34:00Z">
        <w:r w:rsidR="00B2462C">
          <w:rPr>
            <w:rFonts w:hint="eastAsia"/>
          </w:rPr>
          <w:t>_</w:t>
        </w:r>
        <w:r w:rsidR="00B2462C">
          <w:t>ARRIVE,</w:t>
        </w:r>
        <w:r w:rsidR="00B2462C">
          <w:rPr>
            <w:rFonts w:hint="eastAsia"/>
          </w:rPr>
          <w:t>P</w:t>
        </w:r>
        <w:r w:rsidR="00B2462C">
          <w:t>ARKING TIME</w:t>
        </w:r>
        <w:r w:rsidR="00B2462C">
          <w:rPr>
            <w:rFonts w:hint="eastAsia"/>
          </w:rPr>
          <w:t>_</w:t>
        </w:r>
        <w:r w:rsidR="00B2462C">
          <w:t>OPEN</w:t>
        </w:r>
      </w:ins>
    </w:p>
    <w:p w14:paraId="72F33AB2" w14:textId="77777777" w:rsidR="00F36A2A" w:rsidRDefault="00F36A2A" w:rsidP="00F36A2A">
      <w:pPr>
        <w:rPr>
          <w:ins w:id="3785" w:author="山口 晃一郎&lt;yamaguchi.koichiro@jp.panasonic.com&gt;" w:date="2021-02-22T12:06:00Z"/>
        </w:rPr>
      </w:pPr>
      <w:ins w:id="3786" w:author="山口 晃一郎&lt;yamaguchi.koichiro@jp.panasonic.com&gt;" w:date="2021-02-22T12:06:00Z">
        <w:r>
          <w:rPr>
            <w:rFonts w:hint="eastAsia"/>
          </w:rPr>
          <w:t xml:space="preserve">　各項目の説明は以下。</w:t>
        </w:r>
      </w:ins>
    </w:p>
    <w:p w14:paraId="781FA922" w14:textId="77777777" w:rsidR="00F36A2A" w:rsidRDefault="00F36A2A" w:rsidP="00F36A2A">
      <w:pPr>
        <w:rPr>
          <w:ins w:id="3787" w:author="山口 晃一郎&lt;yamaguchi.koichiro@jp.panasonic.com&gt;" w:date="2021-02-22T12:06:00Z"/>
        </w:rPr>
      </w:pPr>
      <w:ins w:id="3788" w:author="山口 晃一郎&lt;yamaguchi.koichiro@jp.panasonic.com&gt;" w:date="2021-02-22T12:07:00Z">
        <w:r w:rsidRPr="00F36A2A">
          <w:t>CUST NO.</w:t>
        </w:r>
      </w:ins>
      <w:ins w:id="3789" w:author="山口 晃一郎&lt;yamaguchi.koichiro@jp.panasonic.com&gt;" w:date="2021-02-22T12:06:00Z">
        <w:r>
          <w:rPr>
            <w:rFonts w:hint="eastAsia"/>
          </w:rPr>
          <w:t>：</w:t>
        </w:r>
      </w:ins>
      <w:ins w:id="3790" w:author="山口 晃一郎&lt;yamaguchi.koichiro@jp.panasonic.com&gt;" w:date="2021-02-22T12:07:00Z">
        <w:r>
          <w:rPr>
            <w:rFonts w:hint="eastAsia"/>
          </w:rPr>
          <w:t>配送定義ファイルの</w:t>
        </w:r>
        <w:r w:rsidRPr="00F36A2A">
          <w:t>CUST NO.</w:t>
        </w:r>
      </w:ins>
      <w:ins w:id="3791" w:author="山口 晃一郎&lt;yamaguchi.koichiro@jp.panasonic.com&gt;" w:date="2021-02-22T12:09:00Z">
        <w:r>
          <w:rPr>
            <w:rFonts w:hint="eastAsia"/>
          </w:rPr>
          <w:t>、及び、</w:t>
        </w:r>
        <w:r w:rsidRPr="006F22FB">
          <w:rPr>
            <w:rFonts w:hint="eastAsia"/>
          </w:rPr>
          <w:t>充電スポット定義ファイル</w:t>
        </w:r>
        <w:r>
          <w:rPr>
            <w:rFonts w:hint="eastAsia"/>
          </w:rPr>
          <w:t>の</w:t>
        </w:r>
        <w:r>
          <w:t>C-SPOT NO.</w:t>
        </w:r>
      </w:ins>
      <w:ins w:id="3792" w:author="山口 晃一郎&lt;yamaguchi.koichiro@jp.panasonic.com&gt;" w:date="2021-02-22T12:07:00Z">
        <w:r w:rsidR="00A11875">
          <w:rPr>
            <w:rFonts w:hint="eastAsia"/>
          </w:rPr>
          <w:t>と同じ</w:t>
        </w:r>
      </w:ins>
      <w:ins w:id="3793" w:author="山口 晃一郎&lt;yamaguchi.koichiro@jp.panasonic.com&gt;" w:date="2021-02-22T12:19:00Z">
        <w:r w:rsidR="00A11875">
          <w:rPr>
            <w:rFonts w:hint="eastAsia"/>
          </w:rPr>
          <w:t>値</w:t>
        </w:r>
      </w:ins>
      <w:ins w:id="3794" w:author="山口 晃一郎&lt;yamaguchi.koichiro@jp.panasonic.com&gt;" w:date="2021-02-22T12:07:00Z">
        <w:r>
          <w:rPr>
            <w:rFonts w:hint="eastAsia"/>
          </w:rPr>
          <w:t>を</w:t>
        </w:r>
      </w:ins>
      <w:ins w:id="3795" w:author="山口 晃一郎&lt;yamaguchi.koichiro@jp.panasonic.com&gt;" w:date="2021-02-22T12:06:00Z">
        <w:r>
          <w:rPr>
            <w:rFonts w:hint="eastAsia"/>
          </w:rPr>
          <w:t>指定する。</w:t>
        </w:r>
      </w:ins>
    </w:p>
    <w:p w14:paraId="71A881E6" w14:textId="77777777" w:rsidR="00F36A2A" w:rsidRDefault="00F36A2A" w:rsidP="00940723">
      <w:pPr>
        <w:rPr>
          <w:ins w:id="3796" w:author="山口 晃一郎&lt;yamaguchi.koichiro@jp.panasonic.com&gt;" w:date="2021-10-28T16:28:00Z"/>
        </w:rPr>
      </w:pPr>
      <w:ins w:id="3797" w:author="山口 晃一郎&lt;yamaguchi.koichiro@jp.panasonic.com&gt;" w:date="2021-02-22T12:07:00Z">
        <w:r>
          <w:rPr>
            <w:rFonts w:hint="eastAsia"/>
          </w:rPr>
          <w:t>SPOT ID</w:t>
        </w:r>
        <w:r>
          <w:rPr>
            <w:rFonts w:hint="eastAsia"/>
          </w:rPr>
          <w:t>：</w:t>
        </w:r>
      </w:ins>
      <w:ins w:id="3798" w:author="山口 晃一郎&lt;yamaguchi.koichiro@jp.panasonic.com&gt;" w:date="2021-02-22T12:18:00Z">
        <w:r w:rsidR="00A11875">
          <w:rPr>
            <w:rFonts w:hint="eastAsia"/>
          </w:rPr>
          <w:t>場所を</w:t>
        </w:r>
      </w:ins>
      <w:ins w:id="3799" w:author="山口 晃一郎&lt;yamaguchi.koichiro@jp.panasonic.com&gt;" w:date="2021-02-22T12:19:00Z">
        <w:r w:rsidR="00A11875">
          <w:rPr>
            <w:rFonts w:hint="eastAsia"/>
          </w:rPr>
          <w:t>識別する整数値。拠点には</w:t>
        </w:r>
        <w:r w:rsidR="00A11875">
          <w:rPr>
            <w:rFonts w:hint="eastAsia"/>
          </w:rPr>
          <w:t>0</w:t>
        </w:r>
        <w:r w:rsidR="00A11875">
          <w:rPr>
            <w:rFonts w:hint="eastAsia"/>
          </w:rPr>
          <w:t>を使用する。充電スポットには</w:t>
        </w:r>
        <w:r w:rsidR="00A11875" w:rsidRPr="006F22FB">
          <w:rPr>
            <w:rFonts w:hint="eastAsia"/>
          </w:rPr>
          <w:t>充電スポット定義ファイル</w:t>
        </w:r>
        <w:r w:rsidR="00A11875">
          <w:rPr>
            <w:rFonts w:hint="eastAsia"/>
          </w:rPr>
          <w:t>の</w:t>
        </w:r>
        <w:r w:rsidR="00A11875">
          <w:t>C-SPOT NO.</w:t>
        </w:r>
        <w:r w:rsidR="00A11875">
          <w:rPr>
            <w:rFonts w:hint="eastAsia"/>
          </w:rPr>
          <w:t>と同じ値を使用する。</w:t>
        </w:r>
      </w:ins>
    </w:p>
    <w:p w14:paraId="688C3AD4" w14:textId="4CA5BF43" w:rsidR="00B2462C" w:rsidRDefault="00B2462C" w:rsidP="00B2462C">
      <w:pPr>
        <w:rPr>
          <w:ins w:id="3800" w:author="Yamaguchi Koichiro (山口 晃一郎)" w:date="2022-06-27T10:36:00Z"/>
        </w:rPr>
      </w:pPr>
      <w:ins w:id="3801" w:author="Yamaguchi Koichiro (山口 晃一郎)" w:date="2022-06-27T10:36:00Z">
        <w:r>
          <w:rPr>
            <w:rFonts w:hint="eastAsia"/>
          </w:rPr>
          <w:t>P</w:t>
        </w:r>
        <w:r>
          <w:t>ARKING TIME_</w:t>
        </w:r>
      </w:ins>
      <w:ins w:id="3802" w:author="Yamaguchi Koichiro (山口 晃一郎)" w:date="2022-06-27T10:37:00Z">
        <w:r>
          <w:rPr>
            <w:rFonts w:hint="eastAsia"/>
          </w:rPr>
          <w:t>ARRIVE</w:t>
        </w:r>
      </w:ins>
      <w:ins w:id="3803" w:author="Yamaguchi Koichiro (山口 晃一郎)" w:date="2022-06-27T10:36:00Z">
        <w:r>
          <w:rPr>
            <w:rFonts w:hint="eastAsia"/>
          </w:rPr>
          <w:t>：拠点、配送先、最終訪問先での</w:t>
        </w:r>
      </w:ins>
      <w:ins w:id="3804" w:author="Yamaguchi Koichiro (山口 晃一郎)" w:date="2022-06-27T10:37:00Z">
        <w:r w:rsidR="003A175C">
          <w:rPr>
            <w:rFonts w:hint="eastAsia"/>
          </w:rPr>
          <w:t>到着</w:t>
        </w:r>
      </w:ins>
      <w:ins w:id="3805" w:author="Yamaguchi Koichiro (山口 晃一郎)" w:date="2022-06-27T10:36:00Z">
        <w:r w:rsidRPr="00B2462C">
          <w:rPr>
            <w:rFonts w:hint="eastAsia"/>
          </w:rPr>
          <w:t>後</w:t>
        </w:r>
        <w:r w:rsidRPr="00CE4EE3">
          <w:rPr>
            <w:rFonts w:hint="eastAsia"/>
          </w:rPr>
          <w:t>停車時荷作業固定時間</w:t>
        </w:r>
        <w:r>
          <w:rPr>
            <w:rFonts w:hint="eastAsia"/>
          </w:rPr>
          <w:t>（単位は分、</w:t>
        </w:r>
        <w:r>
          <w:rPr>
            <w:rFonts w:hint="eastAsia"/>
          </w:rPr>
          <w:t>0</w:t>
        </w:r>
        <w:r>
          <w:rPr>
            <w:rFonts w:hint="eastAsia"/>
          </w:rPr>
          <w:t>以上の実数）を指定する。拠点、配送先、最終訪問先にて、その地点で荷物があれば本時間を全体時間に計上し、充電スポットの場合、指定された本時間は無視する。</w:t>
        </w:r>
      </w:ins>
      <w:ins w:id="3806" w:author="Yamaguchi Koichiro (山口 晃一郎)" w:date="2022-06-27T10:37:00Z">
        <w:r w:rsidR="003A175C" w:rsidRPr="003A175C">
          <w:rPr>
            <w:rFonts w:hint="eastAsia"/>
          </w:rPr>
          <w:t>時間の計上は、到着後すぐとし、早着の場合、受入開始時間まで待たずに計上する</w:t>
        </w:r>
      </w:ins>
      <w:ins w:id="3807" w:author="Yamaguchi Koichiro (山口 晃一郎)" w:date="2022-06-27T10:36:00Z">
        <w:r>
          <w:rPr>
            <w:rFonts w:hint="eastAsia"/>
          </w:rPr>
          <w:t>。</w:t>
        </w:r>
        <w:r w:rsidRPr="00002356">
          <w:rPr>
            <w:rFonts w:hint="eastAsia"/>
          </w:rPr>
          <w:t>本値はスキル設定とは無関係とする</w:t>
        </w:r>
        <w:r>
          <w:rPr>
            <w:rFonts w:hint="eastAsia"/>
          </w:rPr>
          <w:t>（</w:t>
        </w:r>
        <w:r w:rsidRPr="00002356">
          <w:rPr>
            <w:rFonts w:hint="eastAsia"/>
          </w:rPr>
          <w:t>スキルが設定されても不変値とする</w:t>
        </w:r>
        <w:r>
          <w:rPr>
            <w:rFonts w:hint="eastAsia"/>
          </w:rPr>
          <w:t>）。</w:t>
        </w:r>
      </w:ins>
      <w:ins w:id="3808" w:author="Yamaguchi Koichiro (山口 晃一郎)" w:date="2023-03-31T17:34:00Z">
        <w:r w:rsidR="00CE5970">
          <w:rPr>
            <w:rFonts w:hint="eastAsia"/>
          </w:rPr>
          <w:t>配送先の受け入れ終了時刻は本時間を含めた時刻とする。</w:t>
        </w:r>
      </w:ins>
    </w:p>
    <w:p w14:paraId="66B9D4F8" w14:textId="702D3289" w:rsidR="00BF5A85" w:rsidRDefault="00BF5A85" w:rsidP="00CE4EE3">
      <w:pPr>
        <w:rPr>
          <w:ins w:id="3809" w:author="山口 晃一郎&lt;yamaguchi.koichiro@jp.panasonic.com&gt;" w:date="2021-02-22T12:21:00Z"/>
        </w:rPr>
      </w:pPr>
      <w:ins w:id="3810" w:author="山口 晃一郎&lt;yamaguchi.koichiro@jp.panasonic.com&gt;" w:date="2021-10-28T16:28:00Z">
        <w:r>
          <w:rPr>
            <w:rFonts w:hint="eastAsia"/>
          </w:rPr>
          <w:t>P</w:t>
        </w:r>
        <w:r>
          <w:t>ARKING TIME</w:t>
        </w:r>
      </w:ins>
      <w:ins w:id="3811" w:author="Yamaguchi Koichiro (山口 晃一郎)" w:date="2022-06-27T10:34:00Z">
        <w:r w:rsidR="00B2462C">
          <w:t>_OPEN</w:t>
        </w:r>
      </w:ins>
      <w:ins w:id="3812" w:author="山口 晃一郎&lt;yamaguchi.koichiro@jp.panasonic.com&gt;" w:date="2021-10-28T16:28:00Z">
        <w:r>
          <w:rPr>
            <w:rFonts w:hint="eastAsia"/>
          </w:rPr>
          <w:t>：</w:t>
        </w:r>
      </w:ins>
      <w:ins w:id="3813" w:author="山口 晃一郎&lt;yamaguchi.koichiro@jp.panasonic.com&gt;" w:date="2021-10-28T16:29:00Z">
        <w:r>
          <w:rPr>
            <w:rFonts w:hint="eastAsia"/>
          </w:rPr>
          <w:t>拠点、配送先、最終訪問先での</w:t>
        </w:r>
      </w:ins>
      <w:ins w:id="3814" w:author="Yamaguchi Koichiro (山口 晃一郎)" w:date="2022-06-27T10:35:00Z">
        <w:r w:rsidR="00B2462C" w:rsidRPr="00B2462C">
          <w:rPr>
            <w:rFonts w:hint="eastAsia"/>
          </w:rPr>
          <w:t>受入開始後</w:t>
        </w:r>
      </w:ins>
      <w:ins w:id="3815" w:author="山口 晃一郎&lt;yamaguchi.koichiro@jp.panasonic.com&gt;" w:date="2021-12-24T19:10:00Z">
        <w:r w:rsidR="00CE4EE3" w:rsidRPr="00CE4EE3">
          <w:rPr>
            <w:rFonts w:hint="eastAsia"/>
          </w:rPr>
          <w:t>停車時荷作業固定時間</w:t>
        </w:r>
      </w:ins>
      <w:ins w:id="3816" w:author="山口 晃一郎&lt;yamaguchi.koichiro@jp.panasonic.com&gt;" w:date="2021-10-28T16:29:00Z">
        <w:r>
          <w:rPr>
            <w:rFonts w:hint="eastAsia"/>
          </w:rPr>
          <w:t>（単位は分、</w:t>
        </w:r>
        <w:r>
          <w:rPr>
            <w:rFonts w:hint="eastAsia"/>
          </w:rPr>
          <w:t>0</w:t>
        </w:r>
        <w:r>
          <w:rPr>
            <w:rFonts w:hint="eastAsia"/>
          </w:rPr>
          <w:t>以上の実数）</w:t>
        </w:r>
      </w:ins>
      <w:ins w:id="3817" w:author="山口 晃一郎&lt;yamaguchi.koichiro@jp.panasonic.com&gt;" w:date="2021-12-24T19:15:00Z">
        <w:r w:rsidR="00CE4EE3">
          <w:rPr>
            <w:rFonts w:hint="eastAsia"/>
          </w:rPr>
          <w:t>を指定する。拠点、配送先、最終訪問先にて、その地点で荷物があれば本時間を全体時間に計上し、充電スポットの場合、指定された本時間は無視する。</w:t>
        </w:r>
      </w:ins>
      <w:ins w:id="3818" w:author="Yamaguchi Koichiro (山口 晃一郎)" w:date="2022-06-27T10:35:00Z">
        <w:r w:rsidR="00B2462C" w:rsidRPr="00B2462C">
          <w:rPr>
            <w:rFonts w:hint="eastAsia"/>
          </w:rPr>
          <w:t>時間の計上は、受入開始時間後とし、早着の場合、受入開始時間まで待ってから計上する</w:t>
        </w:r>
      </w:ins>
      <w:ins w:id="3819" w:author="Yamaguchi Koichiro (山口 晃一郎)" w:date="2022-06-27T10:36:00Z">
        <w:r w:rsidR="00B2462C">
          <w:rPr>
            <w:rFonts w:hint="eastAsia"/>
          </w:rPr>
          <w:t>。</w:t>
        </w:r>
      </w:ins>
      <w:ins w:id="3820" w:author="山口 晃一郎&lt;yamaguchi.koichiro@jp.panasonic.com&gt;" w:date="2022-01-20T13:58:00Z">
        <w:r w:rsidR="00002356" w:rsidRPr="00002356">
          <w:rPr>
            <w:rFonts w:hint="eastAsia"/>
          </w:rPr>
          <w:t>本値はスキル設定とは無関係とする</w:t>
        </w:r>
        <w:r w:rsidR="00E46B74">
          <w:rPr>
            <w:rFonts w:hint="eastAsia"/>
          </w:rPr>
          <w:t>（</w:t>
        </w:r>
        <w:r w:rsidR="00002356" w:rsidRPr="00002356">
          <w:rPr>
            <w:rFonts w:hint="eastAsia"/>
          </w:rPr>
          <w:t>スキルが設定されても不変値とする</w:t>
        </w:r>
        <w:r w:rsidR="00E46B74">
          <w:rPr>
            <w:rFonts w:hint="eastAsia"/>
          </w:rPr>
          <w:t>）</w:t>
        </w:r>
        <w:r w:rsidR="00002356">
          <w:rPr>
            <w:rFonts w:hint="eastAsia"/>
          </w:rPr>
          <w:t>。</w:t>
        </w:r>
      </w:ins>
      <w:ins w:id="3821" w:author="Yamaguchi Koichiro (山口 晃一郎)" w:date="2023-03-31T17:34:00Z">
        <w:r w:rsidR="00CE5970">
          <w:rPr>
            <w:rFonts w:hint="eastAsia"/>
          </w:rPr>
          <w:t>配送先の受け入れ終了時刻は本時間を含めた時刻とする。</w:t>
        </w:r>
      </w:ins>
    </w:p>
    <w:p w14:paraId="022C14E6" w14:textId="77777777" w:rsidR="00A11875" w:rsidRPr="00CB1BEA" w:rsidRDefault="00A11875" w:rsidP="00A11875">
      <w:pPr>
        <w:ind w:firstLineChars="100" w:firstLine="210"/>
        <w:rPr>
          <w:ins w:id="3822" w:author="山口 晃一郎&lt;yamaguchi.koichiro@jp.panasonic.com&gt;" w:date="2021-02-22T12:21:00Z"/>
        </w:rPr>
      </w:pPr>
      <w:ins w:id="3823" w:author="山口 晃一郎&lt;yamaguchi.koichiro@jp.panasonic.com&gt;" w:date="2021-02-22T12:21:00Z">
        <w:r>
          <w:rPr>
            <w:rFonts w:hint="eastAsia"/>
          </w:rPr>
          <w:t>2</w:t>
        </w:r>
        <w:r>
          <w:rPr>
            <w:rFonts w:hint="eastAsia"/>
          </w:rPr>
          <w:t>行目からはヘッダ行で定義された値を記述する。</w:t>
        </w:r>
      </w:ins>
      <w:ins w:id="3824" w:author="山口 晃一郎&lt;yamaguchi.koichiro@jp.panasonic.com&gt;" w:date="2021-02-22T12:22:00Z">
        <w:r>
          <w:rPr>
            <w:rFonts w:hint="eastAsia"/>
          </w:rPr>
          <w:t>配送定義ファイルの</w:t>
        </w:r>
        <w:r w:rsidRPr="00F36A2A">
          <w:t>CUST NO.</w:t>
        </w:r>
        <w:r>
          <w:rPr>
            <w:rFonts w:hint="eastAsia"/>
          </w:rPr>
          <w:t>、及び、</w:t>
        </w:r>
        <w:r w:rsidRPr="006F22FB">
          <w:rPr>
            <w:rFonts w:hint="eastAsia"/>
          </w:rPr>
          <w:t>充電スポット定義ファイル</w:t>
        </w:r>
        <w:r>
          <w:rPr>
            <w:rFonts w:hint="eastAsia"/>
          </w:rPr>
          <w:t>の</w:t>
        </w:r>
        <w:r>
          <w:t>C-SPOT NO.</w:t>
        </w:r>
        <w:r>
          <w:rPr>
            <w:rFonts w:hint="eastAsia"/>
          </w:rPr>
          <w:t>を全て記述しなければならない。</w:t>
        </w:r>
      </w:ins>
      <w:ins w:id="3825" w:author="山口 晃一郎&lt;yamaguchi.koichiro@jp.panasonic.com&gt;" w:date="2021-02-22T12:26:00Z">
        <w:r>
          <w:rPr>
            <w:rFonts w:hint="eastAsia"/>
          </w:rPr>
          <w:t>本ファイルが指定された場合、距離ファイル、時間ファイル、消費電力ファイル、経験コストファイルの</w:t>
        </w:r>
        <w:r>
          <w:rPr>
            <w:rFonts w:hint="eastAsia"/>
          </w:rPr>
          <w:t>2</w:t>
        </w:r>
        <w:r>
          <w:rPr>
            <w:rFonts w:hint="eastAsia"/>
          </w:rPr>
          <w:t>地点情報は</w:t>
        </w:r>
        <w:r>
          <w:rPr>
            <w:rFonts w:hint="eastAsia"/>
          </w:rPr>
          <w:t>SPOT ID</w:t>
        </w:r>
        <w:r>
          <w:rPr>
            <w:rFonts w:hint="eastAsia"/>
          </w:rPr>
          <w:t>で指定しなければ</w:t>
        </w:r>
      </w:ins>
      <w:ins w:id="3826" w:author="山口 晃一郎&lt;yamaguchi.koichiro@jp.panasonic.com&gt;" w:date="2021-02-22T12:27:00Z">
        <w:r>
          <w:rPr>
            <w:rFonts w:hint="eastAsia"/>
          </w:rPr>
          <w:t>ならない。</w:t>
        </w:r>
      </w:ins>
      <w:ins w:id="3827" w:author="山口 晃一郎&lt;yamaguchi.koichiro@jp.panasonic.com&gt;" w:date="2021-10-28T16:30:00Z">
        <w:r w:rsidR="00BF5A85">
          <w:rPr>
            <w:rFonts w:hint="eastAsia"/>
          </w:rPr>
          <w:t>駐車時間は、同じ</w:t>
        </w:r>
        <w:r w:rsidR="00BF5A85">
          <w:rPr>
            <w:rFonts w:hint="eastAsia"/>
          </w:rPr>
          <w:t>SPOTID</w:t>
        </w:r>
        <w:r w:rsidR="00BF5A85">
          <w:rPr>
            <w:rFonts w:hint="eastAsia"/>
          </w:rPr>
          <w:t>に対しては同じ時間を指定しなければならない。</w:t>
        </w:r>
      </w:ins>
    </w:p>
    <w:p w14:paraId="702A771F" w14:textId="77777777" w:rsidR="00A11875" w:rsidRDefault="00A11875" w:rsidP="00A11875">
      <w:pPr>
        <w:ind w:firstLineChars="100" w:firstLine="210"/>
        <w:rPr>
          <w:ins w:id="3828" w:author="山口 晃一郎&lt;yamaguchi.koichiro@jp.panasonic.com&gt;" w:date="2021-02-22T12:21:00Z"/>
        </w:rPr>
      </w:pPr>
      <w:ins w:id="3829" w:author="山口 晃一郎&lt;yamaguchi.koichiro@jp.panasonic.com&gt;" w:date="2021-02-22T12:21:00Z">
        <w:r>
          <w:rPr>
            <w:rFonts w:hint="eastAsia"/>
          </w:rPr>
          <w:t>以下ファイル記述例。</w:t>
        </w:r>
      </w:ins>
    </w:p>
    <w:p w14:paraId="2828C99D" w14:textId="77777777" w:rsidR="00A11875" w:rsidRDefault="00A11875" w:rsidP="00A11875">
      <w:pPr>
        <w:rPr>
          <w:ins w:id="3830" w:author="山口 晃一郎&lt;yamaguchi.koichiro@jp.panasonic.com&gt;" w:date="2021-02-22T12:22:00Z"/>
        </w:rPr>
      </w:pPr>
      <w:ins w:id="3831" w:author="山口 晃一郎&lt;yamaguchi.koichiro@jp.panasonic.com&gt;" w:date="2021-02-22T12:22:00Z">
        <w:r>
          <w:t>CUST NO.,SPOT ID</w:t>
        </w:r>
      </w:ins>
      <w:ins w:id="3832" w:author="山口 晃一郎&lt;yamaguchi.koichiro@jp.panasonic.com&gt;" w:date="2022-01-20T13:59:00Z">
        <w:r w:rsidR="00E46B74">
          <w:t>,</w:t>
        </w:r>
      </w:ins>
      <w:ins w:id="3833" w:author="Yamaguchi Koichiro (山口 晃一郎)" w:date="2022-06-27T10:41:00Z">
        <w:r w:rsidR="003A175C">
          <w:rPr>
            <w:rFonts w:hint="eastAsia"/>
          </w:rPr>
          <w:t>P</w:t>
        </w:r>
        <w:r w:rsidR="003A175C">
          <w:t>ARKING TIME</w:t>
        </w:r>
        <w:r w:rsidR="003A175C">
          <w:rPr>
            <w:rFonts w:hint="eastAsia"/>
          </w:rPr>
          <w:t>_</w:t>
        </w:r>
        <w:r w:rsidR="003A175C">
          <w:t>ARRIVE,</w:t>
        </w:r>
        <w:r w:rsidR="003A175C">
          <w:rPr>
            <w:rFonts w:hint="eastAsia"/>
          </w:rPr>
          <w:t>P</w:t>
        </w:r>
        <w:r w:rsidR="003A175C">
          <w:t>ARKING TIME</w:t>
        </w:r>
        <w:r w:rsidR="003A175C">
          <w:rPr>
            <w:rFonts w:hint="eastAsia"/>
          </w:rPr>
          <w:t>_</w:t>
        </w:r>
        <w:r w:rsidR="003A175C">
          <w:t>OPEN</w:t>
        </w:r>
      </w:ins>
      <w:ins w:id="3834" w:author="山口 晃一郎&lt;yamaguchi.koichiro@jp.panasonic.com&gt;" w:date="2022-01-20T13:59:00Z">
        <w:del w:id="3835" w:author="Yamaguchi Koichiro (山口 晃一郎)" w:date="2022-06-27T10:41:00Z">
          <w:r w:rsidR="00E46B74" w:rsidRPr="00E46B74" w:rsidDel="003A175C">
            <w:rPr>
              <w:rFonts w:hint="eastAsia"/>
            </w:rPr>
            <w:delText xml:space="preserve"> </w:delText>
          </w:r>
          <w:r w:rsidR="00E46B74" w:rsidDel="003A175C">
            <w:rPr>
              <w:rFonts w:hint="eastAsia"/>
            </w:rPr>
            <w:delText>P</w:delText>
          </w:r>
          <w:r w:rsidR="00E46B74" w:rsidDel="003A175C">
            <w:delText>ARKING TIME</w:delText>
          </w:r>
        </w:del>
      </w:ins>
    </w:p>
    <w:p w14:paraId="3FCB656D" w14:textId="77777777" w:rsidR="00DF5D33" w:rsidRDefault="00DF5D33" w:rsidP="00A11875">
      <w:pPr>
        <w:rPr>
          <w:ins w:id="3836" w:author="山口 晃一郎&lt;yamaguchi.koichiro@jp.panasonic.com&gt;" w:date="2021-10-28T15:01:00Z"/>
        </w:rPr>
      </w:pPr>
      <w:ins w:id="3837" w:author="山口 晃一郎&lt;yamaguchi.koichiro@jp.panasonic.com&gt;" w:date="2021-10-28T15:01:00Z">
        <w:r>
          <w:rPr>
            <w:rFonts w:hint="eastAsia"/>
          </w:rPr>
          <w:t>0</w:t>
        </w:r>
        <w:r>
          <w:t>,0</w:t>
        </w:r>
      </w:ins>
      <w:ins w:id="3838" w:author="山口 晃一郎&lt;yamaguchi.koichiro@jp.panasonic.com&gt;" w:date="2021-10-28T16:30:00Z">
        <w:r w:rsidR="00BF5A85">
          <w:t>,15</w:t>
        </w:r>
      </w:ins>
      <w:ins w:id="3839" w:author="Yamaguchi Koichiro (山口 晃一郎)" w:date="2022-06-27T10:41:00Z">
        <w:r w:rsidR="003A175C">
          <w:t>,20</w:t>
        </w:r>
      </w:ins>
    </w:p>
    <w:p w14:paraId="78FED4D2" w14:textId="77777777" w:rsidR="00A11875" w:rsidRDefault="00A11875" w:rsidP="00A11875">
      <w:pPr>
        <w:rPr>
          <w:ins w:id="3840" w:author="山口 晃一郎&lt;yamaguchi.koichiro@jp.panasonic.com&gt;" w:date="2021-02-22T12:22:00Z"/>
        </w:rPr>
      </w:pPr>
      <w:ins w:id="3841" w:author="山口 晃一郎&lt;yamaguchi.koichiro@jp.panasonic.com&gt;" w:date="2021-02-22T12:22:00Z">
        <w:r>
          <w:t>10,1</w:t>
        </w:r>
      </w:ins>
      <w:ins w:id="3842" w:author="山口 晃一郎&lt;yamaguchi.koichiro@jp.panasonic.com&gt;" w:date="2021-10-28T16:30:00Z">
        <w:r w:rsidR="00BF5A85">
          <w:t>,5</w:t>
        </w:r>
      </w:ins>
      <w:ins w:id="3843" w:author="Yamaguchi Koichiro (山口 晃一郎)" w:date="2022-06-27T10:41:00Z">
        <w:r w:rsidR="003A175C">
          <w:t>,10</w:t>
        </w:r>
      </w:ins>
    </w:p>
    <w:p w14:paraId="63376E67" w14:textId="77777777" w:rsidR="00A11875" w:rsidRDefault="00A11875" w:rsidP="00A11875">
      <w:pPr>
        <w:rPr>
          <w:ins w:id="3844" w:author="山口 晃一郎&lt;yamaguchi.koichiro@jp.panasonic.com&gt;" w:date="2021-02-22T12:22:00Z"/>
        </w:rPr>
      </w:pPr>
      <w:ins w:id="3845" w:author="山口 晃一郎&lt;yamaguchi.koichiro@jp.panasonic.com&gt;" w:date="2021-02-22T12:22:00Z">
        <w:r>
          <w:t>11,1</w:t>
        </w:r>
      </w:ins>
      <w:ins w:id="3846" w:author="山口 晃一郎&lt;yamaguchi.koichiro@jp.panasonic.com&gt;" w:date="2021-10-28T16:30:00Z">
        <w:r w:rsidR="00BF5A85">
          <w:t>,5</w:t>
        </w:r>
      </w:ins>
      <w:ins w:id="3847" w:author="Yamaguchi Koichiro (山口 晃一郎)" w:date="2022-06-27T10:41:00Z">
        <w:r w:rsidR="003A175C">
          <w:t>,10</w:t>
        </w:r>
      </w:ins>
    </w:p>
    <w:p w14:paraId="609357D5" w14:textId="77777777" w:rsidR="00A11875" w:rsidRDefault="00A11875" w:rsidP="00A11875">
      <w:pPr>
        <w:rPr>
          <w:ins w:id="3848" w:author="山口 晃一郎&lt;yamaguchi.koichiro@jp.panasonic.com&gt;" w:date="2021-02-22T12:22:00Z"/>
        </w:rPr>
      </w:pPr>
      <w:ins w:id="3849" w:author="山口 晃一郎&lt;yamaguchi.koichiro@jp.panasonic.com&gt;" w:date="2021-02-22T12:22:00Z">
        <w:r>
          <w:t>12,1</w:t>
        </w:r>
      </w:ins>
      <w:ins w:id="3850" w:author="山口 晃一郎&lt;yamaguchi.koichiro@jp.panasonic.com&gt;" w:date="2021-10-28T16:30:00Z">
        <w:r w:rsidR="00BF5A85">
          <w:t>,5</w:t>
        </w:r>
      </w:ins>
      <w:ins w:id="3851" w:author="Yamaguchi Koichiro (山口 晃一郎)" w:date="2022-06-27T10:41:00Z">
        <w:r w:rsidR="003A175C">
          <w:t>,10</w:t>
        </w:r>
      </w:ins>
    </w:p>
    <w:p w14:paraId="0F9D6E3C" w14:textId="77777777" w:rsidR="00A11875" w:rsidRPr="008F45B1" w:rsidRDefault="00A11875" w:rsidP="00A11875">
      <w:pPr>
        <w:rPr>
          <w:ins w:id="3852" w:author="山口 晃一郎&lt;yamaguchi.koichiro@jp.panasonic.com&gt;" w:date="2021-02-22T12:21:00Z"/>
        </w:rPr>
      </w:pPr>
      <w:ins w:id="3853" w:author="山口 晃一郎&lt;yamaguchi.koichiro@jp.panasonic.com&gt;" w:date="2021-02-22T12:22:00Z">
        <w:r>
          <w:t>20,2</w:t>
        </w:r>
      </w:ins>
      <w:ins w:id="3854" w:author="山口 晃一郎&lt;yamaguchi.koichiro@jp.panasonic.com&gt;" w:date="2021-10-28T16:30:00Z">
        <w:r w:rsidR="00BF5A85">
          <w:t>,10</w:t>
        </w:r>
      </w:ins>
      <w:ins w:id="3855" w:author="Yamaguchi Koichiro (山口 晃一郎)" w:date="2022-06-27T10:41:00Z">
        <w:r w:rsidR="003A175C">
          <w:t>,0</w:t>
        </w:r>
      </w:ins>
    </w:p>
    <w:p w14:paraId="259A9DD5" w14:textId="77777777" w:rsidR="00A11875" w:rsidRDefault="003A175C" w:rsidP="00A11875">
      <w:pPr>
        <w:rPr>
          <w:ins w:id="3856" w:author="山口 晃一郎&lt;yamaguchi.koichiro@jp.panasonic.com&gt;" w:date="2021-02-22T12:22:00Z"/>
        </w:rPr>
      </w:pPr>
      <w:ins w:id="3857" w:author="山口 晃一郎&lt;yamaguchi.koichiro@jp.panasonic.com&gt;" w:date="2021-02-22T12:22:00Z">
        <w:r>
          <w:t>E</w:t>
        </w:r>
        <w:r w:rsidR="00A11875">
          <w:t>1,e1</w:t>
        </w:r>
      </w:ins>
      <w:ins w:id="3858" w:author="山口 晃一郎&lt;yamaguchi.koichiro@jp.panasonic.com&gt;" w:date="2021-10-28T16:30:00Z">
        <w:r w:rsidR="00BF5A85">
          <w:t>,1</w:t>
        </w:r>
      </w:ins>
      <w:ins w:id="3859" w:author="Yamaguchi Koichiro (山口 晃一郎)" w:date="2022-06-27T10:41:00Z">
        <w:r>
          <w:t>,0</w:t>
        </w:r>
      </w:ins>
    </w:p>
    <w:p w14:paraId="37A5CA66" w14:textId="77777777" w:rsidR="00A11875" w:rsidRDefault="00A11875" w:rsidP="00940723">
      <w:pPr>
        <w:rPr>
          <w:ins w:id="3860" w:author="山口 晃一郎&lt;yamaguchi.koichiro@jp.panasonic.com&gt;" w:date="2021-02-22T12:33:00Z"/>
        </w:rPr>
      </w:pPr>
    </w:p>
    <w:p w14:paraId="6E52729C" w14:textId="77777777" w:rsidR="005F5A31" w:rsidRDefault="00C22810">
      <w:pPr>
        <w:pStyle w:val="2"/>
        <w:rPr>
          <w:ins w:id="3861" w:author="山口 晃一郎&lt;yamaguchi.koichiro@jp.panasonic.com&gt;" w:date="2021-02-22T12:34:00Z"/>
        </w:rPr>
        <w:pPrChange w:id="3862" w:author="山口 晃一郎&lt;yamaguchi.koichiro@jp.panasonic.com&gt;" w:date="2021-02-22T12:34:00Z">
          <w:pPr>
            <w:pStyle w:val="2"/>
            <w:numPr>
              <w:numId w:val="74"/>
            </w:numPr>
          </w:pPr>
        </w:pPrChange>
      </w:pPr>
      <w:ins w:id="3863" w:author="山口 晃一郎&lt;yamaguchi.koichiro@jp.panasonic.com&gt;" w:date="2021-02-22T13:44:00Z">
        <w:r>
          <w:rPr>
            <w:rFonts w:hint="eastAsia"/>
          </w:rPr>
          <w:t xml:space="preserve"> </w:t>
        </w:r>
      </w:ins>
      <w:bookmarkStart w:id="3864" w:name="_Toc120881817"/>
      <w:ins w:id="3865" w:author="山口 晃一郎&lt;yamaguchi.koichiro@jp.panasonic.com&gt;" w:date="2021-02-22T12:34:00Z">
        <w:r w:rsidR="005F5A31">
          <w:rPr>
            <w:rFonts w:hint="eastAsia"/>
          </w:rPr>
          <w:t>最終訪問先定義ファイル</w:t>
        </w:r>
        <w:bookmarkEnd w:id="3864"/>
      </w:ins>
    </w:p>
    <w:p w14:paraId="6C03B66B" w14:textId="77777777" w:rsidR="005F5A31" w:rsidRDefault="005F5A31" w:rsidP="005F5A31">
      <w:pPr>
        <w:ind w:firstLineChars="100" w:firstLine="210"/>
        <w:rPr>
          <w:ins w:id="3866" w:author="山口 晃一郎&lt;yamaguchi.koichiro@jp.panasonic.com&gt;" w:date="2021-02-22T12:34:00Z"/>
        </w:rPr>
      </w:pPr>
      <w:ins w:id="3867" w:author="山口 晃一郎&lt;yamaguchi.koichiro@jp.panasonic.com&gt;" w:date="2021-02-22T12:34:00Z">
        <w:r>
          <w:rPr>
            <w:rFonts w:hint="eastAsia"/>
          </w:rPr>
          <w:t>,</w:t>
        </w:r>
        <w:r>
          <w:rPr>
            <w:rFonts w:hint="eastAsia"/>
          </w:rPr>
          <w:t>（カンマ）区切りの</w:t>
        </w:r>
        <w:r>
          <w:rPr>
            <w:rFonts w:hint="eastAsia"/>
          </w:rPr>
          <w:t>CSV</w:t>
        </w:r>
        <w:r>
          <w:rPr>
            <w:rFonts w:hint="eastAsia"/>
          </w:rPr>
          <w:t>ファイル。</w:t>
        </w:r>
      </w:ins>
    </w:p>
    <w:p w14:paraId="657A0880" w14:textId="77777777" w:rsidR="005F5A31" w:rsidRDefault="005F5A31" w:rsidP="005F5A31">
      <w:pPr>
        <w:rPr>
          <w:ins w:id="3868" w:author="山口 晃一郎&lt;yamaguchi.koichiro@jp.panasonic.com&gt;" w:date="2021-02-22T12:34:00Z"/>
        </w:rPr>
      </w:pPr>
      <w:ins w:id="3869" w:author="山口 晃一郎&lt;yamaguchi.koichiro@jp.panasonic.com&gt;" w:date="2021-02-22T12:34:00Z">
        <w:r>
          <w:rPr>
            <w:rFonts w:hint="eastAsia"/>
          </w:rPr>
          <w:t xml:space="preserve">　</w:t>
        </w:r>
        <w:r>
          <w:rPr>
            <w:rFonts w:hint="eastAsia"/>
          </w:rPr>
          <w:t>1</w:t>
        </w:r>
        <w:r>
          <w:rPr>
            <w:rFonts w:hint="eastAsia"/>
          </w:rPr>
          <w:t>行目はヘッダ行で以下を記述。</w:t>
        </w:r>
      </w:ins>
    </w:p>
    <w:p w14:paraId="15A50A6B" w14:textId="77777777" w:rsidR="005F5A31" w:rsidRDefault="005F5A31" w:rsidP="005F5A31">
      <w:pPr>
        <w:rPr>
          <w:ins w:id="3870" w:author="山口 晃一郎&lt;yamaguchi.koichiro@jp.panasonic.com&gt;" w:date="2021-02-22T12:34:00Z"/>
        </w:rPr>
      </w:pPr>
      <w:ins w:id="3871" w:author="山口 晃一郎&lt;yamaguchi.koichiro@jp.panasonic.com&gt;" w:date="2021-02-22T12:35:00Z">
        <w:r w:rsidRPr="005F5A31">
          <w:t>VEHICLE NO.,CUST NO.,LATITUDE,LONGITUDE,DEMAND,FROM TIME,TO TIME,SERVICE TIME</w:t>
        </w:r>
      </w:ins>
    </w:p>
    <w:p w14:paraId="778D5E45" w14:textId="77777777" w:rsidR="005F5A31" w:rsidRDefault="005F5A31" w:rsidP="005F5A31">
      <w:pPr>
        <w:rPr>
          <w:ins w:id="3872" w:author="山口 晃一郎&lt;yamaguchi.koichiro@jp.panasonic.com&gt;" w:date="2021-02-22T12:34:00Z"/>
        </w:rPr>
      </w:pPr>
      <w:ins w:id="3873" w:author="山口 晃一郎&lt;yamaguchi.koichiro@jp.panasonic.com&gt;" w:date="2021-02-22T12:34:00Z">
        <w:r>
          <w:rPr>
            <w:rFonts w:hint="eastAsia"/>
          </w:rPr>
          <w:t xml:space="preserve">　各項目の説明は以下。</w:t>
        </w:r>
      </w:ins>
    </w:p>
    <w:p w14:paraId="05666E23" w14:textId="77777777" w:rsidR="005F5A31" w:rsidRDefault="005F5A31" w:rsidP="005F5A31">
      <w:pPr>
        <w:rPr>
          <w:ins w:id="3874" w:author="山口 晃一郎&lt;yamaguchi.koichiro@jp.panasonic.com&gt;" w:date="2021-02-22T12:39:00Z"/>
        </w:rPr>
      </w:pPr>
      <w:ins w:id="3875" w:author="山口 晃一郎&lt;yamaguchi.koichiro@jp.panasonic.com&gt;" w:date="2021-02-22T12:39:00Z">
        <w:r>
          <w:t xml:space="preserve">VEHICLE </w:t>
        </w:r>
        <w:r w:rsidRPr="0020460E">
          <w:t>NO</w:t>
        </w:r>
        <w:r>
          <w:t>.</w:t>
        </w:r>
        <w:r>
          <w:rPr>
            <w:rFonts w:hint="eastAsia"/>
          </w:rPr>
          <w:t>：運搬車識別。</w:t>
        </w:r>
        <w:r>
          <w:rPr>
            <w:rFonts w:hint="eastAsia"/>
          </w:rPr>
          <w:t>0</w:t>
        </w:r>
        <w:r>
          <w:rPr>
            <w:rFonts w:hint="eastAsia"/>
          </w:rPr>
          <w:t>からの通し番号で整数値を指定する。</w:t>
        </w:r>
      </w:ins>
    </w:p>
    <w:p w14:paraId="459BEBF0" w14:textId="77777777" w:rsidR="005F5A31" w:rsidRDefault="005F5A31" w:rsidP="005F5A31">
      <w:pPr>
        <w:rPr>
          <w:ins w:id="3876" w:author="山口 晃一郎&lt;yamaguchi.koichiro@jp.panasonic.com&gt;" w:date="2021-02-22T12:34:00Z"/>
        </w:rPr>
      </w:pPr>
      <w:ins w:id="3877" w:author="山口 晃一郎&lt;yamaguchi.koichiro@jp.panasonic.com&gt;" w:date="2021-02-22T12:34:00Z">
        <w:r w:rsidRPr="00F36A2A">
          <w:t>CUST NO.</w:t>
        </w:r>
        <w:r>
          <w:rPr>
            <w:rFonts w:hint="eastAsia"/>
          </w:rPr>
          <w:t>：</w:t>
        </w:r>
      </w:ins>
      <w:ins w:id="3878" w:author="山口 晃一郎&lt;yamaguchi.koichiro@jp.panasonic.com&gt;" w:date="2021-02-22T12:36:00Z">
        <w:r>
          <w:rPr>
            <w:rFonts w:hint="eastAsia"/>
          </w:rPr>
          <w:t>最終訪問先</w:t>
        </w:r>
      </w:ins>
      <w:ins w:id="3879" w:author="山口 晃一郎&lt;yamaguchi.koichiro@jp.panasonic.com&gt;" w:date="2021-02-22T12:37:00Z">
        <w:r w:rsidR="004110BB">
          <w:rPr>
            <w:rFonts w:hint="eastAsia"/>
          </w:rPr>
          <w:t>となる拠点</w:t>
        </w:r>
        <w:r>
          <w:rPr>
            <w:rFonts w:hint="eastAsia"/>
          </w:rPr>
          <w:t>、</w:t>
        </w:r>
      </w:ins>
      <w:ins w:id="3880" w:author="山口 晃一郎&lt;yamaguchi.koichiro@jp.panasonic.com&gt;" w:date="2021-02-22T12:38:00Z">
        <w:r>
          <w:rPr>
            <w:rFonts w:hint="eastAsia"/>
          </w:rPr>
          <w:t>配送先の</w:t>
        </w:r>
      </w:ins>
      <w:ins w:id="3881" w:author="山口 晃一郎&lt;yamaguchi.koichiro@jp.panasonic.com&gt;" w:date="2021-02-22T12:34:00Z">
        <w:r w:rsidRPr="00F36A2A">
          <w:t>CUST NO.</w:t>
        </w:r>
        <w:r>
          <w:rPr>
            <w:rFonts w:hint="eastAsia"/>
          </w:rPr>
          <w:t>、</w:t>
        </w:r>
      </w:ins>
      <w:ins w:id="3882" w:author="山口 晃一郎&lt;yamaguchi.koichiro@jp.panasonic.com&gt;" w:date="2021-02-22T12:36:00Z">
        <w:r>
          <w:rPr>
            <w:rFonts w:hint="eastAsia"/>
          </w:rPr>
          <w:t>もしくは</w:t>
        </w:r>
      </w:ins>
      <w:ins w:id="3883" w:author="山口 晃一郎&lt;yamaguchi.koichiro@jp.panasonic.com&gt;" w:date="2021-02-22T12:34:00Z">
        <w:r>
          <w:rPr>
            <w:rFonts w:hint="eastAsia"/>
          </w:rPr>
          <w:t>、</w:t>
        </w:r>
      </w:ins>
      <w:ins w:id="3884" w:author="山口 晃一郎&lt;yamaguchi.koichiro@jp.panasonic.com&gt;" w:date="2021-02-22T12:36:00Z">
        <w:r>
          <w:rPr>
            <w:rFonts w:hint="eastAsia"/>
          </w:rPr>
          <w:t>最終訪問先</w:t>
        </w:r>
      </w:ins>
      <w:ins w:id="3885" w:author="山口 晃一郎&lt;yamaguchi.koichiro@jp.panasonic.com&gt;" w:date="2021-02-22T12:38:00Z">
        <w:r>
          <w:rPr>
            <w:rFonts w:hint="eastAsia"/>
          </w:rPr>
          <w:t>となる</w:t>
        </w:r>
      </w:ins>
      <w:ins w:id="3886" w:author="山口 晃一郎&lt;yamaguchi.koichiro@jp.panasonic.com&gt;" w:date="2021-02-22T12:34:00Z">
        <w:r w:rsidRPr="006F22FB">
          <w:rPr>
            <w:rFonts w:hint="eastAsia"/>
          </w:rPr>
          <w:t>充電スポット</w:t>
        </w:r>
        <w:r>
          <w:rPr>
            <w:rFonts w:hint="eastAsia"/>
          </w:rPr>
          <w:t>の</w:t>
        </w:r>
        <w:r>
          <w:t>C-SPOT NO.</w:t>
        </w:r>
        <w:r>
          <w:rPr>
            <w:rFonts w:hint="eastAsia"/>
          </w:rPr>
          <w:t>を指定する。</w:t>
        </w:r>
      </w:ins>
      <w:ins w:id="3887" w:author="山口 晃一郎&lt;yamaguchi.koichiro@jp.panasonic.com&gt;" w:date="2021-02-22T12:38:00Z">
        <w:r>
          <w:rPr>
            <w:rFonts w:hint="eastAsia"/>
          </w:rPr>
          <w:t>配送定義ファイル、及び、</w:t>
        </w:r>
        <w:r w:rsidRPr="006F22FB">
          <w:rPr>
            <w:rFonts w:hint="eastAsia"/>
          </w:rPr>
          <w:t>充電スポット定義ファイル</w:t>
        </w:r>
        <w:r>
          <w:rPr>
            <w:rFonts w:hint="eastAsia"/>
          </w:rPr>
          <w:t>に</w:t>
        </w:r>
      </w:ins>
      <w:ins w:id="3888" w:author="山口 晃一郎&lt;yamaguchi.koichiro@jp.panasonic.com&gt;" w:date="2021-02-22T12:39:00Z">
        <w:r>
          <w:rPr>
            <w:rFonts w:hint="eastAsia"/>
          </w:rPr>
          <w:t>記述され</w:t>
        </w:r>
      </w:ins>
      <w:ins w:id="3889" w:author="山口 晃一郎&lt;yamaguchi.koichiro@jp.panasonic.com&gt;" w:date="2021-02-22T12:43:00Z">
        <w:r w:rsidR="004110BB">
          <w:rPr>
            <w:rFonts w:hint="eastAsia"/>
          </w:rPr>
          <w:t>た値</w:t>
        </w:r>
      </w:ins>
      <w:ins w:id="3890" w:author="山口 晃一郎&lt;yamaguchi.koichiro@jp.panasonic.com&gt;" w:date="2021-04-19T15:33:00Z">
        <w:r w:rsidR="004808FF">
          <w:rPr>
            <w:rFonts w:hint="eastAsia"/>
          </w:rPr>
          <w:t>を指定してはいけない</w:t>
        </w:r>
      </w:ins>
      <w:ins w:id="3891" w:author="山口 晃一郎&lt;yamaguchi.koichiro@jp.panasonic.com&gt;" w:date="2021-02-22T12:39:00Z">
        <w:r>
          <w:rPr>
            <w:rFonts w:hint="eastAsia"/>
          </w:rPr>
          <w:t>。</w:t>
        </w:r>
      </w:ins>
    </w:p>
    <w:p w14:paraId="09B72B03" w14:textId="77777777" w:rsidR="004110BB" w:rsidRDefault="004110BB" w:rsidP="004110BB">
      <w:pPr>
        <w:rPr>
          <w:ins w:id="3892" w:author="山口 晃一郎&lt;yamaguchi.koichiro@jp.panasonic.com&gt;" w:date="2021-02-22T12:41:00Z"/>
        </w:rPr>
      </w:pPr>
      <w:ins w:id="3893" w:author="山口 晃一郎&lt;yamaguchi.koichiro@jp.panasonic.com&gt;" w:date="2021-02-22T12:41:00Z">
        <w:r w:rsidRPr="00C27BEA">
          <w:t>LATITUDE</w:t>
        </w:r>
        <w:r>
          <w:rPr>
            <w:rFonts w:hint="eastAsia"/>
          </w:rPr>
          <w:t>：緯度（実数）</w:t>
        </w:r>
      </w:ins>
    </w:p>
    <w:p w14:paraId="52F9B6E1" w14:textId="77777777" w:rsidR="004110BB" w:rsidRDefault="004110BB" w:rsidP="004110BB">
      <w:pPr>
        <w:rPr>
          <w:ins w:id="3894" w:author="山口 晃一郎&lt;yamaguchi.koichiro@jp.panasonic.com&gt;" w:date="2021-02-22T12:41:00Z"/>
        </w:rPr>
      </w:pPr>
      <w:ins w:id="3895" w:author="山口 晃一郎&lt;yamaguchi.koichiro@jp.panasonic.com&gt;" w:date="2021-02-22T12:41:00Z">
        <w:r w:rsidRPr="00C27BEA">
          <w:t>LONGITUDE</w:t>
        </w:r>
        <w:r>
          <w:rPr>
            <w:rFonts w:hint="eastAsia"/>
          </w:rPr>
          <w:t>：経度（実数）</w:t>
        </w:r>
      </w:ins>
    </w:p>
    <w:p w14:paraId="50E9B6B2" w14:textId="77777777" w:rsidR="004110BB" w:rsidRDefault="004110BB" w:rsidP="004110BB">
      <w:pPr>
        <w:rPr>
          <w:ins w:id="3896" w:author="山口 晃一郎&lt;yamaguchi.koichiro@jp.panasonic.com&gt;" w:date="2021-02-22T12:41:00Z"/>
        </w:rPr>
      </w:pPr>
      <w:ins w:id="3897" w:author="山口 晃一郎&lt;yamaguchi.koichiro@jp.panasonic.com&gt;" w:date="2021-02-22T12:41:00Z">
        <w:r w:rsidRPr="00C27BEA">
          <w:t>DEMAND</w:t>
        </w:r>
        <w:r>
          <w:rPr>
            <w:rFonts w:hint="eastAsia"/>
          </w:rPr>
          <w:t>：荷量（</w:t>
        </w:r>
      </w:ins>
      <w:ins w:id="3898" w:author="山口 晃一郎&lt;yamaguchi.koichiro@jp.panasonic.com&gt;" w:date="2021-02-22T12:42:00Z">
        <w:r>
          <w:rPr>
            <w:rFonts w:hint="eastAsia"/>
          </w:rPr>
          <w:t>0</w:t>
        </w:r>
        <w:r>
          <w:rPr>
            <w:rFonts w:hint="eastAsia"/>
          </w:rPr>
          <w:t>等の何らかの整数値を入れること</w:t>
        </w:r>
      </w:ins>
      <w:ins w:id="3899" w:author="山口 晃一郎&lt;yamaguchi.koichiro@jp.panasonic.com&gt;" w:date="2021-02-22T12:43:00Z">
        <w:r>
          <w:rPr>
            <w:rFonts w:hint="eastAsia"/>
          </w:rPr>
          <w:t>、</w:t>
        </w:r>
      </w:ins>
      <w:ins w:id="3900" w:author="山口 晃一郎&lt;yamaguchi.koichiro@jp.panasonic.com&gt;" w:date="2021-02-22T12:41:00Z">
        <w:r>
          <w:rPr>
            <w:rFonts w:hint="eastAsia"/>
          </w:rPr>
          <w:t>設定された値は無視される）</w:t>
        </w:r>
      </w:ins>
    </w:p>
    <w:p w14:paraId="3112A627" w14:textId="77777777" w:rsidR="004110BB" w:rsidRDefault="004110BB" w:rsidP="004110BB">
      <w:pPr>
        <w:rPr>
          <w:ins w:id="3901" w:author="山口 晃一郎&lt;yamaguchi.koichiro@jp.panasonic.com&gt;" w:date="2021-02-22T12:41:00Z"/>
        </w:rPr>
      </w:pPr>
      <w:ins w:id="3902" w:author="山口 晃一郎&lt;yamaguchi.koichiro@jp.panasonic.com&gt;" w:date="2021-02-22T12:41:00Z">
        <w:r w:rsidRPr="00C27BEA">
          <w:t>FROM TIME</w:t>
        </w:r>
        <w:r>
          <w:rPr>
            <w:rFonts w:hint="eastAsia"/>
          </w:rPr>
          <w:t>：最終訪問先の受け入れ開始時刻（</w:t>
        </w:r>
        <w:proofErr w:type="spellStart"/>
        <w:r>
          <w:rPr>
            <w:rFonts w:hint="eastAsia"/>
          </w:rPr>
          <w:t>hh:mm</w:t>
        </w:r>
        <w:proofErr w:type="spellEnd"/>
        <w:r>
          <w:rPr>
            <w:rFonts w:hint="eastAsia"/>
          </w:rPr>
          <w:t>、もしくは、</w:t>
        </w:r>
        <w:r>
          <w:t>Y/m/d H:M:</w:t>
        </w:r>
        <w:r w:rsidRPr="000374A4">
          <w:t>S</w:t>
        </w:r>
        <w:r>
          <w:rPr>
            <w:rFonts w:hint="eastAsia"/>
          </w:rPr>
          <w:t>)</w:t>
        </w:r>
      </w:ins>
    </w:p>
    <w:p w14:paraId="337CF7B1" w14:textId="77777777" w:rsidR="004110BB" w:rsidRDefault="004110BB" w:rsidP="004110BB">
      <w:pPr>
        <w:rPr>
          <w:ins w:id="3903" w:author="山口 晃一郎&lt;yamaguchi.koichiro@jp.panasonic.com&gt;" w:date="2021-02-22T12:41:00Z"/>
        </w:rPr>
      </w:pPr>
      <w:ins w:id="3904" w:author="山口 晃一郎&lt;yamaguchi.koichiro@jp.panasonic.com&gt;" w:date="2021-02-22T12:41:00Z">
        <w:r w:rsidRPr="00C27BEA">
          <w:t>TO TIME</w:t>
        </w:r>
        <w:r>
          <w:rPr>
            <w:rFonts w:hint="eastAsia"/>
          </w:rPr>
          <w:t>：</w:t>
        </w:r>
      </w:ins>
      <w:ins w:id="3905" w:author="山口 晃一郎&lt;yamaguchi.koichiro@jp.panasonic.com&gt;" w:date="2021-02-22T12:42:00Z">
        <w:r>
          <w:rPr>
            <w:rFonts w:hint="eastAsia"/>
          </w:rPr>
          <w:t>最終訪問先</w:t>
        </w:r>
      </w:ins>
      <w:ins w:id="3906" w:author="山口 晃一郎&lt;yamaguchi.koichiro@jp.panasonic.com&gt;" w:date="2021-02-22T12:41:00Z">
        <w:r>
          <w:rPr>
            <w:rFonts w:hint="eastAsia"/>
          </w:rPr>
          <w:t>の受け入れ終了時刻（</w:t>
        </w:r>
        <w:proofErr w:type="spellStart"/>
        <w:r>
          <w:rPr>
            <w:rFonts w:hint="eastAsia"/>
          </w:rPr>
          <w:t>hh:mm</w:t>
        </w:r>
        <w:proofErr w:type="spellEnd"/>
        <w:r>
          <w:rPr>
            <w:rFonts w:hint="eastAsia"/>
          </w:rPr>
          <w:t>、もしくは、</w:t>
        </w:r>
        <w:r>
          <w:t>Y/m/d H:M:</w:t>
        </w:r>
        <w:r w:rsidRPr="000374A4">
          <w:t>S</w:t>
        </w:r>
        <w:r>
          <w:rPr>
            <w:rFonts w:hint="eastAsia"/>
          </w:rPr>
          <w:t>)</w:t>
        </w:r>
      </w:ins>
    </w:p>
    <w:p w14:paraId="5C370CC1" w14:textId="77777777" w:rsidR="004110BB" w:rsidRDefault="004110BB" w:rsidP="004110BB">
      <w:pPr>
        <w:rPr>
          <w:ins w:id="3907" w:author="山口 晃一郎&lt;yamaguchi.koichiro@jp.panasonic.com&gt;" w:date="2021-02-22T12:41:00Z"/>
        </w:rPr>
      </w:pPr>
      <w:ins w:id="3908" w:author="山口 晃一郎&lt;yamaguchi.koichiro@jp.panasonic.com&gt;" w:date="2021-02-22T12:41:00Z">
        <w:r w:rsidRPr="00C27BEA">
          <w:t>SERVICE TIME</w:t>
        </w:r>
        <w:r>
          <w:rPr>
            <w:rFonts w:hint="eastAsia"/>
          </w:rPr>
          <w:t>：拠点及び配送先での作業時間（単位は分、</w:t>
        </w:r>
        <w:r>
          <w:rPr>
            <w:rFonts w:hint="eastAsia"/>
          </w:rPr>
          <w:t>0</w:t>
        </w:r>
        <w:r>
          <w:rPr>
            <w:rFonts w:hint="eastAsia"/>
          </w:rPr>
          <w:t>以上の実数</w:t>
        </w:r>
      </w:ins>
      <w:ins w:id="3909" w:author="山口 晃一郎&lt;yamaguchi.koichiro@jp.panasonic.com&gt;" w:date="2021-02-22T12:42:00Z">
        <w:r>
          <w:rPr>
            <w:rFonts w:hint="eastAsia"/>
          </w:rPr>
          <w:t>、設定された値は無視される</w:t>
        </w:r>
      </w:ins>
      <w:ins w:id="3910" w:author="山口 晃一郎&lt;yamaguchi.koichiro@jp.panasonic.com&gt;" w:date="2021-02-22T12:41:00Z">
        <w:r>
          <w:rPr>
            <w:rFonts w:hint="eastAsia"/>
          </w:rPr>
          <w:t>）</w:t>
        </w:r>
      </w:ins>
    </w:p>
    <w:p w14:paraId="46F11E95" w14:textId="77777777" w:rsidR="005F5A31" w:rsidRPr="00CB1BEA" w:rsidRDefault="005F5A31" w:rsidP="005F5A31">
      <w:pPr>
        <w:ind w:firstLineChars="100" w:firstLine="210"/>
        <w:rPr>
          <w:ins w:id="3911" w:author="山口 晃一郎&lt;yamaguchi.koichiro@jp.panasonic.com&gt;" w:date="2021-02-22T12:34:00Z"/>
        </w:rPr>
      </w:pPr>
      <w:ins w:id="3912" w:author="山口 晃一郎&lt;yamaguchi.koichiro@jp.panasonic.com&gt;" w:date="2021-02-22T12:34:00Z">
        <w:r>
          <w:rPr>
            <w:rFonts w:hint="eastAsia"/>
          </w:rPr>
          <w:t>2</w:t>
        </w:r>
        <w:r>
          <w:rPr>
            <w:rFonts w:hint="eastAsia"/>
          </w:rPr>
          <w:t>行目からはヘッダ行で定義された値を記述する。配送定義ファイルの</w:t>
        </w:r>
        <w:r w:rsidRPr="00F36A2A">
          <w:t>CUST NO.</w:t>
        </w:r>
        <w:r>
          <w:rPr>
            <w:rFonts w:hint="eastAsia"/>
          </w:rPr>
          <w:t>、及び、</w:t>
        </w:r>
        <w:r w:rsidRPr="006F22FB">
          <w:rPr>
            <w:rFonts w:hint="eastAsia"/>
          </w:rPr>
          <w:t>充電スポット定義ファイル</w:t>
        </w:r>
        <w:r>
          <w:rPr>
            <w:rFonts w:hint="eastAsia"/>
          </w:rPr>
          <w:t>の</w:t>
        </w:r>
        <w:r>
          <w:t>C-SPOT NO.</w:t>
        </w:r>
        <w:r w:rsidR="004110BB">
          <w:rPr>
            <w:rFonts w:hint="eastAsia"/>
          </w:rPr>
          <w:t>を全て記述しなければならない。本ファイルが</w:t>
        </w:r>
      </w:ins>
      <w:ins w:id="3913" w:author="山口 晃一郎&lt;yamaguchi.koichiro@jp.panasonic.com&gt;" w:date="2021-02-22T12:46:00Z">
        <w:r w:rsidR="004110BB">
          <w:rPr>
            <w:rFonts w:hint="eastAsia"/>
          </w:rPr>
          <w:t>省略</w:t>
        </w:r>
      </w:ins>
      <w:ins w:id="3914" w:author="山口 晃一郎&lt;yamaguchi.koichiro@jp.panasonic.com&gt;" w:date="2021-02-22T12:34:00Z">
        <w:r>
          <w:rPr>
            <w:rFonts w:hint="eastAsia"/>
          </w:rPr>
          <w:t>された場合、</w:t>
        </w:r>
      </w:ins>
      <w:ins w:id="3915" w:author="山口 晃一郎&lt;yamaguchi.koichiro@jp.panasonic.com&gt;" w:date="2021-02-22T12:46:00Z">
        <w:r w:rsidR="004110BB">
          <w:rPr>
            <w:rFonts w:hint="eastAsia"/>
          </w:rPr>
          <w:t>もしくは、指定のない車両の場合、最終訪問先は拠点となる。</w:t>
        </w:r>
      </w:ins>
    </w:p>
    <w:p w14:paraId="2B2F0522" w14:textId="77777777" w:rsidR="005F5A31" w:rsidRDefault="005F5A31" w:rsidP="005F5A31">
      <w:pPr>
        <w:ind w:firstLineChars="100" w:firstLine="210"/>
        <w:rPr>
          <w:ins w:id="3916" w:author="山口 晃一郎&lt;yamaguchi.koichiro@jp.panasonic.com&gt;" w:date="2021-02-22T12:34:00Z"/>
        </w:rPr>
      </w:pPr>
      <w:ins w:id="3917" w:author="山口 晃一郎&lt;yamaguchi.koichiro@jp.panasonic.com&gt;" w:date="2021-02-22T12:34:00Z">
        <w:r>
          <w:rPr>
            <w:rFonts w:hint="eastAsia"/>
          </w:rPr>
          <w:t>以下ファイル記述例。</w:t>
        </w:r>
      </w:ins>
    </w:p>
    <w:p w14:paraId="45E4BC5F" w14:textId="77777777" w:rsidR="004110BB" w:rsidRDefault="004110BB" w:rsidP="004110BB">
      <w:pPr>
        <w:rPr>
          <w:ins w:id="3918" w:author="山口 晃一郎&lt;yamaguchi.koichiro@jp.panasonic.com&gt;" w:date="2021-02-22T12:46:00Z"/>
        </w:rPr>
      </w:pPr>
      <w:ins w:id="3919" w:author="山口 晃一郎&lt;yamaguchi.koichiro@jp.panasonic.com&gt;" w:date="2021-02-22T12:46:00Z">
        <w:r>
          <w:t>VEHICLE NO.,CUST NO.,LATITUDE,LONGITUDE,DEMAND,FROM TIME,TO TIME,SERVICE TIME</w:t>
        </w:r>
      </w:ins>
    </w:p>
    <w:p w14:paraId="731B6C3D" w14:textId="77777777" w:rsidR="005F5A31" w:rsidRDefault="004110BB" w:rsidP="004110BB">
      <w:pPr>
        <w:rPr>
          <w:ins w:id="3920" w:author="山口 晃一郎&lt;yamaguchi.koichiro@jp.panasonic.com&gt;" w:date="2021-02-22T12:46:00Z"/>
        </w:rPr>
      </w:pPr>
      <w:ins w:id="3921" w:author="山口 晃一郎&lt;yamaguchi.koichiro@jp.panasonic.com&gt;" w:date="2021-02-22T12:46:00Z">
        <w:r>
          <w:t>0,11,35.19807886,137.0112822,0,2000/1/1 9:00:00,2000/1/1 17:00:00,0</w:t>
        </w:r>
      </w:ins>
    </w:p>
    <w:p w14:paraId="7E14574B" w14:textId="77777777" w:rsidR="004110BB" w:rsidRDefault="004110BB" w:rsidP="004110BB">
      <w:pPr>
        <w:rPr>
          <w:ins w:id="3922" w:author="山口 晃一郎&lt;yamaguchi.koichiro@jp.panasonic.com&gt;" w:date="2021-02-22T12:34:00Z"/>
        </w:rPr>
      </w:pPr>
    </w:p>
    <w:p w14:paraId="6D65D141" w14:textId="77777777" w:rsidR="00380E5D" w:rsidRDefault="00C22810">
      <w:pPr>
        <w:pStyle w:val="2"/>
        <w:rPr>
          <w:ins w:id="3923" w:author="山口 晃一郎&lt;yamaguchi.koichiro@jp.panasonic.com&gt;" w:date="2021-02-22T13:33:00Z"/>
        </w:rPr>
        <w:pPrChange w:id="3924" w:author="山口 晃一郎&lt;yamaguchi.koichiro@jp.panasonic.com&gt;" w:date="2021-02-22T13:33:00Z">
          <w:pPr>
            <w:pStyle w:val="2"/>
            <w:numPr>
              <w:numId w:val="75"/>
            </w:numPr>
          </w:pPr>
        </w:pPrChange>
      </w:pPr>
      <w:ins w:id="3925" w:author="山口 晃一郎&lt;yamaguchi.koichiro@jp.panasonic.com&gt;" w:date="2021-02-22T13:44:00Z">
        <w:r>
          <w:rPr>
            <w:rFonts w:hint="eastAsia"/>
          </w:rPr>
          <w:t xml:space="preserve"> </w:t>
        </w:r>
      </w:ins>
      <w:bookmarkStart w:id="3926" w:name="_Toc120881818"/>
      <w:ins w:id="3927" w:author="山口 晃一郎&lt;yamaguchi.koichiro@jp.panasonic.com&gt;" w:date="2021-02-22T13:34:00Z">
        <w:r w:rsidR="00380E5D">
          <w:rPr>
            <w:rFonts w:hint="eastAsia"/>
          </w:rPr>
          <w:t>車両別営業時間ファイル</w:t>
        </w:r>
      </w:ins>
      <w:bookmarkEnd w:id="3926"/>
    </w:p>
    <w:p w14:paraId="761991F0" w14:textId="77777777" w:rsidR="00380E5D" w:rsidRDefault="00380E5D" w:rsidP="00380E5D">
      <w:pPr>
        <w:ind w:firstLineChars="100" w:firstLine="210"/>
        <w:rPr>
          <w:ins w:id="3928" w:author="山口 晃一郎&lt;yamaguchi.koichiro@jp.panasonic.com&gt;" w:date="2021-02-22T13:33:00Z"/>
        </w:rPr>
      </w:pPr>
      <w:ins w:id="3929" w:author="山口 晃一郎&lt;yamaguchi.koichiro@jp.panasonic.com&gt;" w:date="2021-02-22T13:33:00Z">
        <w:r>
          <w:rPr>
            <w:rFonts w:hint="eastAsia"/>
          </w:rPr>
          <w:t>,</w:t>
        </w:r>
        <w:r>
          <w:rPr>
            <w:rFonts w:hint="eastAsia"/>
          </w:rPr>
          <w:t>（カンマ）区切りの</w:t>
        </w:r>
        <w:r>
          <w:rPr>
            <w:rFonts w:hint="eastAsia"/>
          </w:rPr>
          <w:t>CSV</w:t>
        </w:r>
        <w:r>
          <w:rPr>
            <w:rFonts w:hint="eastAsia"/>
          </w:rPr>
          <w:t>ファイル。</w:t>
        </w:r>
      </w:ins>
    </w:p>
    <w:p w14:paraId="4E00909C" w14:textId="77777777" w:rsidR="00380E5D" w:rsidRDefault="00380E5D" w:rsidP="00380E5D">
      <w:pPr>
        <w:rPr>
          <w:ins w:id="3930" w:author="山口 晃一郎&lt;yamaguchi.koichiro@jp.panasonic.com&gt;" w:date="2021-02-22T13:33:00Z"/>
        </w:rPr>
      </w:pPr>
      <w:ins w:id="3931" w:author="山口 晃一郎&lt;yamaguchi.koichiro@jp.panasonic.com&gt;" w:date="2021-02-22T13:33:00Z">
        <w:r>
          <w:rPr>
            <w:rFonts w:hint="eastAsia"/>
          </w:rPr>
          <w:t xml:space="preserve">　</w:t>
        </w:r>
        <w:r>
          <w:rPr>
            <w:rFonts w:hint="eastAsia"/>
          </w:rPr>
          <w:t>1</w:t>
        </w:r>
        <w:r>
          <w:rPr>
            <w:rFonts w:hint="eastAsia"/>
          </w:rPr>
          <w:t>行目はヘッダ行で以下を記述。</w:t>
        </w:r>
      </w:ins>
    </w:p>
    <w:p w14:paraId="06B88439" w14:textId="77777777" w:rsidR="00A368FC" w:rsidRDefault="00380E5D" w:rsidP="00380E5D">
      <w:pPr>
        <w:rPr>
          <w:ins w:id="3932" w:author="山口 晃一郎&lt;yamaguchi.koichiro@jp.panasonic.com&gt;" w:date="2021-02-25T11:21:00Z"/>
        </w:rPr>
      </w:pPr>
      <w:ins w:id="3933" w:author="山口 晃一郎&lt;yamaguchi.koichiro@jp.panasonic.com&gt;" w:date="2021-02-22T13:33:00Z">
        <w:r w:rsidRPr="005F5A31">
          <w:t>VEHICLE NO.</w:t>
        </w:r>
      </w:ins>
      <w:ins w:id="3934" w:author="山口 晃一郎&lt;yamaguchi.koichiro@jp.panasonic.com&gt;" w:date="2021-02-22T13:35:00Z">
        <w:r w:rsidRPr="00380E5D">
          <w:t>,FROM TIME,TO TIME</w:t>
        </w:r>
      </w:ins>
    </w:p>
    <w:p w14:paraId="6FB5201F" w14:textId="77777777" w:rsidR="00380E5D" w:rsidRDefault="00380E5D" w:rsidP="00380E5D">
      <w:pPr>
        <w:rPr>
          <w:ins w:id="3935" w:author="山口 晃一郎&lt;yamaguchi.koichiro@jp.panasonic.com&gt;" w:date="2021-02-22T13:33:00Z"/>
        </w:rPr>
      </w:pPr>
      <w:ins w:id="3936" w:author="山口 晃一郎&lt;yamaguchi.koichiro@jp.panasonic.com&gt;" w:date="2021-02-22T13:33:00Z">
        <w:r>
          <w:rPr>
            <w:rFonts w:hint="eastAsia"/>
          </w:rPr>
          <w:t xml:space="preserve">　各項目の説明は以下。</w:t>
        </w:r>
      </w:ins>
    </w:p>
    <w:p w14:paraId="129E45EB" w14:textId="77777777" w:rsidR="00380E5D" w:rsidRDefault="00380E5D" w:rsidP="00380E5D">
      <w:pPr>
        <w:rPr>
          <w:ins w:id="3937" w:author="山口 晃一郎&lt;yamaguchi.koichiro@jp.panasonic.com&gt;" w:date="2021-02-22T13:33:00Z"/>
        </w:rPr>
      </w:pPr>
      <w:ins w:id="3938" w:author="山口 晃一郎&lt;yamaguchi.koichiro@jp.panasonic.com&gt;" w:date="2021-02-22T13:33:00Z">
        <w:r>
          <w:t xml:space="preserve">VEHICLE </w:t>
        </w:r>
        <w:r w:rsidRPr="0020460E">
          <w:t>NO</w:t>
        </w:r>
        <w:r>
          <w:t>.</w:t>
        </w:r>
        <w:r>
          <w:rPr>
            <w:rFonts w:hint="eastAsia"/>
          </w:rPr>
          <w:t>：運搬車識別。</w:t>
        </w:r>
        <w:r>
          <w:rPr>
            <w:rFonts w:hint="eastAsia"/>
          </w:rPr>
          <w:t>0</w:t>
        </w:r>
        <w:r>
          <w:rPr>
            <w:rFonts w:hint="eastAsia"/>
          </w:rPr>
          <w:t>からの通し番号で整数値を指定する。</w:t>
        </w:r>
      </w:ins>
    </w:p>
    <w:p w14:paraId="5CECF733" w14:textId="77777777" w:rsidR="00380E5D" w:rsidRDefault="00380E5D" w:rsidP="00380E5D">
      <w:pPr>
        <w:rPr>
          <w:ins w:id="3939" w:author="山口 晃一郎&lt;yamaguchi.koichiro@jp.panasonic.com&gt;" w:date="2021-02-22T13:35:00Z"/>
        </w:rPr>
      </w:pPr>
      <w:ins w:id="3940" w:author="山口 晃一郎&lt;yamaguchi.koichiro@jp.panasonic.com&gt;" w:date="2021-02-22T13:35:00Z">
        <w:r w:rsidRPr="00C27BEA">
          <w:t>FROM TIME</w:t>
        </w:r>
        <w:r>
          <w:rPr>
            <w:rFonts w:hint="eastAsia"/>
          </w:rPr>
          <w:t>：</w:t>
        </w:r>
      </w:ins>
      <w:ins w:id="3941" w:author="山口 晃一郎&lt;yamaguchi.koichiro@jp.panasonic.com&gt;" w:date="2021-02-22T13:36:00Z">
        <w:r>
          <w:rPr>
            <w:rFonts w:hint="eastAsia"/>
          </w:rPr>
          <w:t>車両</w:t>
        </w:r>
      </w:ins>
      <w:ins w:id="3942" w:author="山口 晃一郎&lt;yamaguchi.koichiro@jp.panasonic.com&gt;" w:date="2021-02-22T13:35:00Z">
        <w:r>
          <w:rPr>
            <w:rFonts w:hint="eastAsia"/>
          </w:rPr>
          <w:t>の</w:t>
        </w:r>
      </w:ins>
      <w:ins w:id="3943" w:author="山口 晃一郎&lt;yamaguchi.koichiro@jp.panasonic.com&gt;" w:date="2021-02-22T13:36:00Z">
        <w:r>
          <w:rPr>
            <w:rFonts w:hint="eastAsia"/>
          </w:rPr>
          <w:t>営業</w:t>
        </w:r>
      </w:ins>
      <w:ins w:id="3944" w:author="山口 晃一郎&lt;yamaguchi.koichiro@jp.panasonic.com&gt;" w:date="2021-02-22T13:35:00Z">
        <w:r>
          <w:rPr>
            <w:rFonts w:hint="eastAsia"/>
          </w:rPr>
          <w:t>開始時刻（</w:t>
        </w:r>
        <w:proofErr w:type="spellStart"/>
        <w:r>
          <w:rPr>
            <w:rFonts w:hint="eastAsia"/>
          </w:rPr>
          <w:t>hh:mm</w:t>
        </w:r>
        <w:proofErr w:type="spellEnd"/>
        <w:r>
          <w:rPr>
            <w:rFonts w:hint="eastAsia"/>
          </w:rPr>
          <w:t>、もしくは、</w:t>
        </w:r>
        <w:r>
          <w:t>Y/m/d H:M:</w:t>
        </w:r>
        <w:r w:rsidRPr="000374A4">
          <w:t>S</w:t>
        </w:r>
        <w:r>
          <w:rPr>
            <w:rFonts w:hint="eastAsia"/>
          </w:rPr>
          <w:t>)</w:t>
        </w:r>
      </w:ins>
      <w:ins w:id="3945" w:author="山口 晃一郎&lt;yamaguchi.koichiro@jp.panasonic.com&gt;" w:date="2021-02-22T13:38:00Z">
        <w:r>
          <w:rPr>
            <w:rFonts w:hint="eastAsia"/>
          </w:rPr>
          <w:t>。</w:t>
        </w:r>
      </w:ins>
      <w:ins w:id="3946" w:author="山口 晃一郎&lt;yamaguchi.koichiro@jp.panasonic.com&gt;" w:date="2021-02-22T13:39:00Z">
        <w:r>
          <w:rPr>
            <w:rFonts w:hint="eastAsia"/>
          </w:rPr>
          <w:t>本車両は本時刻から配送を開始可能とする。</w:t>
        </w:r>
      </w:ins>
    </w:p>
    <w:p w14:paraId="09D44D87" w14:textId="77777777" w:rsidR="00380E5D" w:rsidRPr="008954B4" w:rsidRDefault="00380E5D" w:rsidP="00380E5D">
      <w:pPr>
        <w:rPr>
          <w:ins w:id="3947" w:author="山口 晃一郎&lt;yamaguchi.koichiro@jp.panasonic.com&gt;" w:date="2021-02-22T13:33:00Z"/>
        </w:rPr>
      </w:pPr>
      <w:ins w:id="3948" w:author="山口 晃一郎&lt;yamaguchi.koichiro@jp.panasonic.com&gt;" w:date="2021-02-22T13:35:00Z">
        <w:r w:rsidRPr="00C27BEA">
          <w:t>TO TIME</w:t>
        </w:r>
        <w:r>
          <w:rPr>
            <w:rFonts w:hint="eastAsia"/>
          </w:rPr>
          <w:t>：</w:t>
        </w:r>
      </w:ins>
      <w:ins w:id="3949" w:author="山口 晃一郎&lt;yamaguchi.koichiro@jp.panasonic.com&gt;" w:date="2021-02-22T13:36:00Z">
        <w:r>
          <w:rPr>
            <w:rFonts w:hint="eastAsia"/>
          </w:rPr>
          <w:t>車両の営業</w:t>
        </w:r>
      </w:ins>
      <w:ins w:id="3950" w:author="山口 晃一郎&lt;yamaguchi.koichiro@jp.panasonic.com&gt;" w:date="2021-02-22T13:35:00Z">
        <w:r>
          <w:rPr>
            <w:rFonts w:hint="eastAsia"/>
          </w:rPr>
          <w:t>終了時刻（</w:t>
        </w:r>
        <w:proofErr w:type="spellStart"/>
        <w:r>
          <w:rPr>
            <w:rFonts w:hint="eastAsia"/>
          </w:rPr>
          <w:t>hh:mm</w:t>
        </w:r>
        <w:proofErr w:type="spellEnd"/>
        <w:r>
          <w:rPr>
            <w:rFonts w:hint="eastAsia"/>
          </w:rPr>
          <w:t>、もしくは、</w:t>
        </w:r>
        <w:r>
          <w:t>Y/m/d H:M:</w:t>
        </w:r>
        <w:r w:rsidRPr="000374A4">
          <w:t>S</w:t>
        </w:r>
        <w:r>
          <w:rPr>
            <w:rFonts w:hint="eastAsia"/>
          </w:rPr>
          <w:t>)</w:t>
        </w:r>
      </w:ins>
      <w:ins w:id="3951" w:author="山口 晃一郎&lt;yamaguchi.koichiro@jp.panasonic.com&gt;" w:date="2021-02-22T13:39:00Z">
        <w:r>
          <w:rPr>
            <w:rFonts w:hint="eastAsia"/>
          </w:rPr>
          <w:t>。本車両は本時刻までに配送を終了することとする。</w:t>
        </w:r>
      </w:ins>
      <w:ins w:id="3952" w:author="山口 晃一郎&lt;yamaguchi.koichiro@jp.panasonic.com&gt;" w:date="2021-04-28T09:45:00Z">
        <w:r w:rsidR="0088291B">
          <w:rPr>
            <w:rFonts w:hint="eastAsia"/>
          </w:rPr>
          <w:t>-</w:t>
        </w:r>
        <w:r w:rsidR="0088291B">
          <w:t>l</w:t>
        </w:r>
        <w:r w:rsidR="0088291B">
          <w:rPr>
            <w:rFonts w:hint="eastAsia"/>
          </w:rPr>
          <w:t>オプションがある場合、最後の配送先で荷作業を終える時刻、</w:t>
        </w:r>
        <w:r w:rsidR="0088291B">
          <w:rPr>
            <w:rFonts w:hint="eastAsia"/>
          </w:rPr>
          <w:t>-</w:t>
        </w:r>
        <w:r w:rsidR="0088291B">
          <w:t>l</w:t>
        </w:r>
        <w:r w:rsidR="0088291B">
          <w:rPr>
            <w:rFonts w:hint="eastAsia"/>
          </w:rPr>
          <w:t>オプションが無い場合、最終訪問先への到着時刻を指定する。</w:t>
        </w:r>
      </w:ins>
    </w:p>
    <w:p w14:paraId="30AEDA08" w14:textId="77777777" w:rsidR="00380E5D" w:rsidRPr="00CB1BEA" w:rsidRDefault="00380E5D" w:rsidP="00380E5D">
      <w:pPr>
        <w:ind w:firstLineChars="100" w:firstLine="210"/>
        <w:rPr>
          <w:ins w:id="3953" w:author="山口 晃一郎&lt;yamaguchi.koichiro@jp.panasonic.com&gt;" w:date="2021-02-22T13:33:00Z"/>
        </w:rPr>
      </w:pPr>
      <w:ins w:id="3954" w:author="山口 晃一郎&lt;yamaguchi.koichiro@jp.panasonic.com&gt;" w:date="2021-02-22T13:33:00Z">
        <w:r>
          <w:rPr>
            <w:rFonts w:hint="eastAsia"/>
          </w:rPr>
          <w:t>2</w:t>
        </w:r>
        <w:r>
          <w:rPr>
            <w:rFonts w:hint="eastAsia"/>
          </w:rPr>
          <w:t>行目からはヘッダ行で定義された値を記述する。本ファイルが省略された場合、もしくは、指定のない車両の場合、</w:t>
        </w:r>
      </w:ins>
      <w:ins w:id="3955" w:author="山口 晃一郎&lt;yamaguchi.koichiro@jp.panasonic.com&gt;" w:date="2021-02-22T13:37:00Z">
        <w:r>
          <w:rPr>
            <w:rFonts w:hint="eastAsia"/>
          </w:rPr>
          <w:t>営業開始時刻は</w:t>
        </w:r>
        <w:r>
          <w:rPr>
            <w:rFonts w:hint="eastAsia"/>
          </w:rPr>
          <w:t>-s</w:t>
        </w:r>
        <w:r>
          <w:rPr>
            <w:rFonts w:hint="eastAsia"/>
          </w:rPr>
          <w:t>オプションで指定された配送開始時刻、営業終了時刻は</w:t>
        </w:r>
        <w:r>
          <w:rPr>
            <w:rFonts w:hint="eastAsia"/>
          </w:rPr>
          <w:t>-</w:t>
        </w:r>
      </w:ins>
      <w:ins w:id="3956" w:author="山口 晃一郎&lt;yamaguchi.koichiro@jp.panasonic.com&gt;" w:date="2021-02-22T13:38:00Z">
        <w:r>
          <w:t>e</w:t>
        </w:r>
      </w:ins>
      <w:ins w:id="3957" w:author="山口 晃一郎&lt;yamaguchi.koichiro@jp.panasonic.com&gt;" w:date="2021-02-22T13:37:00Z">
        <w:r>
          <w:rPr>
            <w:rFonts w:hint="eastAsia"/>
          </w:rPr>
          <w:t>オプションで指定された配送終了時刻</w:t>
        </w:r>
      </w:ins>
      <w:ins w:id="3958" w:author="山口 晃一郎&lt;yamaguchi.koichiro@jp.panasonic.com&gt;" w:date="2021-02-22T13:33:00Z">
        <w:r>
          <w:rPr>
            <w:rFonts w:hint="eastAsia"/>
          </w:rPr>
          <w:t>と</w:t>
        </w:r>
      </w:ins>
      <w:ins w:id="3959" w:author="山口 晃一郎&lt;yamaguchi.koichiro@jp.panasonic.com&gt;" w:date="2021-02-22T13:38:00Z">
        <w:r>
          <w:rPr>
            <w:rFonts w:hint="eastAsia"/>
          </w:rPr>
          <w:t>同じ値と</w:t>
        </w:r>
      </w:ins>
      <w:ins w:id="3960" w:author="山口 晃一郎&lt;yamaguchi.koichiro@jp.panasonic.com&gt;" w:date="2021-02-22T13:33:00Z">
        <w:r>
          <w:rPr>
            <w:rFonts w:hint="eastAsia"/>
          </w:rPr>
          <w:t>なる。</w:t>
        </w:r>
      </w:ins>
    </w:p>
    <w:p w14:paraId="3EEF4244" w14:textId="77777777" w:rsidR="00380E5D" w:rsidRDefault="00380E5D" w:rsidP="00380E5D">
      <w:pPr>
        <w:ind w:firstLineChars="100" w:firstLine="210"/>
        <w:rPr>
          <w:ins w:id="3961" w:author="山口 晃一郎&lt;yamaguchi.koichiro@jp.panasonic.com&gt;" w:date="2021-02-22T13:33:00Z"/>
        </w:rPr>
      </w:pPr>
      <w:ins w:id="3962" w:author="山口 晃一郎&lt;yamaguchi.koichiro@jp.panasonic.com&gt;" w:date="2021-02-22T13:33:00Z">
        <w:r>
          <w:rPr>
            <w:rFonts w:hint="eastAsia"/>
          </w:rPr>
          <w:t>以下ファイル記述例。</w:t>
        </w:r>
      </w:ins>
    </w:p>
    <w:p w14:paraId="7BCE10FA" w14:textId="77777777" w:rsidR="00380E5D" w:rsidRDefault="00380E5D" w:rsidP="00380E5D">
      <w:pPr>
        <w:rPr>
          <w:ins w:id="3963" w:author="山口 晃一郎&lt;yamaguchi.koichiro@jp.panasonic.com&gt;" w:date="2021-02-22T13:40:00Z"/>
        </w:rPr>
      </w:pPr>
      <w:ins w:id="3964" w:author="山口 晃一郎&lt;yamaguchi.koichiro@jp.panasonic.com&gt;" w:date="2021-02-22T13:40:00Z">
        <w:r>
          <w:t>VEHICLE NO.,FROM TIME,TO TIME</w:t>
        </w:r>
      </w:ins>
    </w:p>
    <w:p w14:paraId="2B6E44B4" w14:textId="77777777" w:rsidR="005F5A31" w:rsidRDefault="00BE08DD" w:rsidP="00380E5D">
      <w:pPr>
        <w:rPr>
          <w:ins w:id="3965" w:author="山口 晃一郎&lt;yamaguchi.koichiro@jp.panasonic.com&gt;" w:date="2021-02-22T13:40:00Z"/>
        </w:rPr>
      </w:pPr>
      <w:ins w:id="3966" w:author="山口 晃一郎&lt;yamaguchi.koichiro@jp.panasonic.com&gt;" w:date="2021-02-22T13:41:00Z">
        <w:r w:rsidRPr="00BE08DD">
          <w:t>0,2021/1/12 10:00:00,2021/1/12 12:00:00</w:t>
        </w:r>
      </w:ins>
    </w:p>
    <w:p w14:paraId="404E66DC" w14:textId="77777777" w:rsidR="00380E5D" w:rsidRDefault="00380E5D" w:rsidP="00380E5D">
      <w:pPr>
        <w:rPr>
          <w:ins w:id="3967" w:author="山口 晃一郎&lt;yamaguchi.koichiro@jp.panasonic.com&gt;" w:date="2021-02-25T11:18:00Z"/>
        </w:rPr>
      </w:pPr>
    </w:p>
    <w:p w14:paraId="1ACCEBFA" w14:textId="77777777" w:rsidR="00A368FC" w:rsidRDefault="00A368FC">
      <w:pPr>
        <w:pStyle w:val="2"/>
        <w:rPr>
          <w:ins w:id="3968" w:author="山口 晃一郎&lt;yamaguchi.koichiro@jp.panasonic.com&gt;" w:date="2021-02-25T11:18:00Z"/>
        </w:rPr>
        <w:pPrChange w:id="3969" w:author="山口 晃一郎&lt;yamaguchi.koichiro@jp.panasonic.com&gt;" w:date="2021-02-25T11:18:00Z">
          <w:pPr>
            <w:pStyle w:val="2"/>
            <w:numPr>
              <w:numId w:val="79"/>
            </w:numPr>
          </w:pPr>
        </w:pPrChange>
      </w:pPr>
      <w:ins w:id="3970" w:author="山口 晃一郎&lt;yamaguchi.koichiro@jp.panasonic.com&gt;" w:date="2021-02-25T11:19:00Z">
        <w:r>
          <w:t xml:space="preserve"> </w:t>
        </w:r>
        <w:bookmarkStart w:id="3971" w:name="_Toc120881819"/>
        <w:r>
          <w:rPr>
            <w:rFonts w:hint="eastAsia"/>
          </w:rPr>
          <w:t>立寄不可</w:t>
        </w:r>
      </w:ins>
      <w:ins w:id="3972" w:author="山口 晃一郎&lt;yamaguchi.koichiro@jp.panasonic.com&gt;" w:date="2021-02-25T11:18:00Z">
        <w:r>
          <w:rPr>
            <w:rFonts w:hint="eastAsia"/>
          </w:rPr>
          <w:t>ファイル</w:t>
        </w:r>
        <w:bookmarkEnd w:id="3971"/>
      </w:ins>
    </w:p>
    <w:p w14:paraId="4285986F" w14:textId="77777777" w:rsidR="00A368FC" w:rsidRDefault="00A368FC" w:rsidP="00A368FC">
      <w:pPr>
        <w:ind w:firstLineChars="100" w:firstLine="210"/>
        <w:rPr>
          <w:ins w:id="3973" w:author="山口 晃一郎&lt;yamaguchi.koichiro@jp.panasonic.com&gt;" w:date="2021-02-25T11:18:00Z"/>
        </w:rPr>
      </w:pPr>
      <w:ins w:id="3974" w:author="山口 晃一郎&lt;yamaguchi.koichiro@jp.panasonic.com&gt;" w:date="2021-02-25T11:18:00Z">
        <w:r>
          <w:rPr>
            <w:rFonts w:hint="eastAsia"/>
          </w:rPr>
          <w:t>,</w:t>
        </w:r>
        <w:r>
          <w:rPr>
            <w:rFonts w:hint="eastAsia"/>
          </w:rPr>
          <w:t>（カンマ）区切りの</w:t>
        </w:r>
        <w:r>
          <w:rPr>
            <w:rFonts w:hint="eastAsia"/>
          </w:rPr>
          <w:t>CSV</w:t>
        </w:r>
        <w:r>
          <w:rPr>
            <w:rFonts w:hint="eastAsia"/>
          </w:rPr>
          <w:t>ファイル。</w:t>
        </w:r>
      </w:ins>
    </w:p>
    <w:p w14:paraId="1A35A029" w14:textId="77777777" w:rsidR="00A368FC" w:rsidRDefault="00A368FC" w:rsidP="00A368FC">
      <w:pPr>
        <w:rPr>
          <w:ins w:id="3975" w:author="山口 晃一郎&lt;yamaguchi.koichiro@jp.panasonic.com&gt;" w:date="2021-02-25T11:18:00Z"/>
        </w:rPr>
      </w:pPr>
      <w:ins w:id="3976" w:author="山口 晃一郎&lt;yamaguchi.koichiro@jp.panasonic.com&gt;" w:date="2021-02-25T11:18:00Z">
        <w:r>
          <w:rPr>
            <w:rFonts w:hint="eastAsia"/>
          </w:rPr>
          <w:t xml:space="preserve">　</w:t>
        </w:r>
        <w:r>
          <w:rPr>
            <w:rFonts w:hint="eastAsia"/>
          </w:rPr>
          <w:t>1</w:t>
        </w:r>
        <w:r>
          <w:rPr>
            <w:rFonts w:hint="eastAsia"/>
          </w:rPr>
          <w:t>行目はヘッダ行で以下を記述。</w:t>
        </w:r>
      </w:ins>
    </w:p>
    <w:p w14:paraId="164E0376" w14:textId="77777777" w:rsidR="00A368FC" w:rsidRDefault="00A368FC" w:rsidP="00A368FC">
      <w:pPr>
        <w:rPr>
          <w:ins w:id="3977" w:author="山口 晃一郎&lt;yamaguchi.koichiro@jp.panasonic.com&gt;" w:date="2021-02-25T11:21:00Z"/>
        </w:rPr>
      </w:pPr>
      <w:ins w:id="3978" w:author="山口 晃一郎&lt;yamaguchi.koichiro@jp.panasonic.com&gt;" w:date="2021-02-25T11:19:00Z">
        <w:r w:rsidRPr="00A368FC">
          <w:t>CUST NO.,REJECT_VEHICLE</w:t>
        </w:r>
      </w:ins>
    </w:p>
    <w:p w14:paraId="49E7930B" w14:textId="77777777" w:rsidR="00A368FC" w:rsidRDefault="00A368FC" w:rsidP="00A368FC">
      <w:pPr>
        <w:rPr>
          <w:ins w:id="3979" w:author="山口 晃一郎&lt;yamaguchi.koichiro@jp.panasonic.com&gt;" w:date="2021-02-25T11:25:00Z"/>
        </w:rPr>
      </w:pPr>
      <w:ins w:id="3980" w:author="山口 晃一郎&lt;yamaguchi.koichiro@jp.panasonic.com&gt;" w:date="2021-02-25T11:18:00Z">
        <w:r>
          <w:rPr>
            <w:rFonts w:hint="eastAsia"/>
          </w:rPr>
          <w:t xml:space="preserve">　各項目の説明は以下。</w:t>
        </w:r>
      </w:ins>
    </w:p>
    <w:p w14:paraId="5400EA48" w14:textId="77777777" w:rsidR="00A368FC" w:rsidRDefault="00A368FC" w:rsidP="00A368FC">
      <w:pPr>
        <w:rPr>
          <w:ins w:id="3981" w:author="山口 晃一郎&lt;yamaguchi.koichiro@jp.panasonic.com&gt;" w:date="2021-02-25T11:18:00Z"/>
        </w:rPr>
      </w:pPr>
      <w:ins w:id="3982" w:author="山口 晃一郎&lt;yamaguchi.koichiro@jp.panasonic.com&gt;" w:date="2021-02-25T11:25:00Z">
        <w:r w:rsidRPr="00A368FC">
          <w:t>CUST NO.</w:t>
        </w:r>
        <w:r>
          <w:rPr>
            <w:rFonts w:hint="eastAsia"/>
          </w:rPr>
          <w:t>：配送定義ファイルで定義した値、及び、及び、</w:t>
        </w:r>
        <w:r w:rsidRPr="006F22FB">
          <w:rPr>
            <w:rFonts w:hint="eastAsia"/>
          </w:rPr>
          <w:t>充電スポット定義ファイル</w:t>
        </w:r>
        <w:r>
          <w:rPr>
            <w:rFonts w:hint="eastAsia"/>
          </w:rPr>
          <w:t>で定義した値。立寄不可を指定したい</w:t>
        </w:r>
        <w:r>
          <w:rPr>
            <w:rFonts w:hint="eastAsia"/>
          </w:rPr>
          <w:t>CUST NO.</w:t>
        </w:r>
        <w:r>
          <w:rPr>
            <w:rFonts w:hint="eastAsia"/>
          </w:rPr>
          <w:t>のみを指定する。</w:t>
        </w:r>
      </w:ins>
    </w:p>
    <w:p w14:paraId="4228AB77" w14:textId="77777777" w:rsidR="00A368FC" w:rsidRDefault="00A368FC" w:rsidP="00A368FC">
      <w:pPr>
        <w:rPr>
          <w:ins w:id="3983" w:author="山口 晃一郎&lt;yamaguchi.koichiro@jp.panasonic.com&gt;" w:date="2021-02-25T11:18:00Z"/>
        </w:rPr>
      </w:pPr>
      <w:ins w:id="3984" w:author="山口 晃一郎&lt;yamaguchi.koichiro@jp.panasonic.com&gt;" w:date="2021-02-25T11:20:00Z">
        <w:r w:rsidRPr="00A368FC">
          <w:t>REJECT_VEHICLE</w:t>
        </w:r>
      </w:ins>
      <w:ins w:id="3985" w:author="山口 晃一郎&lt;yamaguchi.koichiro@jp.panasonic.com&gt;" w:date="2021-02-25T11:18:00Z">
        <w:r>
          <w:rPr>
            <w:rFonts w:hint="eastAsia"/>
          </w:rPr>
          <w:t>：運搬車識別。</w:t>
        </w:r>
      </w:ins>
      <w:ins w:id="3986" w:author="山口 晃一郎&lt;yamaguchi.koichiro@jp.panasonic.com&gt;" w:date="2021-02-25T11:22:00Z">
        <w:r>
          <w:rPr>
            <w:rFonts w:hint="eastAsia"/>
          </w:rPr>
          <w:t>立寄不可の車両を指定</w:t>
        </w:r>
      </w:ins>
      <w:ins w:id="3987" w:author="山口 晃一郎&lt;yamaguchi.koichiro@jp.panasonic.com&gt;" w:date="2021-02-25T11:18:00Z">
        <w:r>
          <w:rPr>
            <w:rFonts w:hint="eastAsia"/>
          </w:rPr>
          <w:t>。</w:t>
        </w:r>
      </w:ins>
      <w:ins w:id="3988" w:author="山口 晃一郎&lt;yamaguchi.koichiro@jp.panasonic.com&gt;" w:date="2021-02-25T11:20:00Z">
        <w:r>
          <w:rPr>
            <w:rFonts w:hint="eastAsia"/>
          </w:rPr>
          <w:t>複数設定する場合、</w:t>
        </w:r>
        <w:r>
          <w:t>”,”</w:t>
        </w:r>
        <w:r>
          <w:rPr>
            <w:rFonts w:hint="eastAsia"/>
          </w:rPr>
          <w:t>で追記する。</w:t>
        </w:r>
      </w:ins>
    </w:p>
    <w:p w14:paraId="2D46CFDF" w14:textId="77777777" w:rsidR="00A368FC" w:rsidRPr="00CB1BEA" w:rsidRDefault="00A368FC" w:rsidP="00A368FC">
      <w:pPr>
        <w:ind w:firstLineChars="100" w:firstLine="210"/>
        <w:rPr>
          <w:ins w:id="3989" w:author="山口 晃一郎&lt;yamaguchi.koichiro@jp.panasonic.com&gt;" w:date="2021-02-25T11:18:00Z"/>
        </w:rPr>
      </w:pPr>
      <w:ins w:id="3990" w:author="山口 晃一郎&lt;yamaguchi.koichiro@jp.panasonic.com&gt;" w:date="2021-02-25T11:18:00Z">
        <w:r>
          <w:rPr>
            <w:rFonts w:hint="eastAsia"/>
          </w:rPr>
          <w:t>2</w:t>
        </w:r>
        <w:r>
          <w:rPr>
            <w:rFonts w:hint="eastAsia"/>
          </w:rPr>
          <w:t>行目からはヘッダ行で定義された値を記述する。本ファイルが省略された場合、もしくは、指定のない</w:t>
        </w:r>
      </w:ins>
      <w:ins w:id="3991" w:author="山口 晃一郎&lt;yamaguchi.koichiro@jp.panasonic.com&gt;" w:date="2021-02-25T11:21:00Z">
        <w:r>
          <w:rPr>
            <w:rFonts w:hint="eastAsia"/>
          </w:rPr>
          <w:t>CUST NO.</w:t>
        </w:r>
      </w:ins>
      <w:ins w:id="3992" w:author="山口 晃一郎&lt;yamaguchi.koichiro@jp.panasonic.com&gt;" w:date="2021-02-25T11:18:00Z">
        <w:r>
          <w:rPr>
            <w:rFonts w:hint="eastAsia"/>
          </w:rPr>
          <w:t>の場合、</w:t>
        </w:r>
      </w:ins>
      <w:ins w:id="3993" w:author="山口 晃一郎&lt;yamaguchi.koichiro@jp.panasonic.com&gt;" w:date="2021-02-25T11:21:00Z">
        <w:r>
          <w:rPr>
            <w:rFonts w:hint="eastAsia"/>
          </w:rPr>
          <w:t>立寄不可はなしとする</w:t>
        </w:r>
      </w:ins>
      <w:ins w:id="3994" w:author="山口 晃一郎&lt;yamaguchi.koichiro@jp.panasonic.com&gt;" w:date="2021-02-25T11:18:00Z">
        <w:r>
          <w:rPr>
            <w:rFonts w:hint="eastAsia"/>
          </w:rPr>
          <w:t>。</w:t>
        </w:r>
      </w:ins>
    </w:p>
    <w:p w14:paraId="10A1571C" w14:textId="77777777" w:rsidR="00A368FC" w:rsidRDefault="00A368FC" w:rsidP="00A368FC">
      <w:pPr>
        <w:ind w:firstLineChars="100" w:firstLine="210"/>
        <w:rPr>
          <w:ins w:id="3995" w:author="山口 晃一郎&lt;yamaguchi.koichiro@jp.panasonic.com&gt;" w:date="2021-02-25T11:18:00Z"/>
        </w:rPr>
      </w:pPr>
      <w:ins w:id="3996" w:author="山口 晃一郎&lt;yamaguchi.koichiro@jp.panasonic.com&gt;" w:date="2021-02-25T11:18:00Z">
        <w:r>
          <w:rPr>
            <w:rFonts w:hint="eastAsia"/>
          </w:rPr>
          <w:t>以下ファイル記述例。</w:t>
        </w:r>
      </w:ins>
    </w:p>
    <w:p w14:paraId="18979063" w14:textId="77777777" w:rsidR="00A368FC" w:rsidRDefault="00A368FC" w:rsidP="00A368FC">
      <w:pPr>
        <w:rPr>
          <w:ins w:id="3997" w:author="山口 晃一郎&lt;yamaguchi.koichiro@jp.panasonic.com&gt;" w:date="2021-02-25T11:21:00Z"/>
        </w:rPr>
      </w:pPr>
      <w:ins w:id="3998" w:author="山口 晃一郎&lt;yamaguchi.koichiro@jp.panasonic.com&gt;" w:date="2021-02-25T11:21:00Z">
        <w:r>
          <w:t>CUST NO.,REJECT_VEHICLE</w:t>
        </w:r>
      </w:ins>
    </w:p>
    <w:p w14:paraId="098AD6D2" w14:textId="77777777" w:rsidR="00A368FC" w:rsidRDefault="00A368FC" w:rsidP="00A368FC">
      <w:pPr>
        <w:rPr>
          <w:ins w:id="3999" w:author="山口 晃一郎&lt;yamaguchi.koichiro@jp.panasonic.com&gt;" w:date="2021-02-25T11:21:00Z"/>
        </w:rPr>
      </w:pPr>
      <w:ins w:id="4000" w:author="山口 晃一郎&lt;yamaguchi.koichiro@jp.panasonic.com&gt;" w:date="2021-02-25T11:21:00Z">
        <w:r>
          <w:t>10,0,1</w:t>
        </w:r>
      </w:ins>
    </w:p>
    <w:p w14:paraId="2E5FFA40" w14:textId="77777777" w:rsidR="00A368FC" w:rsidRDefault="00A368FC" w:rsidP="00A368FC">
      <w:pPr>
        <w:rPr>
          <w:ins w:id="4001" w:author="山口 晃一郎&lt;yamaguchi.koichiro@jp.panasonic.com&gt;" w:date="2021-02-25T11:21:00Z"/>
        </w:rPr>
      </w:pPr>
      <w:ins w:id="4002" w:author="山口 晃一郎&lt;yamaguchi.koichiro@jp.panasonic.com&gt;" w:date="2021-02-25T11:21:00Z">
        <w:r>
          <w:t>20,2</w:t>
        </w:r>
      </w:ins>
    </w:p>
    <w:p w14:paraId="3310396D" w14:textId="77777777" w:rsidR="00A368FC" w:rsidRDefault="00A368FC" w:rsidP="00A368FC">
      <w:pPr>
        <w:rPr>
          <w:ins w:id="4003" w:author="山口 晃一郎&lt;yamaguchi.koichiro@jp.panasonic.com&gt;" w:date="2021-02-22T13:45:00Z"/>
        </w:rPr>
      </w:pPr>
    </w:p>
    <w:p w14:paraId="1077CBB7" w14:textId="77777777" w:rsidR="00C22810" w:rsidRDefault="00C22810">
      <w:pPr>
        <w:pStyle w:val="2"/>
        <w:rPr>
          <w:ins w:id="4004" w:author="山口 晃一郎&lt;yamaguchi.koichiro@jp.panasonic.com&gt;" w:date="2021-02-22T13:45:00Z"/>
        </w:rPr>
        <w:pPrChange w:id="4005" w:author="山口 晃一郎&lt;yamaguchi.koichiro@jp.panasonic.com&gt;" w:date="2021-02-22T13:46:00Z">
          <w:pPr>
            <w:pStyle w:val="2"/>
            <w:numPr>
              <w:numId w:val="76"/>
            </w:numPr>
          </w:pPr>
        </w:pPrChange>
      </w:pPr>
      <w:ins w:id="4006" w:author="山口 晃一郎&lt;yamaguchi.koichiro@jp.panasonic.com&gt;" w:date="2021-02-22T13:46:00Z">
        <w:r>
          <w:rPr>
            <w:rFonts w:hint="eastAsia"/>
          </w:rPr>
          <w:t xml:space="preserve"> </w:t>
        </w:r>
        <w:bookmarkStart w:id="4007" w:name="_Ref64894352"/>
        <w:bookmarkStart w:id="4008" w:name="_Toc120881820"/>
        <w:r>
          <w:rPr>
            <w:rFonts w:hint="eastAsia"/>
          </w:rPr>
          <w:t>経験コスト</w:t>
        </w:r>
      </w:ins>
      <w:ins w:id="4009" w:author="山口 晃一郎&lt;yamaguchi.koichiro@jp.panasonic.com&gt;" w:date="2021-02-22T13:45:00Z">
        <w:r w:rsidRPr="006F22FB">
          <w:rPr>
            <w:rFonts w:hint="eastAsia"/>
          </w:rPr>
          <w:t>ファイル</w:t>
        </w:r>
        <w:bookmarkEnd w:id="4007"/>
        <w:bookmarkEnd w:id="4008"/>
      </w:ins>
    </w:p>
    <w:p w14:paraId="5ECED909" w14:textId="77777777" w:rsidR="00C22810" w:rsidRDefault="00C22810" w:rsidP="00C22810">
      <w:pPr>
        <w:rPr>
          <w:ins w:id="4010" w:author="山口 晃一郎&lt;yamaguchi.koichiro@jp.panasonic.com&gt;" w:date="2021-02-22T13:45:00Z"/>
        </w:rPr>
      </w:pPr>
      <w:ins w:id="4011" w:author="山口 晃一郎&lt;yamaguchi.koichiro@jp.panasonic.com&gt;" w:date="2021-02-22T13:45:00Z">
        <w:r>
          <w:rPr>
            <w:rFonts w:hint="eastAsia"/>
          </w:rPr>
          <w:t xml:space="preserve">　</w:t>
        </w:r>
        <w:r>
          <w:rPr>
            <w:rFonts w:hint="eastAsia"/>
          </w:rPr>
          <w:t>,</w:t>
        </w:r>
        <w:r>
          <w:rPr>
            <w:rFonts w:hint="eastAsia"/>
          </w:rPr>
          <w:t>（カンマ）区切りの</w:t>
        </w:r>
        <w:r>
          <w:rPr>
            <w:rFonts w:hint="eastAsia"/>
          </w:rPr>
          <w:t>CSV</w:t>
        </w:r>
        <w:r>
          <w:rPr>
            <w:rFonts w:hint="eastAsia"/>
          </w:rPr>
          <w:t>ファイル。</w:t>
        </w:r>
      </w:ins>
    </w:p>
    <w:p w14:paraId="406918E5" w14:textId="77777777" w:rsidR="00C22810" w:rsidRDefault="00C22810" w:rsidP="00C22810">
      <w:pPr>
        <w:rPr>
          <w:ins w:id="4012" w:author="山口 晃一郎&lt;yamaguchi.koichiro@jp.panasonic.com&gt;" w:date="2021-02-22T13:45:00Z"/>
        </w:rPr>
      </w:pPr>
      <w:ins w:id="4013" w:author="山口 晃一郎&lt;yamaguchi.koichiro@jp.panasonic.com&gt;" w:date="2021-02-22T13:45:00Z">
        <w:r>
          <w:rPr>
            <w:rFonts w:hint="eastAsia"/>
          </w:rPr>
          <w:t xml:space="preserve">　ヘッダ行なし。</w:t>
        </w:r>
        <w:r>
          <w:rPr>
            <w:rFonts w:hint="eastAsia"/>
          </w:rPr>
          <w:t>1</w:t>
        </w:r>
        <w:r>
          <w:rPr>
            <w:rFonts w:hint="eastAsia"/>
          </w:rPr>
          <w:t>行目から以下に相当する値を記述。</w:t>
        </w:r>
      </w:ins>
    </w:p>
    <w:p w14:paraId="1AECCEE1" w14:textId="77777777" w:rsidR="00C22810" w:rsidRDefault="00C22810" w:rsidP="00C22810">
      <w:pPr>
        <w:rPr>
          <w:ins w:id="4014" w:author="山口 晃一郎&lt;yamaguchi.koichiro@jp.panasonic.com&gt;" w:date="2021-02-22T13:45:00Z"/>
        </w:rPr>
      </w:pPr>
      <w:ins w:id="4015" w:author="山口 晃一郎&lt;yamaguchi.koichiro@jp.panasonic.com&gt;" w:date="2021-02-22T13:45:00Z">
        <w:r>
          <w:rPr>
            <w:rFonts w:hint="eastAsia"/>
          </w:rPr>
          <w:t>CUST NO.,CUST NO.,</w:t>
        </w:r>
      </w:ins>
      <w:proofErr w:type="spellStart"/>
      <w:ins w:id="4016" w:author="山口 晃一郎&lt;yamaguchi.koichiro@jp.panasonic.com&gt;" w:date="2021-02-22T13:46:00Z">
        <w:r>
          <w:t>x</w:t>
        </w:r>
      </w:ins>
      <w:ins w:id="4017" w:author="山口 晃一郎&lt;yamaguchi.koichiro@jp.panasonic.com&gt;" w:date="2021-02-22T13:45:00Z">
        <w:r>
          <w:t>cost</w:t>
        </w:r>
        <w:proofErr w:type="spellEnd"/>
      </w:ins>
    </w:p>
    <w:p w14:paraId="09C93E5F" w14:textId="77777777" w:rsidR="00C22810" w:rsidRPr="00B27DA3" w:rsidRDefault="00C22810" w:rsidP="00C22810">
      <w:pPr>
        <w:rPr>
          <w:ins w:id="4018" w:author="山口 晃一郎&lt;yamaguchi.koichiro@jp.panasonic.com&gt;" w:date="2021-02-22T13:45:00Z"/>
        </w:rPr>
      </w:pPr>
      <w:ins w:id="4019" w:author="山口 晃一郎&lt;yamaguchi.koichiro@jp.panasonic.com&gt;" w:date="2021-02-22T13:45:00Z">
        <w:r>
          <w:rPr>
            <w:rFonts w:hint="eastAsia"/>
          </w:rPr>
          <w:t xml:space="preserve">　各項目の説明は以下。</w:t>
        </w:r>
      </w:ins>
    </w:p>
    <w:p w14:paraId="086A7192" w14:textId="77777777" w:rsidR="00C22810" w:rsidRDefault="00C22810" w:rsidP="00C22810">
      <w:pPr>
        <w:rPr>
          <w:ins w:id="4020" w:author="山口 晃一郎&lt;yamaguchi.koichiro@jp.panasonic.com&gt;" w:date="2021-02-22T13:45:00Z"/>
        </w:rPr>
      </w:pPr>
      <w:ins w:id="4021" w:author="山口 晃一郎&lt;yamaguchi.koichiro@jp.panasonic.com&gt;" w:date="2021-02-22T13:45:00Z">
        <w:r>
          <w:rPr>
            <w:rFonts w:hint="eastAsia"/>
          </w:rPr>
          <w:t>CUST NO.</w:t>
        </w:r>
        <w:r>
          <w:rPr>
            <w:rFonts w:hint="eastAsia"/>
          </w:rPr>
          <w:t>：配送定義ファイルで定義した値</w:t>
        </w:r>
      </w:ins>
      <w:ins w:id="4022" w:author="山口 晃一郎&lt;yamaguchi.koichiro@jp.panasonic.com&gt;" w:date="2021-02-25T11:24:00Z">
        <w:r w:rsidR="00A368FC">
          <w:rPr>
            <w:rFonts w:hint="eastAsia"/>
          </w:rPr>
          <w:t>、及び、及び、</w:t>
        </w:r>
        <w:r w:rsidR="00A368FC" w:rsidRPr="006F22FB">
          <w:rPr>
            <w:rFonts w:hint="eastAsia"/>
          </w:rPr>
          <w:t>充電スポット定義ファイル</w:t>
        </w:r>
        <w:r w:rsidR="00A368FC">
          <w:rPr>
            <w:rFonts w:hint="eastAsia"/>
          </w:rPr>
          <w:t>で定義した値</w:t>
        </w:r>
      </w:ins>
    </w:p>
    <w:p w14:paraId="7693A436" w14:textId="77777777" w:rsidR="00C22810" w:rsidRDefault="00C22810" w:rsidP="00C22810">
      <w:pPr>
        <w:rPr>
          <w:ins w:id="4023" w:author="山口 晃一郎&lt;yamaguchi.koichiro@jp.panasonic.com&gt;" w:date="2021-02-22T13:45:00Z"/>
        </w:rPr>
      </w:pPr>
      <w:proofErr w:type="spellStart"/>
      <w:ins w:id="4024" w:author="山口 晃一郎&lt;yamaguchi.koichiro@jp.panasonic.com&gt;" w:date="2021-02-22T13:45:00Z">
        <w:r>
          <w:t>xcost</w:t>
        </w:r>
        <w:proofErr w:type="spellEnd"/>
        <w:r>
          <w:rPr>
            <w:rFonts w:hint="eastAsia"/>
          </w:rPr>
          <w:t>：</w:t>
        </w:r>
        <w:r>
          <w:rPr>
            <w:rFonts w:hint="eastAsia"/>
          </w:rPr>
          <w:t>1</w:t>
        </w:r>
        <w:r>
          <w:rPr>
            <w:rFonts w:hint="eastAsia"/>
          </w:rPr>
          <w:t>項目目の</w:t>
        </w:r>
        <w:r>
          <w:rPr>
            <w:rFonts w:hint="eastAsia"/>
          </w:rPr>
          <w:t>CUST NO.</w:t>
        </w:r>
        <w:r>
          <w:rPr>
            <w:rFonts w:hint="eastAsia"/>
          </w:rPr>
          <w:t>から</w:t>
        </w:r>
        <w:r>
          <w:rPr>
            <w:rFonts w:hint="eastAsia"/>
          </w:rPr>
          <w:t>2</w:t>
        </w:r>
        <w:r>
          <w:rPr>
            <w:rFonts w:hint="eastAsia"/>
          </w:rPr>
          <w:t>項目目の</w:t>
        </w:r>
        <w:r>
          <w:rPr>
            <w:rFonts w:hint="eastAsia"/>
          </w:rPr>
          <w:t>CUST NO.</w:t>
        </w:r>
        <w:r>
          <w:rPr>
            <w:rFonts w:hint="eastAsia"/>
          </w:rPr>
          <w:t>へ行くのに必要な</w:t>
        </w:r>
      </w:ins>
      <w:ins w:id="4025" w:author="山口 晃一郎&lt;yamaguchi.koichiro@jp.panasonic.com&gt;" w:date="2021-02-22T13:46:00Z">
        <w:r>
          <w:rPr>
            <w:rFonts w:hint="eastAsia"/>
          </w:rPr>
          <w:t>経験コスト値</w:t>
        </w:r>
      </w:ins>
      <w:ins w:id="4026" w:author="山口 晃一郎&lt;yamaguchi.koichiro@jp.panasonic.com&gt;" w:date="2021-02-22T13:45:00Z">
        <w:r>
          <w:rPr>
            <w:rFonts w:hint="eastAsia"/>
          </w:rPr>
          <w:t>。</w:t>
        </w:r>
        <w:r>
          <w:rPr>
            <w:rFonts w:hint="eastAsia"/>
          </w:rPr>
          <w:t>1</w:t>
        </w:r>
        <w:r>
          <w:rPr>
            <w:rFonts w:hint="eastAsia"/>
          </w:rPr>
          <w:t>項目目の</w:t>
        </w:r>
        <w:r>
          <w:rPr>
            <w:rFonts w:hint="eastAsia"/>
          </w:rPr>
          <w:t>CUST NO.</w:t>
        </w:r>
        <w:r>
          <w:rPr>
            <w:rFonts w:hint="eastAsia"/>
          </w:rPr>
          <w:t>から</w:t>
        </w:r>
        <w:r>
          <w:rPr>
            <w:rFonts w:hint="eastAsia"/>
          </w:rPr>
          <w:t>2</w:t>
        </w:r>
        <w:r>
          <w:rPr>
            <w:rFonts w:hint="eastAsia"/>
          </w:rPr>
          <w:t>項目目の</w:t>
        </w:r>
        <w:r>
          <w:rPr>
            <w:rFonts w:hint="eastAsia"/>
          </w:rPr>
          <w:t>CUST NO.</w:t>
        </w:r>
        <w:r>
          <w:rPr>
            <w:rFonts w:hint="eastAsia"/>
          </w:rPr>
          <w:t>へ行けない場合、「</w:t>
        </w:r>
        <w:r>
          <w:rPr>
            <w:rFonts w:hint="eastAsia"/>
          </w:rPr>
          <w:t>-1</w:t>
        </w:r>
        <w:r>
          <w:rPr>
            <w:rFonts w:hint="eastAsia"/>
          </w:rPr>
          <w:t>」を格納する。</w:t>
        </w:r>
      </w:ins>
    </w:p>
    <w:p w14:paraId="190F91F9" w14:textId="77777777" w:rsidR="00C22810" w:rsidRDefault="00C22810" w:rsidP="00C22810">
      <w:pPr>
        <w:ind w:firstLineChars="100" w:firstLine="210"/>
        <w:rPr>
          <w:ins w:id="4027" w:author="山口 晃一郎&lt;yamaguchi.koichiro@jp.panasonic.com&gt;" w:date="2021-02-22T13:45:00Z"/>
        </w:rPr>
      </w:pPr>
    </w:p>
    <w:p w14:paraId="055FB5BB" w14:textId="77777777" w:rsidR="00C22810" w:rsidRDefault="00C22810" w:rsidP="00C22810">
      <w:pPr>
        <w:ind w:firstLineChars="100" w:firstLine="210"/>
        <w:rPr>
          <w:ins w:id="4028" w:author="山口 晃一郎&lt;yamaguchi.koichiro@jp.panasonic.com&gt;" w:date="2021-02-22T13:45:00Z"/>
        </w:rPr>
      </w:pPr>
      <w:ins w:id="4029" w:author="山口 晃一郎&lt;yamaguchi.koichiro@jp.panasonic.com&gt;" w:date="2021-02-22T13:45:00Z">
        <w:r>
          <w:rPr>
            <w:rFonts w:hint="eastAsia"/>
          </w:rPr>
          <w:t>配送定義ファイルで定義した</w:t>
        </w:r>
        <w:r>
          <w:rPr>
            <w:rFonts w:hint="eastAsia"/>
          </w:rPr>
          <w:t>CUST NO.</w:t>
        </w:r>
      </w:ins>
      <w:ins w:id="4030" w:author="山口 晃一郎&lt;yamaguchi.koichiro@jp.panasonic.com&gt;" w:date="2021-02-22T13:47:00Z">
        <w:r>
          <w:rPr>
            <w:rFonts w:hint="eastAsia"/>
          </w:rPr>
          <w:t>、及び、</w:t>
        </w:r>
        <w:r w:rsidRPr="006F22FB">
          <w:rPr>
            <w:rFonts w:hint="eastAsia"/>
          </w:rPr>
          <w:t>充電スポット定義ファイル</w:t>
        </w:r>
        <w:r>
          <w:rPr>
            <w:rFonts w:hint="eastAsia"/>
          </w:rPr>
          <w:t>の</w:t>
        </w:r>
        <w:r>
          <w:t>C-SPOT NO.</w:t>
        </w:r>
      </w:ins>
      <w:ins w:id="4031" w:author="山口 晃一郎&lt;yamaguchi.koichiro@jp.panasonic.com&gt;" w:date="2021-02-22T13:48:00Z">
        <w:r>
          <w:rPr>
            <w:rFonts w:hint="eastAsia"/>
          </w:rPr>
          <w:t>、及び、最終訪問先定義ファイルの</w:t>
        </w:r>
        <w:r>
          <w:rPr>
            <w:rFonts w:hint="eastAsia"/>
          </w:rPr>
          <w:t>CUST NO.</w:t>
        </w:r>
      </w:ins>
      <w:ins w:id="4032" w:author="山口 晃一郎&lt;yamaguchi.koichiro@jp.panasonic.com&gt;" w:date="2021-02-22T13:45:00Z">
        <w:r>
          <w:rPr>
            <w:rFonts w:hint="eastAsia"/>
          </w:rPr>
          <w:t>の全ての組み合わせを記述する。</w:t>
        </w:r>
      </w:ins>
    </w:p>
    <w:p w14:paraId="43CB8A38" w14:textId="77777777" w:rsidR="00C22810" w:rsidRDefault="00C22810" w:rsidP="00C22810">
      <w:pPr>
        <w:ind w:firstLineChars="100" w:firstLine="210"/>
        <w:rPr>
          <w:ins w:id="4033" w:author="山口 晃一郎&lt;yamaguchi.koichiro@jp.panasonic.com&gt;" w:date="2021-02-22T13:45:00Z"/>
        </w:rPr>
      </w:pPr>
      <w:ins w:id="4034" w:author="山口 晃一郎&lt;yamaguchi.koichiro@jp.panasonic.com&gt;" w:date="2021-02-22T13:45:00Z">
        <w:r>
          <w:rPr>
            <w:rFonts w:hint="eastAsia"/>
          </w:rPr>
          <w:t>同一</w:t>
        </w:r>
        <w:r>
          <w:rPr>
            <w:rFonts w:hint="eastAsia"/>
          </w:rPr>
          <w:t>CUST NO.</w:t>
        </w:r>
        <w:r>
          <w:rPr>
            <w:rFonts w:hint="eastAsia"/>
          </w:rPr>
          <w:t>同士の組み合わせは記述しなくても良い。記述した場合、処理速度低下の要因となる。</w:t>
        </w:r>
      </w:ins>
    </w:p>
    <w:p w14:paraId="72826487" w14:textId="77777777" w:rsidR="00C22810" w:rsidRDefault="00C22810" w:rsidP="00C22810">
      <w:pPr>
        <w:ind w:firstLineChars="100" w:firstLine="210"/>
        <w:rPr>
          <w:ins w:id="4035" w:author="山口 晃一郎&lt;yamaguchi.koichiro@jp.panasonic.com&gt;" w:date="2021-02-22T13:45:00Z"/>
        </w:rPr>
      </w:pPr>
      <w:ins w:id="4036" w:author="山口 晃一郎&lt;yamaguchi.koichiro@jp.panasonic.com&gt;" w:date="2021-02-22T13:45:00Z">
        <w:r>
          <w:rPr>
            <w:rFonts w:hint="eastAsia"/>
          </w:rPr>
          <w:t>配送定義ファイルに定義されない</w:t>
        </w:r>
        <w:r>
          <w:rPr>
            <w:rFonts w:hint="eastAsia"/>
          </w:rPr>
          <w:t>CUST NO.</w:t>
        </w:r>
        <w:r>
          <w:rPr>
            <w:rFonts w:hint="eastAsia"/>
          </w:rPr>
          <w:t>を記述しても動作に問題はないが、処理速度低下の要因となる。</w:t>
        </w:r>
      </w:ins>
    </w:p>
    <w:p w14:paraId="0F577540" w14:textId="77777777" w:rsidR="00C22810" w:rsidRDefault="00C22810" w:rsidP="00C22810">
      <w:pPr>
        <w:ind w:firstLineChars="100" w:firstLine="210"/>
        <w:rPr>
          <w:ins w:id="4037" w:author="山口 晃一郎&lt;yamaguchi.koichiro@jp.panasonic.com&gt;" w:date="2021-02-22T13:45:00Z"/>
        </w:rPr>
      </w:pPr>
      <w:ins w:id="4038" w:author="山口 晃一郎&lt;yamaguchi.koichiro@jp.panasonic.com&gt;" w:date="2021-02-22T13:45:00Z">
        <w:r>
          <w:rPr>
            <w:rFonts w:hint="eastAsia"/>
          </w:rPr>
          <w:t>2</w:t>
        </w:r>
        <w:r>
          <w:rPr>
            <w:rFonts w:hint="eastAsia"/>
          </w:rPr>
          <w:t>地点の組み合わせは</w:t>
        </w:r>
        <w:r>
          <w:rPr>
            <w:rFonts w:hint="eastAsia"/>
          </w:rPr>
          <w:t>1</w:t>
        </w:r>
        <w:r>
          <w:rPr>
            <w:rFonts w:hint="eastAsia"/>
          </w:rPr>
          <w:t>件のみ記述する。</w:t>
        </w:r>
      </w:ins>
    </w:p>
    <w:p w14:paraId="2939C270" w14:textId="77777777" w:rsidR="00C22810" w:rsidRDefault="00C22810" w:rsidP="00C22810">
      <w:pPr>
        <w:ind w:firstLineChars="100" w:firstLine="210"/>
        <w:rPr>
          <w:ins w:id="4039" w:author="山口 晃一郎&lt;yamaguchi.koichiro@jp.panasonic.com&gt;" w:date="2021-02-22T13:45:00Z"/>
        </w:rPr>
      </w:pPr>
      <w:ins w:id="4040" w:author="山口 晃一郎&lt;yamaguchi.koichiro@jp.panasonic.com&gt;" w:date="2021-02-22T13:45:00Z">
        <w:r>
          <w:rPr>
            <w:rFonts w:hint="eastAsia"/>
          </w:rPr>
          <w:t>以下ファイル記述例。</w:t>
        </w:r>
      </w:ins>
    </w:p>
    <w:p w14:paraId="27E50048" w14:textId="77777777" w:rsidR="00C22810" w:rsidRPr="003B1F20" w:rsidRDefault="00C22810" w:rsidP="00C22810">
      <w:pPr>
        <w:rPr>
          <w:ins w:id="4041" w:author="山口 晃一郎&lt;yamaguchi.koichiro@jp.panasonic.com&gt;" w:date="2021-02-22T13:45:00Z"/>
        </w:rPr>
      </w:pPr>
    </w:p>
    <w:p w14:paraId="17488979" w14:textId="77777777" w:rsidR="00C22810" w:rsidRDefault="00C22810" w:rsidP="00C22810">
      <w:pPr>
        <w:rPr>
          <w:ins w:id="4042" w:author="山口 晃一郎&lt;yamaguchi.koichiro@jp.panasonic.com&gt;" w:date="2021-02-22T13:45:00Z"/>
        </w:rPr>
      </w:pPr>
      <w:ins w:id="4043" w:author="山口 晃一郎&lt;yamaguchi.koichiro@jp.panasonic.com&gt;" w:date="2021-02-22T13:45:00Z">
        <w:r>
          <w:t>0,1,1.2</w:t>
        </w:r>
      </w:ins>
    </w:p>
    <w:p w14:paraId="54CEAD17" w14:textId="77777777" w:rsidR="00C22810" w:rsidRPr="00E52BA0" w:rsidRDefault="00C22810" w:rsidP="00C22810">
      <w:pPr>
        <w:rPr>
          <w:ins w:id="4044" w:author="山口 晃一郎&lt;yamaguchi.koichiro@jp.panasonic.com&gt;" w:date="2021-02-22T13:45:00Z"/>
        </w:rPr>
      </w:pPr>
      <w:ins w:id="4045" w:author="山口 晃一郎&lt;yamaguchi.koichiro@jp.panasonic.com&gt;" w:date="2021-02-22T13:45:00Z">
        <w:r>
          <w:t>0,2,2.01</w:t>
        </w:r>
      </w:ins>
    </w:p>
    <w:p w14:paraId="17D325CC" w14:textId="77777777" w:rsidR="00C22810" w:rsidRDefault="00C22810" w:rsidP="00380E5D">
      <w:pPr>
        <w:rPr>
          <w:ins w:id="4046" w:author="山口 晃一郎&lt;yamaguchi.koichiro@jp.panasonic.com&gt;" w:date="2021-02-22T13:51:00Z"/>
        </w:rPr>
      </w:pPr>
    </w:p>
    <w:p w14:paraId="1A5DBFCE" w14:textId="77777777" w:rsidR="00C22810" w:rsidRDefault="00C22810">
      <w:pPr>
        <w:pStyle w:val="2"/>
        <w:rPr>
          <w:ins w:id="4047" w:author="山口 晃一郎&lt;yamaguchi.koichiro@jp.panasonic.com&gt;" w:date="2021-02-22T13:51:00Z"/>
        </w:rPr>
        <w:pPrChange w:id="4048" w:author="山口 晃一郎&lt;yamaguchi.koichiro@jp.panasonic.com&gt;" w:date="2021-02-22T13:51:00Z">
          <w:pPr>
            <w:pStyle w:val="2"/>
            <w:numPr>
              <w:numId w:val="77"/>
            </w:numPr>
          </w:pPr>
        </w:pPrChange>
      </w:pPr>
      <w:ins w:id="4049" w:author="山口 晃一郎&lt;yamaguchi.koichiro@jp.panasonic.com&gt;" w:date="2021-02-22T13:53:00Z">
        <w:r>
          <w:rPr>
            <w:rFonts w:hint="eastAsia"/>
          </w:rPr>
          <w:t xml:space="preserve"> </w:t>
        </w:r>
      </w:ins>
      <w:bookmarkStart w:id="4050" w:name="_Toc120881821"/>
      <w:ins w:id="4051" w:author="山口 晃一郎&lt;yamaguchi.koichiro@jp.panasonic.com&gt;" w:date="2021-02-22T13:51:00Z">
        <w:r>
          <w:rPr>
            <w:rFonts w:hint="eastAsia"/>
          </w:rPr>
          <w:t>時間別経験コスト</w:t>
        </w:r>
        <w:r w:rsidRPr="006F22FB">
          <w:rPr>
            <w:rFonts w:hint="eastAsia"/>
          </w:rPr>
          <w:t>ファイル</w:t>
        </w:r>
        <w:bookmarkEnd w:id="4050"/>
      </w:ins>
    </w:p>
    <w:p w14:paraId="1993FA42" w14:textId="77777777" w:rsidR="00C22810" w:rsidRDefault="00C22810" w:rsidP="00C22810">
      <w:pPr>
        <w:ind w:firstLineChars="100" w:firstLine="210"/>
        <w:rPr>
          <w:ins w:id="4052" w:author="山口 晃一郎&lt;yamaguchi.koichiro@jp.panasonic.com&gt;" w:date="2021-02-22T13:51:00Z"/>
        </w:rPr>
      </w:pPr>
      <w:ins w:id="4053" w:author="山口 晃一郎&lt;yamaguchi.koichiro@jp.panasonic.com&gt;" w:date="2021-02-22T13:51:00Z">
        <w:r>
          <w:rPr>
            <w:rFonts w:hint="eastAsia"/>
          </w:rPr>
          <w:t>,</w:t>
        </w:r>
        <w:r>
          <w:rPr>
            <w:rFonts w:hint="eastAsia"/>
          </w:rPr>
          <w:t>（カンマ）区切りの</w:t>
        </w:r>
        <w:r>
          <w:rPr>
            <w:rFonts w:hint="eastAsia"/>
          </w:rPr>
          <w:t>CSV</w:t>
        </w:r>
        <w:r>
          <w:rPr>
            <w:rFonts w:hint="eastAsia"/>
          </w:rPr>
          <w:t>ファイル。</w:t>
        </w:r>
      </w:ins>
    </w:p>
    <w:p w14:paraId="5CF48733" w14:textId="77777777" w:rsidR="00C22810" w:rsidRDefault="00C22810" w:rsidP="00C22810">
      <w:pPr>
        <w:rPr>
          <w:ins w:id="4054" w:author="山口 晃一郎&lt;yamaguchi.koichiro@jp.panasonic.com&gt;" w:date="2021-02-22T13:51:00Z"/>
        </w:rPr>
      </w:pPr>
      <w:ins w:id="4055" w:author="山口 晃一郎&lt;yamaguchi.koichiro@jp.panasonic.com&gt;" w:date="2021-02-22T13:51:00Z">
        <w:r>
          <w:rPr>
            <w:rFonts w:hint="eastAsia"/>
          </w:rPr>
          <w:t xml:space="preserve">　</w:t>
        </w:r>
        <w:r>
          <w:rPr>
            <w:rFonts w:hint="eastAsia"/>
          </w:rPr>
          <w:t>1</w:t>
        </w:r>
        <w:r>
          <w:rPr>
            <w:rFonts w:hint="eastAsia"/>
          </w:rPr>
          <w:t>行目はヘッダ行で以下を記述。</w:t>
        </w:r>
      </w:ins>
    </w:p>
    <w:p w14:paraId="2BF38579" w14:textId="77777777" w:rsidR="00C22810" w:rsidRDefault="00C22810" w:rsidP="00C22810">
      <w:pPr>
        <w:rPr>
          <w:ins w:id="4056" w:author="山口 晃一郎&lt;yamaguchi.koichiro@jp.panasonic.com&gt;" w:date="2021-02-22T13:51:00Z"/>
        </w:rPr>
      </w:pPr>
      <w:ins w:id="4057" w:author="山口 晃一郎&lt;yamaguchi.koichiro@jp.panasonic.com&gt;" w:date="2021-02-22T13:51:00Z">
        <w:r w:rsidRPr="009B2A5E">
          <w:t>START_TIME,</w:t>
        </w:r>
        <w:r>
          <w:rPr>
            <w:rFonts w:hint="eastAsia"/>
          </w:rPr>
          <w:t>XCOST</w:t>
        </w:r>
        <w:r w:rsidRPr="009B2A5E">
          <w:t>_FILE</w:t>
        </w:r>
      </w:ins>
    </w:p>
    <w:p w14:paraId="3854338C" w14:textId="77777777" w:rsidR="00C22810" w:rsidRDefault="00C22810" w:rsidP="00C22810">
      <w:pPr>
        <w:rPr>
          <w:ins w:id="4058" w:author="山口 晃一郎&lt;yamaguchi.koichiro@jp.panasonic.com&gt;" w:date="2021-02-22T13:51:00Z"/>
        </w:rPr>
      </w:pPr>
      <w:ins w:id="4059" w:author="山口 晃一郎&lt;yamaguchi.koichiro@jp.panasonic.com&gt;" w:date="2021-02-22T13:51:00Z">
        <w:r>
          <w:rPr>
            <w:rFonts w:hint="eastAsia"/>
          </w:rPr>
          <w:t xml:space="preserve">　各項目の説明は以下。</w:t>
        </w:r>
      </w:ins>
    </w:p>
    <w:p w14:paraId="114A4B5E" w14:textId="77777777" w:rsidR="00C22810" w:rsidRDefault="00C22810" w:rsidP="00C22810">
      <w:pPr>
        <w:rPr>
          <w:ins w:id="4060" w:author="山口 晃一郎&lt;yamaguchi.koichiro@jp.panasonic.com&gt;" w:date="2021-02-22T13:51:00Z"/>
        </w:rPr>
      </w:pPr>
      <w:ins w:id="4061" w:author="山口 晃一郎&lt;yamaguchi.koichiro@jp.panasonic.com&gt;" w:date="2021-02-22T13:51:00Z">
        <w:r w:rsidRPr="009B2A5E">
          <w:t>START_TIME</w:t>
        </w:r>
        <w:r>
          <w:rPr>
            <w:rFonts w:hint="eastAsia"/>
          </w:rPr>
          <w:t>：同じ行の</w:t>
        </w:r>
      </w:ins>
      <w:ins w:id="4062" w:author="山口 晃一郎&lt;yamaguchi.koichiro@jp.panasonic.com&gt;" w:date="2021-02-22T13:56:00Z">
        <w:r w:rsidR="00636A02">
          <w:rPr>
            <w:rFonts w:hint="eastAsia"/>
          </w:rPr>
          <w:t>XCOST</w:t>
        </w:r>
      </w:ins>
      <w:ins w:id="4063" w:author="山口 晃一郎&lt;yamaguchi.koichiro@jp.panasonic.com&gt;" w:date="2021-02-22T13:51:00Z">
        <w:r>
          <w:rPr>
            <w:rFonts w:hint="eastAsia"/>
          </w:rPr>
          <w:t>_FILE</w:t>
        </w:r>
        <w:r w:rsidR="00636A02">
          <w:rPr>
            <w:rFonts w:hint="eastAsia"/>
          </w:rPr>
          <w:t>で指定する</w:t>
        </w:r>
      </w:ins>
      <w:ins w:id="4064" w:author="山口 晃一郎&lt;yamaguchi.koichiro@jp.panasonic.com&gt;" w:date="2021-02-22T13:56:00Z">
        <w:r w:rsidR="00636A02">
          <w:rPr>
            <w:rFonts w:hint="eastAsia"/>
          </w:rPr>
          <w:t>経験コスト</w:t>
        </w:r>
      </w:ins>
      <w:ins w:id="4065" w:author="山口 晃一郎&lt;yamaguchi.koichiro@jp.panasonic.com&gt;" w:date="2021-02-22T13:51:00Z">
        <w:r>
          <w:rPr>
            <w:rFonts w:hint="eastAsia"/>
          </w:rPr>
          <w:t>ファイルが有効となる開始時刻を時分</w:t>
        </w:r>
        <w:r>
          <w:rPr>
            <w:rFonts w:hint="eastAsia"/>
          </w:rPr>
          <w:t>(</w:t>
        </w:r>
        <w:proofErr w:type="spellStart"/>
        <w:r>
          <w:rPr>
            <w:rFonts w:hint="eastAsia"/>
          </w:rPr>
          <w:t>hh:mm</w:t>
        </w:r>
        <w:proofErr w:type="spellEnd"/>
        <w:r>
          <w:rPr>
            <w:rFonts w:hint="eastAsia"/>
          </w:rPr>
          <w:t>)</w:t>
        </w:r>
        <w:r>
          <w:rPr>
            <w:rFonts w:hint="eastAsia"/>
          </w:rPr>
          <w:t>、もしくは、年月日時分秒</w:t>
        </w:r>
        <w:r>
          <w:rPr>
            <w:rFonts w:hint="eastAsia"/>
          </w:rPr>
          <w:t>(</w:t>
        </w:r>
        <w:r>
          <w:t>Y/m/d H:M:</w:t>
        </w:r>
        <w:r w:rsidRPr="000374A4">
          <w:t>S</w:t>
        </w:r>
        <w:r>
          <w:rPr>
            <w:rFonts w:hint="eastAsia"/>
          </w:rPr>
          <w:t>)</w:t>
        </w:r>
        <w:r>
          <w:rPr>
            <w:rFonts w:hint="eastAsia"/>
          </w:rPr>
          <w:t>で指定する。本時刻より先の時刻指定が記述されるまで有効。</w:t>
        </w:r>
      </w:ins>
    </w:p>
    <w:p w14:paraId="6A3A0FE4" w14:textId="77777777" w:rsidR="00C22810" w:rsidRDefault="00C22810" w:rsidP="00C22810">
      <w:pPr>
        <w:rPr>
          <w:ins w:id="4066" w:author="山口 晃一郎&lt;yamaguchi.koichiro@jp.panasonic.com&gt;" w:date="2021-02-22T13:51:00Z"/>
        </w:rPr>
      </w:pPr>
      <w:ins w:id="4067" w:author="山口 晃一郎&lt;yamaguchi.koichiro@jp.panasonic.com&gt;" w:date="2021-02-22T13:51:00Z">
        <w:r>
          <w:rPr>
            <w:rFonts w:hint="eastAsia"/>
          </w:rPr>
          <w:t>XCOST</w:t>
        </w:r>
        <w:r w:rsidRPr="009B2A5E">
          <w:t>_FILE</w:t>
        </w:r>
        <w:r>
          <w:t xml:space="preserve"> :</w:t>
        </w:r>
      </w:ins>
      <w:ins w:id="4068" w:author="山口 晃一郎&lt;yamaguchi.koichiro@jp.panasonic.com&gt;" w:date="2021-02-22T13:52:00Z">
        <w:r>
          <w:fldChar w:fldCharType="begin"/>
        </w:r>
        <w:r>
          <w:instrText xml:space="preserve"> REF _Ref64894352 \r \h </w:instrText>
        </w:r>
      </w:ins>
      <w:r>
        <w:fldChar w:fldCharType="separate"/>
      </w:r>
      <w:ins w:id="4069" w:author="山口 晃一郎&lt;yamaguchi.koichiro@jp.panasonic.com&gt;" w:date="2021-02-22T13:52:00Z">
        <w:r>
          <w:t>5.23</w:t>
        </w:r>
        <w:r>
          <w:fldChar w:fldCharType="end"/>
        </w:r>
      </w:ins>
      <w:ins w:id="4070" w:author="山口 晃一郎&lt;yamaguchi.koichiro@jp.panasonic.com&gt;" w:date="2021-02-22T13:51:00Z">
        <w:r>
          <w:rPr>
            <w:rFonts w:hint="eastAsia"/>
          </w:rPr>
          <w:t>章で定義される経験コストファイルを指定する。</w:t>
        </w:r>
      </w:ins>
    </w:p>
    <w:p w14:paraId="50808740" w14:textId="77777777" w:rsidR="00C22810" w:rsidRDefault="00C22810" w:rsidP="00C22810">
      <w:pPr>
        <w:rPr>
          <w:ins w:id="4071" w:author="山口 晃一郎&lt;yamaguchi.koichiro@jp.panasonic.com&gt;" w:date="2021-02-22T13:51:00Z"/>
        </w:rPr>
      </w:pPr>
    </w:p>
    <w:p w14:paraId="6DD191E4" w14:textId="77777777" w:rsidR="00C22810" w:rsidRDefault="00C22810" w:rsidP="00C22810">
      <w:pPr>
        <w:rPr>
          <w:ins w:id="4072" w:author="山口 晃一郎&lt;yamaguchi.koichiro@jp.panasonic.com&gt;" w:date="2021-02-22T13:51:00Z"/>
        </w:rPr>
      </w:pPr>
      <w:ins w:id="4073" w:author="山口 晃一郎&lt;yamaguchi.koichiro@jp.panasonic.com&gt;" w:date="2021-02-22T13:51:00Z">
        <w:r>
          <w:rPr>
            <w:rFonts w:hint="eastAsia"/>
          </w:rPr>
          <w:t xml:space="preserve">　</w:t>
        </w:r>
        <w:r>
          <w:rPr>
            <w:rFonts w:hint="eastAsia"/>
          </w:rPr>
          <w:t>2</w:t>
        </w:r>
        <w:r>
          <w:rPr>
            <w:rFonts w:hint="eastAsia"/>
          </w:rPr>
          <w:t>行目からはヘッダ行で定義された値を記述する。指定のない時刻については</w:t>
        </w:r>
        <w:r>
          <w:rPr>
            <w:rFonts w:hint="eastAsia"/>
          </w:rPr>
          <w:t xml:space="preserve"> -</w:t>
        </w:r>
      </w:ins>
      <w:ins w:id="4074" w:author="山口 晃一郎&lt;yamaguchi.koichiro@jp.panasonic.com&gt;" w:date="2021-02-22T13:52:00Z">
        <w:r>
          <w:t>x</w:t>
        </w:r>
      </w:ins>
      <w:ins w:id="4075" w:author="山口 晃一郎&lt;yamaguchi.koichiro@jp.panasonic.com&gt;" w:date="2021-02-22T13:51:00Z">
        <w:r>
          <w:rPr>
            <w:rFonts w:hint="eastAsia"/>
          </w:rPr>
          <w:t>で指定される</w:t>
        </w:r>
      </w:ins>
      <w:ins w:id="4076" w:author="山口 晃一郎&lt;yamaguchi.koichiro@jp.panasonic.com&gt;" w:date="2021-02-22T13:52:00Z">
        <w:r>
          <w:rPr>
            <w:rFonts w:hint="eastAsia"/>
          </w:rPr>
          <w:t>経験コスト</w:t>
        </w:r>
      </w:ins>
      <w:ins w:id="4077" w:author="山口 晃一郎&lt;yamaguchi.koichiro@jp.panasonic.com&gt;" w:date="2021-02-22T13:51:00Z">
        <w:r>
          <w:rPr>
            <w:rFonts w:hint="eastAsia"/>
          </w:rPr>
          <w:t>ファイルの値が有効となる。</w:t>
        </w:r>
      </w:ins>
    </w:p>
    <w:p w14:paraId="1BD6CA65" w14:textId="77777777" w:rsidR="00C22810" w:rsidRDefault="00C22810" w:rsidP="00C22810">
      <w:pPr>
        <w:ind w:firstLineChars="100" w:firstLine="210"/>
        <w:rPr>
          <w:ins w:id="4078" w:author="山口 晃一郎&lt;yamaguchi.koichiro@jp.panasonic.com&gt;" w:date="2021-02-22T13:51:00Z"/>
        </w:rPr>
      </w:pPr>
      <w:ins w:id="4079" w:author="山口 晃一郎&lt;yamaguchi.koichiro@jp.panasonic.com&gt;" w:date="2021-02-22T13:51:00Z">
        <w:r>
          <w:rPr>
            <w:rFonts w:hint="eastAsia"/>
          </w:rPr>
          <w:t>以下ファイル記述例。</w:t>
        </w:r>
      </w:ins>
    </w:p>
    <w:p w14:paraId="1A1F5431" w14:textId="77777777" w:rsidR="00C22810" w:rsidRPr="000A6333" w:rsidRDefault="00C22810" w:rsidP="00C22810">
      <w:pPr>
        <w:rPr>
          <w:ins w:id="4080" w:author="山口 晃一郎&lt;yamaguchi.koichiro@jp.panasonic.com&gt;" w:date="2021-02-22T13:51:00Z"/>
        </w:rPr>
      </w:pPr>
    </w:p>
    <w:p w14:paraId="3EEDAAED" w14:textId="77777777" w:rsidR="00C22810" w:rsidRDefault="00C22810" w:rsidP="00C22810">
      <w:pPr>
        <w:rPr>
          <w:ins w:id="4081" w:author="山口 晃一郎&lt;yamaguchi.koichiro@jp.panasonic.com&gt;" w:date="2021-02-22T13:51:00Z"/>
        </w:rPr>
      </w:pPr>
      <w:ins w:id="4082" w:author="山口 晃一郎&lt;yamaguchi.koichiro@jp.panasonic.com&gt;" w:date="2021-02-22T13:51:00Z">
        <w:r>
          <w:t>START_TIME,</w:t>
        </w:r>
      </w:ins>
      <w:ins w:id="4083" w:author="山口 晃一郎&lt;yamaguchi.koichiro@jp.panasonic.com&gt;" w:date="2021-02-22T13:52:00Z">
        <w:r>
          <w:rPr>
            <w:rFonts w:hint="eastAsia"/>
          </w:rPr>
          <w:t>XCOST</w:t>
        </w:r>
      </w:ins>
      <w:ins w:id="4084" w:author="山口 晃一郎&lt;yamaguchi.koichiro@jp.panasonic.com&gt;" w:date="2021-02-22T13:51:00Z">
        <w:r>
          <w:t>_FILE</w:t>
        </w:r>
      </w:ins>
    </w:p>
    <w:p w14:paraId="3EC318BE" w14:textId="77777777" w:rsidR="00C22810" w:rsidRDefault="00C22810" w:rsidP="00C22810">
      <w:pPr>
        <w:rPr>
          <w:ins w:id="4085" w:author="山口 晃一郎&lt;yamaguchi.koichiro@jp.panasonic.com&gt;" w:date="2021-02-22T13:51:00Z"/>
        </w:rPr>
      </w:pPr>
      <w:ins w:id="4086" w:author="山口 晃一郎&lt;yamaguchi.koichiro@jp.panasonic.com&gt;" w:date="2021-02-22T13:51:00Z">
        <w:r>
          <w:t>10:00,</w:t>
        </w:r>
      </w:ins>
      <w:ins w:id="4087" w:author="山口 晃一郎&lt;yamaguchi.koichiro@jp.panasonic.com&gt;" w:date="2021-02-22T13:52:00Z">
        <w:r>
          <w:t>xcost</w:t>
        </w:r>
      </w:ins>
      <w:ins w:id="4088" w:author="山口 晃一郎&lt;yamaguchi.koichiro@jp.panasonic.com&gt;" w:date="2021-02-22T13:51:00Z">
        <w:r>
          <w:t>0_1000.csv</w:t>
        </w:r>
      </w:ins>
    </w:p>
    <w:p w14:paraId="5D991846" w14:textId="77777777" w:rsidR="00C22810" w:rsidRDefault="00C22810" w:rsidP="00C22810">
      <w:pPr>
        <w:rPr>
          <w:ins w:id="4089" w:author="山口 晃一郎&lt;yamaguchi.koichiro@jp.panasonic.com&gt;" w:date="2021-02-22T13:51:00Z"/>
        </w:rPr>
      </w:pPr>
      <w:ins w:id="4090" w:author="山口 晃一郎&lt;yamaguchi.koichiro@jp.panasonic.com&gt;" w:date="2021-02-22T13:51:00Z">
        <w:r>
          <w:t>12:00,C:\user\</w:t>
        </w:r>
      </w:ins>
      <w:ins w:id="4091" w:author="山口 晃一郎&lt;yamaguchi.koichiro@jp.panasonic.com&gt;" w:date="2021-02-22T13:52:00Z">
        <w:r>
          <w:t>xcost</w:t>
        </w:r>
      </w:ins>
      <w:ins w:id="4092" w:author="山口 晃一郎&lt;yamaguchi.koichiro@jp.panasonic.com&gt;" w:date="2021-02-22T13:51:00Z">
        <w:r>
          <w:t>0_1200.csv</w:t>
        </w:r>
      </w:ins>
    </w:p>
    <w:p w14:paraId="55451ACF" w14:textId="77777777" w:rsidR="00C22810" w:rsidRDefault="00C22810" w:rsidP="00380E5D">
      <w:pPr>
        <w:rPr>
          <w:ins w:id="4093" w:author="山口 晃一郎&lt;yamaguchi.koichiro@jp.panasonic.com&gt;" w:date="2021-02-22T13:53:00Z"/>
        </w:rPr>
      </w:pPr>
    </w:p>
    <w:p w14:paraId="572247D2" w14:textId="77777777" w:rsidR="00636A02" w:rsidRDefault="00636A02">
      <w:pPr>
        <w:pStyle w:val="2"/>
        <w:rPr>
          <w:ins w:id="4094" w:author="山口 晃一郎&lt;yamaguchi.koichiro@jp.panasonic.com&gt;" w:date="2021-02-22T13:53:00Z"/>
        </w:rPr>
        <w:pPrChange w:id="4095" w:author="山口 晃一郎&lt;yamaguchi.koichiro@jp.panasonic.com&gt;" w:date="2021-02-22T13:53:00Z">
          <w:pPr>
            <w:pStyle w:val="2"/>
            <w:numPr>
              <w:numId w:val="78"/>
            </w:numPr>
          </w:pPr>
        </w:pPrChange>
      </w:pPr>
      <w:ins w:id="4096" w:author="山口 晃一郎&lt;yamaguchi.koichiro@jp.panasonic.com&gt;" w:date="2021-02-22T13:53:00Z">
        <w:r>
          <w:rPr>
            <w:rFonts w:hint="eastAsia"/>
          </w:rPr>
          <w:t xml:space="preserve"> </w:t>
        </w:r>
        <w:bookmarkStart w:id="4097" w:name="_Toc120881822"/>
        <w:r>
          <w:rPr>
            <w:rFonts w:hint="eastAsia"/>
          </w:rPr>
          <w:t>時間別車両別経験コスト</w:t>
        </w:r>
        <w:r w:rsidRPr="006F22FB">
          <w:rPr>
            <w:rFonts w:hint="eastAsia"/>
          </w:rPr>
          <w:t>ファイル</w:t>
        </w:r>
        <w:bookmarkEnd w:id="4097"/>
      </w:ins>
    </w:p>
    <w:p w14:paraId="592A2E36" w14:textId="77777777" w:rsidR="00636A02" w:rsidRDefault="00636A02" w:rsidP="00636A02">
      <w:pPr>
        <w:ind w:firstLineChars="100" w:firstLine="210"/>
        <w:rPr>
          <w:ins w:id="4098" w:author="山口 晃一郎&lt;yamaguchi.koichiro@jp.panasonic.com&gt;" w:date="2021-02-22T13:53:00Z"/>
        </w:rPr>
      </w:pPr>
      <w:ins w:id="4099" w:author="山口 晃一郎&lt;yamaguchi.koichiro@jp.panasonic.com&gt;" w:date="2021-02-22T13:53:00Z">
        <w:r>
          <w:rPr>
            <w:rFonts w:hint="eastAsia"/>
          </w:rPr>
          <w:t>,</w:t>
        </w:r>
        <w:r>
          <w:rPr>
            <w:rFonts w:hint="eastAsia"/>
          </w:rPr>
          <w:t>（カンマ）区切りの</w:t>
        </w:r>
        <w:r>
          <w:rPr>
            <w:rFonts w:hint="eastAsia"/>
          </w:rPr>
          <w:t>CSV</w:t>
        </w:r>
        <w:r>
          <w:rPr>
            <w:rFonts w:hint="eastAsia"/>
          </w:rPr>
          <w:t>ファイル。</w:t>
        </w:r>
      </w:ins>
    </w:p>
    <w:p w14:paraId="423BAF2D" w14:textId="77777777" w:rsidR="00636A02" w:rsidRDefault="00636A02" w:rsidP="00636A02">
      <w:pPr>
        <w:rPr>
          <w:ins w:id="4100" w:author="山口 晃一郎&lt;yamaguchi.koichiro@jp.panasonic.com&gt;" w:date="2021-02-22T13:53:00Z"/>
        </w:rPr>
      </w:pPr>
      <w:ins w:id="4101" w:author="山口 晃一郎&lt;yamaguchi.koichiro@jp.panasonic.com&gt;" w:date="2021-02-22T13:53:00Z">
        <w:r>
          <w:rPr>
            <w:rFonts w:hint="eastAsia"/>
          </w:rPr>
          <w:t xml:space="preserve">　</w:t>
        </w:r>
        <w:r>
          <w:rPr>
            <w:rFonts w:hint="eastAsia"/>
          </w:rPr>
          <w:t>1</w:t>
        </w:r>
        <w:r>
          <w:rPr>
            <w:rFonts w:hint="eastAsia"/>
          </w:rPr>
          <w:t>行目はヘッダ行で以下を記述。</w:t>
        </w:r>
      </w:ins>
    </w:p>
    <w:p w14:paraId="06BC17DC" w14:textId="77777777" w:rsidR="00636A02" w:rsidRDefault="00636A02" w:rsidP="00636A02">
      <w:pPr>
        <w:rPr>
          <w:ins w:id="4102" w:author="山口 晃一郎&lt;yamaguchi.koichiro@jp.panasonic.com&gt;" w:date="2021-02-22T13:53:00Z"/>
        </w:rPr>
      </w:pPr>
      <w:ins w:id="4103" w:author="山口 晃一郎&lt;yamaguchi.koichiro@jp.panasonic.com&gt;" w:date="2021-02-22T13:53:00Z">
        <w:r w:rsidRPr="00940723">
          <w:t>VEHICLE_</w:t>
        </w:r>
        <w:r w:rsidRPr="005F5A31">
          <w:t xml:space="preserve"> </w:t>
        </w:r>
        <w:r>
          <w:t>TYPE</w:t>
        </w:r>
        <w:r w:rsidRPr="00940723">
          <w:t>,START_TIME,</w:t>
        </w:r>
      </w:ins>
      <w:ins w:id="4104" w:author="山口 晃一郎&lt;yamaguchi.koichiro@jp.panasonic.com&gt;" w:date="2021-02-22T13:54:00Z">
        <w:r>
          <w:t>XCOST</w:t>
        </w:r>
      </w:ins>
      <w:ins w:id="4105" w:author="山口 晃一郎&lt;yamaguchi.koichiro@jp.panasonic.com&gt;" w:date="2021-02-22T13:53:00Z">
        <w:r w:rsidRPr="00940723">
          <w:t>_FILE</w:t>
        </w:r>
      </w:ins>
    </w:p>
    <w:p w14:paraId="78EC0379" w14:textId="77777777" w:rsidR="00636A02" w:rsidRDefault="00636A02" w:rsidP="00636A02">
      <w:pPr>
        <w:rPr>
          <w:ins w:id="4106" w:author="山口 晃一郎&lt;yamaguchi.koichiro@jp.panasonic.com&gt;" w:date="2021-02-22T13:53:00Z"/>
        </w:rPr>
      </w:pPr>
      <w:ins w:id="4107" w:author="山口 晃一郎&lt;yamaguchi.koichiro@jp.panasonic.com&gt;" w:date="2021-02-22T13:53:00Z">
        <w:r>
          <w:rPr>
            <w:rFonts w:hint="eastAsia"/>
          </w:rPr>
          <w:t xml:space="preserve">　各項目の説明は以下。</w:t>
        </w:r>
      </w:ins>
    </w:p>
    <w:p w14:paraId="114E2DC6" w14:textId="77777777" w:rsidR="00636A02" w:rsidRPr="008F45B1" w:rsidRDefault="00636A02" w:rsidP="00636A02">
      <w:pPr>
        <w:rPr>
          <w:ins w:id="4108" w:author="山口 晃一郎&lt;yamaguchi.koichiro@jp.panasonic.com&gt;" w:date="2021-02-22T13:53:00Z"/>
        </w:rPr>
      </w:pPr>
      <w:ins w:id="4109" w:author="山口 晃一郎&lt;yamaguchi.koichiro@jp.panasonic.com&gt;" w:date="2021-02-22T13:53:00Z">
        <w:r>
          <w:t>VEHICLE_</w:t>
        </w:r>
        <w:r w:rsidRPr="005F5A31">
          <w:t xml:space="preserve"> </w:t>
        </w:r>
        <w:r>
          <w:t>TYPE.</w:t>
        </w:r>
        <w:r>
          <w:rPr>
            <w:rFonts w:hint="eastAsia"/>
          </w:rPr>
          <w:t>：車両種別識別。</w:t>
        </w:r>
        <w:r>
          <w:rPr>
            <w:rFonts w:hint="eastAsia"/>
          </w:rPr>
          <w:t>0</w:t>
        </w:r>
        <w:r>
          <w:rPr>
            <w:rFonts w:hint="eastAsia"/>
          </w:rPr>
          <w:t>からの通し番号で整数値を指定する。</w:t>
        </w:r>
      </w:ins>
    </w:p>
    <w:p w14:paraId="7F3EBF4C" w14:textId="77777777" w:rsidR="00636A02" w:rsidRDefault="00636A02" w:rsidP="00636A02">
      <w:pPr>
        <w:rPr>
          <w:ins w:id="4110" w:author="山口 晃一郎&lt;yamaguchi.koichiro@jp.panasonic.com&gt;" w:date="2021-02-22T13:53:00Z"/>
        </w:rPr>
      </w:pPr>
      <w:ins w:id="4111" w:author="山口 晃一郎&lt;yamaguchi.koichiro@jp.panasonic.com&gt;" w:date="2021-02-22T13:53:00Z">
        <w:r w:rsidRPr="009B2A5E">
          <w:t>START_TIME</w:t>
        </w:r>
        <w:r>
          <w:rPr>
            <w:rFonts w:hint="eastAsia"/>
          </w:rPr>
          <w:t>：</w:t>
        </w:r>
      </w:ins>
      <w:ins w:id="4112" w:author="山口 晃一郎&lt;yamaguchi.koichiro@jp.panasonic.com&gt;" w:date="2021-02-22T13:55:00Z">
        <w:r>
          <w:rPr>
            <w:rFonts w:hint="eastAsia"/>
          </w:rPr>
          <w:t>車両種別</w:t>
        </w:r>
      </w:ins>
      <w:ins w:id="4113" w:author="山口 晃一郎&lt;yamaguchi.koichiro@jp.panasonic.com&gt;" w:date="2021-02-22T13:53:00Z">
        <w:r>
          <w:rPr>
            <w:rFonts w:hint="eastAsia"/>
          </w:rPr>
          <w:t>識別で定義される同じ行の</w:t>
        </w:r>
      </w:ins>
      <w:ins w:id="4114" w:author="山口 晃一郎&lt;yamaguchi.koichiro@jp.panasonic.com&gt;" w:date="2021-02-22T13:55:00Z">
        <w:r>
          <w:rPr>
            <w:rFonts w:hint="eastAsia"/>
          </w:rPr>
          <w:t>XCOST</w:t>
        </w:r>
      </w:ins>
      <w:ins w:id="4115" w:author="山口 晃一郎&lt;yamaguchi.koichiro@jp.panasonic.com&gt;" w:date="2021-02-22T13:53:00Z">
        <w:r>
          <w:rPr>
            <w:rFonts w:hint="eastAsia"/>
          </w:rPr>
          <w:t>_FILE</w:t>
        </w:r>
        <w:r>
          <w:rPr>
            <w:rFonts w:hint="eastAsia"/>
          </w:rPr>
          <w:t>で指定する</w:t>
        </w:r>
      </w:ins>
      <w:ins w:id="4116" w:author="山口 晃一郎&lt;yamaguchi.koichiro@jp.panasonic.com&gt;" w:date="2021-02-22T13:55:00Z">
        <w:r>
          <w:rPr>
            <w:rFonts w:hint="eastAsia"/>
          </w:rPr>
          <w:t>経験コスト</w:t>
        </w:r>
      </w:ins>
      <w:ins w:id="4117" w:author="山口 晃一郎&lt;yamaguchi.koichiro@jp.panasonic.com&gt;" w:date="2021-02-22T13:53:00Z">
        <w:r>
          <w:rPr>
            <w:rFonts w:hint="eastAsia"/>
          </w:rPr>
          <w:t>ファイルが有効となる開始時刻を時分</w:t>
        </w:r>
        <w:r>
          <w:rPr>
            <w:rFonts w:hint="eastAsia"/>
          </w:rPr>
          <w:t>(</w:t>
        </w:r>
        <w:proofErr w:type="spellStart"/>
        <w:r>
          <w:rPr>
            <w:rFonts w:hint="eastAsia"/>
          </w:rPr>
          <w:t>hh:mm</w:t>
        </w:r>
        <w:proofErr w:type="spellEnd"/>
        <w:r>
          <w:rPr>
            <w:rFonts w:hint="eastAsia"/>
          </w:rPr>
          <w:t>)</w:t>
        </w:r>
        <w:r>
          <w:rPr>
            <w:rFonts w:hint="eastAsia"/>
          </w:rPr>
          <w:t>、もしくは、年月日時分秒</w:t>
        </w:r>
        <w:r>
          <w:rPr>
            <w:rFonts w:hint="eastAsia"/>
          </w:rPr>
          <w:t>(</w:t>
        </w:r>
        <w:r>
          <w:t>Y/m/d H:M:</w:t>
        </w:r>
        <w:r w:rsidRPr="000374A4">
          <w:t>S</w:t>
        </w:r>
        <w:r>
          <w:rPr>
            <w:rFonts w:hint="eastAsia"/>
          </w:rPr>
          <w:t>)</w:t>
        </w:r>
        <w:r>
          <w:rPr>
            <w:rFonts w:hint="eastAsia"/>
          </w:rPr>
          <w:t>で指定する。本時刻より先の時刻指定が記述されるまで有効。</w:t>
        </w:r>
      </w:ins>
    </w:p>
    <w:p w14:paraId="253DB38F" w14:textId="77777777" w:rsidR="00636A02" w:rsidRDefault="00636A02" w:rsidP="00636A02">
      <w:pPr>
        <w:rPr>
          <w:ins w:id="4118" w:author="山口 晃一郎&lt;yamaguchi.koichiro@jp.panasonic.com&gt;" w:date="2021-02-22T13:53:00Z"/>
        </w:rPr>
      </w:pPr>
      <w:ins w:id="4119" w:author="山口 晃一郎&lt;yamaguchi.koichiro@jp.panasonic.com&gt;" w:date="2021-02-22T13:54:00Z">
        <w:r>
          <w:t>XCOST</w:t>
        </w:r>
      </w:ins>
      <w:ins w:id="4120" w:author="山口 晃一郎&lt;yamaguchi.koichiro@jp.panasonic.com&gt;" w:date="2021-02-22T13:53:00Z">
        <w:r w:rsidRPr="009B2A5E">
          <w:t>_FILE</w:t>
        </w:r>
        <w:r>
          <w:t xml:space="preserve"> :</w:t>
        </w:r>
      </w:ins>
      <w:ins w:id="4121" w:author="山口 晃一郎&lt;yamaguchi.koichiro@jp.panasonic.com&gt;" w:date="2021-02-22T13:54:00Z">
        <w:r>
          <w:fldChar w:fldCharType="begin"/>
        </w:r>
        <w:r>
          <w:instrText xml:space="preserve"> REF _Ref64894352 \r \h </w:instrText>
        </w:r>
      </w:ins>
      <w:r>
        <w:fldChar w:fldCharType="separate"/>
      </w:r>
      <w:ins w:id="4122" w:author="山口 晃一郎&lt;yamaguchi.koichiro@jp.panasonic.com&gt;" w:date="2021-02-22T13:54:00Z">
        <w:r>
          <w:t>5.23</w:t>
        </w:r>
        <w:r>
          <w:fldChar w:fldCharType="end"/>
        </w:r>
      </w:ins>
      <w:ins w:id="4123" w:author="山口 晃一郎&lt;yamaguchi.koichiro@jp.panasonic.com&gt;" w:date="2021-02-22T13:53:00Z">
        <w:r>
          <w:rPr>
            <w:rFonts w:hint="eastAsia"/>
          </w:rPr>
          <w:t>章で定義される</w:t>
        </w:r>
      </w:ins>
      <w:ins w:id="4124" w:author="山口 晃一郎&lt;yamaguchi.koichiro@jp.panasonic.com&gt;" w:date="2021-02-22T13:54:00Z">
        <w:r>
          <w:rPr>
            <w:rFonts w:hint="eastAsia"/>
          </w:rPr>
          <w:t>経験コスト</w:t>
        </w:r>
      </w:ins>
      <w:ins w:id="4125" w:author="山口 晃一郎&lt;yamaguchi.koichiro@jp.panasonic.com&gt;" w:date="2021-02-22T13:53:00Z">
        <w:r>
          <w:rPr>
            <w:rFonts w:hint="eastAsia"/>
          </w:rPr>
          <w:t>ファイルを指定する。</w:t>
        </w:r>
      </w:ins>
    </w:p>
    <w:p w14:paraId="4B1E2C9F" w14:textId="77777777" w:rsidR="00636A02" w:rsidRDefault="00636A02" w:rsidP="00636A02">
      <w:pPr>
        <w:rPr>
          <w:ins w:id="4126" w:author="山口 晃一郎&lt;yamaguchi.koichiro@jp.panasonic.com&gt;" w:date="2021-02-22T13:53:00Z"/>
        </w:rPr>
      </w:pPr>
    </w:p>
    <w:p w14:paraId="5FA2A807" w14:textId="77777777" w:rsidR="00636A02" w:rsidRDefault="00636A02" w:rsidP="00636A02">
      <w:pPr>
        <w:rPr>
          <w:ins w:id="4127" w:author="山口 晃一郎&lt;yamaguchi.koichiro@jp.panasonic.com&gt;" w:date="2021-02-22T13:53:00Z"/>
        </w:rPr>
      </w:pPr>
      <w:ins w:id="4128" w:author="山口 晃一郎&lt;yamaguchi.koichiro@jp.panasonic.com&gt;" w:date="2021-02-22T13:53:00Z">
        <w:r>
          <w:rPr>
            <w:rFonts w:hint="eastAsia"/>
          </w:rPr>
          <w:t xml:space="preserve">　</w:t>
        </w:r>
        <w:r>
          <w:rPr>
            <w:rFonts w:hint="eastAsia"/>
          </w:rPr>
          <w:t>2</w:t>
        </w:r>
        <w:r>
          <w:rPr>
            <w:rFonts w:hint="eastAsia"/>
          </w:rPr>
          <w:t>行目からはヘッダ行で定義された値を記述する。指定のない車両及び時刻については</w:t>
        </w:r>
        <w:r>
          <w:rPr>
            <w:rFonts w:hint="eastAsia"/>
          </w:rPr>
          <w:t xml:space="preserve"> -</w:t>
        </w:r>
      </w:ins>
      <w:ins w:id="4129" w:author="山口 晃一郎&lt;yamaguchi.koichiro@jp.panasonic.com&gt;" w:date="2021-02-22T13:55:00Z">
        <w:r>
          <w:t>x</w:t>
        </w:r>
      </w:ins>
      <w:ins w:id="4130" w:author="山口 晃一郎&lt;yamaguchi.koichiro@jp.panasonic.com&gt;" w:date="2021-02-22T13:53:00Z">
        <w:r>
          <w:rPr>
            <w:rFonts w:hint="eastAsia"/>
          </w:rPr>
          <w:t>で指定される</w:t>
        </w:r>
      </w:ins>
      <w:ins w:id="4131" w:author="山口 晃一郎&lt;yamaguchi.koichiro@jp.panasonic.com&gt;" w:date="2021-02-22T13:55:00Z">
        <w:r>
          <w:rPr>
            <w:rFonts w:hint="eastAsia"/>
          </w:rPr>
          <w:t>経験コスト</w:t>
        </w:r>
      </w:ins>
      <w:ins w:id="4132" w:author="山口 晃一郎&lt;yamaguchi.koichiro@jp.panasonic.com&gt;" w:date="2021-02-22T13:53:00Z">
        <w:r>
          <w:rPr>
            <w:rFonts w:hint="eastAsia"/>
          </w:rPr>
          <w:t>ファイルの値が有効となる。時間別</w:t>
        </w:r>
      </w:ins>
      <w:ins w:id="4133" w:author="山口 晃一郎&lt;yamaguchi.koichiro@jp.panasonic.com&gt;" w:date="2021-02-22T13:55:00Z">
        <w:r>
          <w:rPr>
            <w:rFonts w:hint="eastAsia"/>
          </w:rPr>
          <w:t>経験コスト</w:t>
        </w:r>
      </w:ins>
      <w:ins w:id="4134" w:author="山口 晃一郎&lt;yamaguchi.koichiro@jp.panasonic.com&gt;" w:date="2021-02-22T13:53:00Z">
        <w:r>
          <w:rPr>
            <w:rFonts w:hint="eastAsia"/>
          </w:rPr>
          <w:t>ファイルとの併用は不可。</w:t>
        </w:r>
      </w:ins>
    </w:p>
    <w:p w14:paraId="7E14ED54" w14:textId="77777777" w:rsidR="00636A02" w:rsidRDefault="00636A02" w:rsidP="00636A02">
      <w:pPr>
        <w:ind w:firstLineChars="100" w:firstLine="210"/>
        <w:rPr>
          <w:ins w:id="4135" w:author="山口 晃一郎&lt;yamaguchi.koichiro@jp.panasonic.com&gt;" w:date="2021-02-22T13:53:00Z"/>
        </w:rPr>
      </w:pPr>
      <w:ins w:id="4136" w:author="山口 晃一郎&lt;yamaguchi.koichiro@jp.panasonic.com&gt;" w:date="2021-02-22T13:53:00Z">
        <w:r>
          <w:rPr>
            <w:rFonts w:hint="eastAsia"/>
          </w:rPr>
          <w:t>以下ファイル記述例。</w:t>
        </w:r>
      </w:ins>
    </w:p>
    <w:p w14:paraId="03E1B917" w14:textId="77777777" w:rsidR="00636A02" w:rsidRPr="000A6333" w:rsidRDefault="00636A02" w:rsidP="00636A02">
      <w:pPr>
        <w:rPr>
          <w:ins w:id="4137" w:author="山口 晃一郎&lt;yamaguchi.koichiro@jp.panasonic.com&gt;" w:date="2021-02-22T13:53:00Z"/>
        </w:rPr>
      </w:pPr>
    </w:p>
    <w:p w14:paraId="0586475B" w14:textId="77777777" w:rsidR="00636A02" w:rsidRDefault="00636A02" w:rsidP="00636A02">
      <w:pPr>
        <w:rPr>
          <w:ins w:id="4138" w:author="山口 晃一郎&lt;yamaguchi.koichiro@jp.panasonic.com&gt;" w:date="2021-02-22T13:53:00Z"/>
        </w:rPr>
      </w:pPr>
      <w:ins w:id="4139" w:author="山口 晃一郎&lt;yamaguchi.koichiro@jp.panasonic.com&gt;" w:date="2021-02-22T13:53:00Z">
        <w:r>
          <w:t>VEHICLE_</w:t>
        </w:r>
        <w:r w:rsidRPr="005F5A31">
          <w:t xml:space="preserve"> </w:t>
        </w:r>
        <w:r>
          <w:t>TYPE,START_TIME,</w:t>
        </w:r>
      </w:ins>
      <w:ins w:id="4140" w:author="山口 晃一郎&lt;yamaguchi.koichiro@jp.panasonic.com&gt;" w:date="2021-02-22T13:55:00Z">
        <w:r>
          <w:t>XCOST</w:t>
        </w:r>
      </w:ins>
      <w:ins w:id="4141" w:author="山口 晃一郎&lt;yamaguchi.koichiro@jp.panasonic.com&gt;" w:date="2021-02-22T13:53:00Z">
        <w:r>
          <w:t>_FILE</w:t>
        </w:r>
      </w:ins>
    </w:p>
    <w:p w14:paraId="0B6C10AE" w14:textId="77777777" w:rsidR="00636A02" w:rsidRDefault="00636A02" w:rsidP="00636A02">
      <w:pPr>
        <w:rPr>
          <w:ins w:id="4142" w:author="山口 晃一郎&lt;yamaguchi.koichiro@jp.panasonic.com&gt;" w:date="2021-02-22T13:53:00Z"/>
        </w:rPr>
      </w:pPr>
      <w:ins w:id="4143" w:author="山口 晃一郎&lt;yamaguchi.koichiro@jp.panasonic.com&gt;" w:date="2021-02-22T13:53:00Z">
        <w:r>
          <w:t>0,2020/1/1 10:00:00,xcost0_1000.csv</w:t>
        </w:r>
      </w:ins>
    </w:p>
    <w:p w14:paraId="4BC8938A" w14:textId="77777777" w:rsidR="00636A02" w:rsidRDefault="00636A02" w:rsidP="00636A02">
      <w:pPr>
        <w:rPr>
          <w:ins w:id="4144" w:author="山口 晃一郎&lt;yamaguchi.koichiro@jp.panasonic.com&gt;" w:date="2021-02-22T13:53:00Z"/>
        </w:rPr>
      </w:pPr>
      <w:ins w:id="4145" w:author="山口 晃一郎&lt;yamaguchi.koichiro@jp.panasonic.com&gt;" w:date="2021-02-22T13:53:00Z">
        <w:r>
          <w:t>0,2020/1/1 12:00:00,xcost0_1200.csv</w:t>
        </w:r>
      </w:ins>
    </w:p>
    <w:p w14:paraId="68D0F50A" w14:textId="77777777" w:rsidR="00636A02" w:rsidRDefault="00636A02" w:rsidP="00636A02">
      <w:pPr>
        <w:rPr>
          <w:ins w:id="4146" w:author="山口 晃一郎&lt;yamaguchi.koichiro@jp.panasonic.com&gt;" w:date="2021-02-22T13:53:00Z"/>
        </w:rPr>
      </w:pPr>
      <w:ins w:id="4147" w:author="山口 晃一郎&lt;yamaguchi.koichiro@jp.panasonic.com&gt;" w:date="2021-02-22T13:53:00Z">
        <w:r>
          <w:t>1,2020/1/1 10:00:00,C:\user\</w:t>
        </w:r>
      </w:ins>
      <w:ins w:id="4148" w:author="山口 晃一郎&lt;yamaguchi.koichiro@jp.panasonic.com&gt;" w:date="2021-02-22T13:55:00Z">
        <w:r>
          <w:t>xcost</w:t>
        </w:r>
      </w:ins>
      <w:ins w:id="4149" w:author="山口 晃一郎&lt;yamaguchi.koichiro@jp.panasonic.com&gt;" w:date="2021-02-22T13:53:00Z">
        <w:r>
          <w:t>1_1000.csv</w:t>
        </w:r>
      </w:ins>
    </w:p>
    <w:p w14:paraId="33556DA8" w14:textId="77777777" w:rsidR="00636A02" w:rsidRDefault="00636A02" w:rsidP="00380E5D">
      <w:pPr>
        <w:rPr>
          <w:ins w:id="4150" w:author="山口 晃一郎&lt;yamaguchi.koichiro@jp.panasonic.com&gt;" w:date="2021-04-05T18:06:00Z"/>
        </w:rPr>
      </w:pPr>
      <w:ins w:id="4151" w:author="山口 晃一郎&lt;yamaguchi.koichiro@jp.panasonic.com&gt;" w:date="2021-02-22T13:53:00Z">
        <w:r>
          <w:t>1,2020/1/1 12:00:00,C:\user\xcost1_1200.csv</w:t>
        </w:r>
      </w:ins>
    </w:p>
    <w:p w14:paraId="6F5C8485" w14:textId="77777777" w:rsidR="002A051E" w:rsidRDefault="002A051E" w:rsidP="00380E5D">
      <w:pPr>
        <w:rPr>
          <w:ins w:id="4152" w:author="山口 晃一郎&lt;yamaguchi.koichiro@jp.panasonic.com&gt;" w:date="2021-04-05T18:06:00Z"/>
        </w:rPr>
      </w:pPr>
    </w:p>
    <w:p w14:paraId="4B54CEE3" w14:textId="77777777" w:rsidR="002A051E" w:rsidRDefault="002A051E">
      <w:pPr>
        <w:pStyle w:val="2"/>
        <w:rPr>
          <w:ins w:id="4153" w:author="山口 晃一郎&lt;yamaguchi.koichiro@jp.panasonic.com&gt;" w:date="2021-04-05T18:06:00Z"/>
        </w:rPr>
        <w:pPrChange w:id="4154" w:author="山口 晃一郎&lt;yamaguchi.koichiro@jp.panasonic.com&gt;" w:date="2021-04-05T18:06:00Z">
          <w:pPr>
            <w:pStyle w:val="2"/>
            <w:numPr>
              <w:numId w:val="80"/>
            </w:numPr>
          </w:pPr>
        </w:pPrChange>
      </w:pPr>
      <w:ins w:id="4155" w:author="山口 晃一郎&lt;yamaguchi.koichiro@jp.panasonic.com&gt;" w:date="2021-04-05T18:06:00Z">
        <w:r>
          <w:rPr>
            <w:rFonts w:hint="eastAsia"/>
          </w:rPr>
          <w:t xml:space="preserve"> </w:t>
        </w:r>
        <w:bookmarkStart w:id="4156" w:name="_Toc120881823"/>
        <w:r>
          <w:rPr>
            <w:rFonts w:hint="eastAsia"/>
          </w:rPr>
          <w:t>車両別</w:t>
        </w:r>
        <w:r w:rsidRPr="002A051E">
          <w:rPr>
            <w:rFonts w:hint="eastAsia"/>
          </w:rPr>
          <w:t>訪問上限</w:t>
        </w:r>
        <w:r>
          <w:rPr>
            <w:rFonts w:hint="eastAsia"/>
          </w:rPr>
          <w:t>ファイル</w:t>
        </w:r>
        <w:bookmarkEnd w:id="4156"/>
      </w:ins>
    </w:p>
    <w:p w14:paraId="0F91BBF3" w14:textId="77777777" w:rsidR="002A051E" w:rsidRDefault="002A051E" w:rsidP="002A051E">
      <w:pPr>
        <w:ind w:firstLineChars="100" w:firstLine="210"/>
        <w:rPr>
          <w:ins w:id="4157" w:author="山口 晃一郎&lt;yamaguchi.koichiro@jp.panasonic.com&gt;" w:date="2021-04-05T18:06:00Z"/>
        </w:rPr>
      </w:pPr>
      <w:ins w:id="4158" w:author="山口 晃一郎&lt;yamaguchi.koichiro@jp.panasonic.com&gt;" w:date="2021-04-05T18:06:00Z">
        <w:r>
          <w:rPr>
            <w:rFonts w:hint="eastAsia"/>
          </w:rPr>
          <w:t>,</w:t>
        </w:r>
        <w:r>
          <w:rPr>
            <w:rFonts w:hint="eastAsia"/>
          </w:rPr>
          <w:t>（カンマ）区切りの</w:t>
        </w:r>
        <w:r>
          <w:rPr>
            <w:rFonts w:hint="eastAsia"/>
          </w:rPr>
          <w:t>CSV</w:t>
        </w:r>
        <w:r>
          <w:rPr>
            <w:rFonts w:hint="eastAsia"/>
          </w:rPr>
          <w:t>ファイル。</w:t>
        </w:r>
      </w:ins>
    </w:p>
    <w:p w14:paraId="64E418D1" w14:textId="77777777" w:rsidR="002A051E" w:rsidRDefault="002A051E" w:rsidP="002A051E">
      <w:pPr>
        <w:rPr>
          <w:ins w:id="4159" w:author="山口 晃一郎&lt;yamaguchi.koichiro@jp.panasonic.com&gt;" w:date="2021-04-05T18:06:00Z"/>
        </w:rPr>
      </w:pPr>
      <w:ins w:id="4160" w:author="山口 晃一郎&lt;yamaguchi.koichiro@jp.panasonic.com&gt;" w:date="2021-04-05T18:06:00Z">
        <w:r>
          <w:rPr>
            <w:rFonts w:hint="eastAsia"/>
          </w:rPr>
          <w:t xml:space="preserve">　</w:t>
        </w:r>
        <w:r>
          <w:rPr>
            <w:rFonts w:hint="eastAsia"/>
          </w:rPr>
          <w:t>1</w:t>
        </w:r>
        <w:r>
          <w:rPr>
            <w:rFonts w:hint="eastAsia"/>
          </w:rPr>
          <w:t>行目はヘッダ行で以下を記述。</w:t>
        </w:r>
      </w:ins>
    </w:p>
    <w:p w14:paraId="1D98E4F7" w14:textId="77777777" w:rsidR="002A051E" w:rsidRDefault="002A051E" w:rsidP="002A051E">
      <w:pPr>
        <w:rPr>
          <w:ins w:id="4161" w:author="山口 晃一郎&lt;yamaguchi.koichiro@jp.panasonic.com&gt;" w:date="2021-04-05T18:06:00Z"/>
        </w:rPr>
      </w:pPr>
      <w:ins w:id="4162" w:author="山口 晃一郎&lt;yamaguchi.koichiro@jp.panasonic.com&gt;" w:date="2021-04-05T18:06:00Z">
        <w:r w:rsidRPr="005F5A31">
          <w:t>VEHICLE NO.</w:t>
        </w:r>
        <w:r w:rsidRPr="00380E5D">
          <w:t>,</w:t>
        </w:r>
      </w:ins>
      <w:ins w:id="4163" w:author="山口 晃一郎&lt;yamaguchi.koichiro@jp.panasonic.com&gt;" w:date="2021-04-05T18:07:00Z">
        <w:r>
          <w:t>MAXVISIT</w:t>
        </w:r>
      </w:ins>
    </w:p>
    <w:p w14:paraId="0D94A5CF" w14:textId="77777777" w:rsidR="002A051E" w:rsidRDefault="002A051E" w:rsidP="002A051E">
      <w:pPr>
        <w:rPr>
          <w:ins w:id="4164" w:author="山口 晃一郎&lt;yamaguchi.koichiro@jp.panasonic.com&gt;" w:date="2021-04-05T18:06:00Z"/>
        </w:rPr>
      </w:pPr>
      <w:ins w:id="4165" w:author="山口 晃一郎&lt;yamaguchi.koichiro@jp.panasonic.com&gt;" w:date="2021-04-05T18:06:00Z">
        <w:r>
          <w:rPr>
            <w:rFonts w:hint="eastAsia"/>
          </w:rPr>
          <w:t xml:space="preserve">　各項目の説明は以下。</w:t>
        </w:r>
      </w:ins>
    </w:p>
    <w:p w14:paraId="1AA9B405" w14:textId="77777777" w:rsidR="002A051E" w:rsidRDefault="002A051E" w:rsidP="002A051E">
      <w:pPr>
        <w:rPr>
          <w:ins w:id="4166" w:author="山口 晃一郎&lt;yamaguchi.koichiro@jp.panasonic.com&gt;" w:date="2021-04-05T18:06:00Z"/>
        </w:rPr>
      </w:pPr>
      <w:ins w:id="4167" w:author="山口 晃一郎&lt;yamaguchi.koichiro@jp.panasonic.com&gt;" w:date="2021-04-05T18:06:00Z">
        <w:r>
          <w:t xml:space="preserve">VEHICLE </w:t>
        </w:r>
        <w:r w:rsidRPr="0020460E">
          <w:t>NO</w:t>
        </w:r>
        <w:r>
          <w:t>.</w:t>
        </w:r>
        <w:r>
          <w:rPr>
            <w:rFonts w:hint="eastAsia"/>
          </w:rPr>
          <w:t>：運搬車識別。</w:t>
        </w:r>
        <w:r>
          <w:rPr>
            <w:rFonts w:hint="eastAsia"/>
          </w:rPr>
          <w:t>0</w:t>
        </w:r>
        <w:r>
          <w:rPr>
            <w:rFonts w:hint="eastAsia"/>
          </w:rPr>
          <w:t>からの通し番号で整数値を指定する。</w:t>
        </w:r>
      </w:ins>
    </w:p>
    <w:p w14:paraId="7B6BD1AB" w14:textId="77777777" w:rsidR="002A051E" w:rsidRDefault="002A051E" w:rsidP="002A051E">
      <w:pPr>
        <w:rPr>
          <w:ins w:id="4168" w:author="山口 晃一郎&lt;yamaguchi.koichiro@jp.panasonic.com&gt;" w:date="2021-09-14T18:31:00Z"/>
        </w:rPr>
      </w:pPr>
      <w:ins w:id="4169" w:author="山口 晃一郎&lt;yamaguchi.koichiro@jp.panasonic.com&gt;" w:date="2021-04-05T18:07:00Z">
        <w:r>
          <w:t>MAXVISIT</w:t>
        </w:r>
      </w:ins>
      <w:ins w:id="4170" w:author="山口 晃一郎&lt;yamaguchi.koichiro@jp.panasonic.com&gt;" w:date="2021-04-05T18:06:00Z">
        <w:r>
          <w:rPr>
            <w:rFonts w:hint="eastAsia"/>
          </w:rPr>
          <w:t>：</w:t>
        </w:r>
      </w:ins>
      <w:ins w:id="4171" w:author="山口 晃一郎&lt;yamaguchi.koichiro@jp.panasonic.com&gt;" w:date="2021-04-05T18:08:00Z">
        <w:r>
          <w:rPr>
            <w:rFonts w:hint="eastAsia"/>
          </w:rPr>
          <w:t>運搬車</w:t>
        </w:r>
      </w:ins>
      <w:ins w:id="4172" w:author="山口 晃一郎&lt;yamaguchi.koichiro@jp.panasonic.com&gt;" w:date="2021-04-05T18:06:00Z">
        <w:r>
          <w:rPr>
            <w:rFonts w:hint="eastAsia"/>
          </w:rPr>
          <w:t>の</w:t>
        </w:r>
      </w:ins>
      <w:ins w:id="4173" w:author="山口 晃一郎&lt;yamaguchi.koichiro@jp.panasonic.com&gt;" w:date="2021-04-05T18:07:00Z">
        <w:r w:rsidRPr="002A051E">
          <w:rPr>
            <w:rFonts w:hint="eastAsia"/>
          </w:rPr>
          <w:t>訪問数上限を設定する</w:t>
        </w:r>
      </w:ins>
      <w:ins w:id="4174" w:author="山口 晃一郎&lt;yamaguchi.koichiro@jp.panasonic.com&gt;" w:date="2021-04-05T18:06:00Z">
        <w:r>
          <w:rPr>
            <w:rFonts w:hint="eastAsia"/>
          </w:rPr>
          <w:t>。</w:t>
        </w:r>
      </w:ins>
    </w:p>
    <w:p w14:paraId="7257939D" w14:textId="77777777" w:rsidR="00247AFB" w:rsidRPr="00EC4606" w:rsidRDefault="00247AFB" w:rsidP="002A051E">
      <w:pPr>
        <w:rPr>
          <w:ins w:id="4175" w:author="山口 晃一郎&lt;yamaguchi.koichiro@jp.panasonic.com&gt;" w:date="2021-04-05T18:06:00Z"/>
        </w:rPr>
      </w:pPr>
    </w:p>
    <w:p w14:paraId="24C6F00A" w14:textId="77777777" w:rsidR="002A051E" w:rsidRPr="00CB1BEA" w:rsidRDefault="002A051E" w:rsidP="002A051E">
      <w:pPr>
        <w:ind w:firstLineChars="100" w:firstLine="210"/>
        <w:rPr>
          <w:ins w:id="4176" w:author="山口 晃一郎&lt;yamaguchi.koichiro@jp.panasonic.com&gt;" w:date="2021-04-05T18:06:00Z"/>
        </w:rPr>
      </w:pPr>
      <w:ins w:id="4177" w:author="山口 晃一郎&lt;yamaguchi.koichiro@jp.panasonic.com&gt;" w:date="2021-04-05T18:06:00Z">
        <w:r>
          <w:rPr>
            <w:rFonts w:hint="eastAsia"/>
          </w:rPr>
          <w:t>2</w:t>
        </w:r>
        <w:r>
          <w:rPr>
            <w:rFonts w:hint="eastAsia"/>
          </w:rPr>
          <w:t>行目からはヘッダ行で定義された値を記述する。本ファイルが省略された場合、もしくは、指定のない車両の場合、</w:t>
        </w:r>
      </w:ins>
      <w:ins w:id="4178" w:author="山口 晃一郎&lt;yamaguchi.koichiro@jp.panasonic.com&gt;" w:date="2021-04-05T18:08:00Z">
        <w:r>
          <w:rPr>
            <w:rFonts w:hint="eastAsia"/>
          </w:rPr>
          <w:t>訪問数上限はなしとなる</w:t>
        </w:r>
      </w:ins>
      <w:ins w:id="4179" w:author="山口 晃一郎&lt;yamaguchi.koichiro@jp.panasonic.com&gt;" w:date="2021-04-05T18:06:00Z">
        <w:r>
          <w:rPr>
            <w:rFonts w:hint="eastAsia"/>
          </w:rPr>
          <w:t>。</w:t>
        </w:r>
      </w:ins>
      <w:ins w:id="4180" w:author="山口 晃一郎&lt;yamaguchi.koichiro@jp.panasonic.com&gt;" w:date="2021-04-05T18:10:00Z">
        <w:r>
          <w:rPr>
            <w:rFonts w:hint="eastAsia"/>
          </w:rPr>
          <w:t>訪問数は</w:t>
        </w:r>
        <w:r>
          <w:rPr>
            <w:rFonts w:hint="eastAsia"/>
          </w:rPr>
          <w:t>SPOTID</w:t>
        </w:r>
        <w:r>
          <w:rPr>
            <w:rFonts w:hint="eastAsia"/>
          </w:rPr>
          <w:t>が指定された場合、</w:t>
        </w:r>
        <w:r>
          <w:rPr>
            <w:rFonts w:hint="eastAsia"/>
          </w:rPr>
          <w:t>SPOTID</w:t>
        </w:r>
        <w:r>
          <w:rPr>
            <w:rFonts w:hint="eastAsia"/>
          </w:rPr>
          <w:t>単位で計算する。</w:t>
        </w:r>
      </w:ins>
      <w:ins w:id="4181" w:author="山口 晃一郎&lt;yamaguchi.koichiro@jp.panasonic.com&gt;" w:date="2021-04-05T18:11:00Z">
        <w:r>
          <w:rPr>
            <w:rFonts w:hint="eastAsia"/>
          </w:rPr>
          <w:t>また、同じ</w:t>
        </w:r>
      </w:ins>
      <w:ins w:id="4182" w:author="山口 晃一郎&lt;yamaguchi.koichiro@jp.panasonic.com&gt;" w:date="2021-04-05T18:10:00Z">
        <w:r>
          <w:rPr>
            <w:rFonts w:hint="eastAsia"/>
          </w:rPr>
          <w:t>SPOTID</w:t>
        </w:r>
        <w:r>
          <w:rPr>
            <w:rFonts w:hint="eastAsia"/>
          </w:rPr>
          <w:t>が連続している</w:t>
        </w:r>
      </w:ins>
      <w:ins w:id="4183" w:author="山口 晃一郎&lt;yamaguchi.koichiro@jp.panasonic.com&gt;" w:date="2021-04-05T18:11:00Z">
        <w:r>
          <w:rPr>
            <w:rFonts w:hint="eastAsia"/>
          </w:rPr>
          <w:t>配送先の</w:t>
        </w:r>
      </w:ins>
      <w:ins w:id="4184" w:author="山口 晃一郎&lt;yamaguchi.koichiro@jp.panasonic.com&gt;" w:date="2021-04-05T18:10:00Z">
        <w:r>
          <w:rPr>
            <w:rFonts w:hint="eastAsia"/>
          </w:rPr>
          <w:t>場合、連続した範囲は</w:t>
        </w:r>
        <w:r>
          <w:rPr>
            <w:rFonts w:hint="eastAsia"/>
          </w:rPr>
          <w:t>1</w:t>
        </w:r>
        <w:r>
          <w:rPr>
            <w:rFonts w:hint="eastAsia"/>
          </w:rPr>
          <w:t>つの訪問数と</w:t>
        </w:r>
      </w:ins>
      <w:ins w:id="4185" w:author="山口 晃一郎&lt;yamaguchi.koichiro@jp.panasonic.com&gt;" w:date="2021-04-05T18:11:00Z">
        <w:r>
          <w:rPr>
            <w:rFonts w:hint="eastAsia"/>
          </w:rPr>
          <w:t>して計算する。</w:t>
        </w:r>
      </w:ins>
    </w:p>
    <w:p w14:paraId="7EF368CD" w14:textId="77777777" w:rsidR="002A051E" w:rsidRDefault="002A051E" w:rsidP="002A051E">
      <w:pPr>
        <w:ind w:firstLineChars="100" w:firstLine="210"/>
        <w:rPr>
          <w:ins w:id="4186" w:author="山口 晃一郎&lt;yamaguchi.koichiro@jp.panasonic.com&gt;" w:date="2021-09-14T18:31:00Z"/>
        </w:rPr>
      </w:pPr>
      <w:ins w:id="4187" w:author="山口 晃一郎&lt;yamaguchi.koichiro@jp.panasonic.com&gt;" w:date="2021-04-05T18:06:00Z">
        <w:r>
          <w:rPr>
            <w:rFonts w:hint="eastAsia"/>
          </w:rPr>
          <w:t>以下ファイル記述例。</w:t>
        </w:r>
      </w:ins>
    </w:p>
    <w:p w14:paraId="5B087103" w14:textId="77777777" w:rsidR="00247AFB" w:rsidRDefault="00247AFB" w:rsidP="002A051E">
      <w:pPr>
        <w:ind w:firstLineChars="100" w:firstLine="210"/>
        <w:rPr>
          <w:ins w:id="4188" w:author="山口 晃一郎&lt;yamaguchi.koichiro@jp.panasonic.com&gt;" w:date="2021-04-05T18:06:00Z"/>
        </w:rPr>
      </w:pPr>
    </w:p>
    <w:p w14:paraId="6DE479B2" w14:textId="77777777" w:rsidR="002A051E" w:rsidRDefault="002A051E" w:rsidP="002A051E">
      <w:pPr>
        <w:rPr>
          <w:ins w:id="4189" w:author="山口 晃一郎&lt;yamaguchi.koichiro@jp.panasonic.com&gt;" w:date="2021-04-05T18:06:00Z"/>
        </w:rPr>
      </w:pPr>
      <w:ins w:id="4190" w:author="山口 晃一郎&lt;yamaguchi.koichiro@jp.panasonic.com&gt;" w:date="2021-04-05T18:06:00Z">
        <w:r>
          <w:t>VEHICLE NO.,</w:t>
        </w:r>
      </w:ins>
      <w:ins w:id="4191" w:author="山口 晃一郎&lt;yamaguchi.koichiro@jp.panasonic.com&gt;" w:date="2021-04-05T18:08:00Z">
        <w:r>
          <w:t>MAXVISIT</w:t>
        </w:r>
      </w:ins>
    </w:p>
    <w:p w14:paraId="711D9A4C" w14:textId="77777777" w:rsidR="002A051E" w:rsidRDefault="002A051E" w:rsidP="002A051E">
      <w:pPr>
        <w:rPr>
          <w:ins w:id="4192" w:author="山口 晃一郎&lt;yamaguchi.koichiro@jp.panasonic.com&gt;" w:date="2021-04-05T18:06:00Z"/>
        </w:rPr>
      </w:pPr>
      <w:ins w:id="4193" w:author="山口 晃一郎&lt;yamaguchi.koichiro@jp.panasonic.com&gt;" w:date="2021-04-05T18:06:00Z">
        <w:r w:rsidRPr="00BE08DD">
          <w:t>0,</w:t>
        </w:r>
      </w:ins>
      <w:ins w:id="4194" w:author="山口 晃一郎&lt;yamaguchi.koichiro@jp.panasonic.com&gt;" w:date="2021-04-05T18:08:00Z">
        <w:r>
          <w:t>5</w:t>
        </w:r>
      </w:ins>
    </w:p>
    <w:p w14:paraId="17B54089" w14:textId="77777777" w:rsidR="002A051E" w:rsidRDefault="002A051E" w:rsidP="00380E5D">
      <w:pPr>
        <w:rPr>
          <w:ins w:id="4195" w:author="山口 晃一郎&lt;yamaguchi.koichiro@jp.panasonic.com&gt;" w:date="2021-09-13T17:46:00Z"/>
        </w:rPr>
      </w:pPr>
    </w:p>
    <w:p w14:paraId="1F79830A" w14:textId="77777777" w:rsidR="002D2993" w:rsidRDefault="003D1E28">
      <w:pPr>
        <w:pStyle w:val="2"/>
        <w:rPr>
          <w:ins w:id="4196" w:author="山口 晃一郎&lt;yamaguchi.koichiro@jp.panasonic.com&gt;" w:date="2021-09-13T17:46:00Z"/>
        </w:rPr>
        <w:pPrChange w:id="4197" w:author="山口 晃一郎&lt;yamaguchi.koichiro@jp.panasonic.com&gt;" w:date="2021-09-13T17:46:00Z">
          <w:pPr>
            <w:pStyle w:val="2"/>
            <w:numPr>
              <w:numId w:val="81"/>
            </w:numPr>
          </w:pPr>
        </w:pPrChange>
      </w:pPr>
      <w:ins w:id="4198" w:author="山口 晃一郎&lt;yamaguchi.koichiro@jp.panasonic.com&gt;" w:date="2021-09-29T17:19:00Z">
        <w:r>
          <w:rPr>
            <w:rFonts w:hint="eastAsia"/>
          </w:rPr>
          <w:t xml:space="preserve"> </w:t>
        </w:r>
      </w:ins>
      <w:bookmarkStart w:id="4199" w:name="_Toc120881824"/>
      <w:ins w:id="4200" w:author="山口 晃一郎&lt;yamaguchi.koichiro@jp.panasonic.com&gt;" w:date="2021-09-13T17:46:00Z">
        <w:r w:rsidR="002D2993">
          <w:rPr>
            <w:rFonts w:hint="eastAsia"/>
          </w:rPr>
          <w:t>車両別回転数</w:t>
        </w:r>
        <w:r w:rsidR="002D2993" w:rsidRPr="002A051E">
          <w:rPr>
            <w:rFonts w:hint="eastAsia"/>
          </w:rPr>
          <w:t>上限</w:t>
        </w:r>
      </w:ins>
      <w:ins w:id="4201" w:author="山口 晃一郎&lt;yamaguchi.koichiro@jp.panasonic.com&gt;" w:date="2021-10-05T19:10:00Z">
        <w:r w:rsidR="00C61450">
          <w:rPr>
            <w:rFonts w:hint="eastAsia"/>
          </w:rPr>
          <w:t>及び</w:t>
        </w:r>
      </w:ins>
      <w:ins w:id="4202" w:author="山口 晃一郎&lt;yamaguchi.koichiro@jp.panasonic.com&gt;" w:date="2021-10-05T19:12:00Z">
        <w:r w:rsidR="00C61450">
          <w:rPr>
            <w:rFonts w:hint="eastAsia"/>
          </w:rPr>
          <w:t>拠点</w:t>
        </w:r>
      </w:ins>
      <w:ins w:id="4203" w:author="山口 晃一郎&lt;yamaguchi.koichiro@jp.panasonic.com&gt;" w:date="2021-10-05T19:10:00Z">
        <w:r w:rsidR="00C61450">
          <w:rPr>
            <w:rFonts w:hint="eastAsia"/>
          </w:rPr>
          <w:t>作業時間</w:t>
        </w:r>
      </w:ins>
      <w:ins w:id="4204" w:author="山口 晃一郎&lt;yamaguchi.koichiro@jp.panasonic.com&gt;" w:date="2021-09-13T17:46:00Z">
        <w:r w:rsidR="002D2993">
          <w:rPr>
            <w:rFonts w:hint="eastAsia"/>
          </w:rPr>
          <w:t>ファイル</w:t>
        </w:r>
        <w:bookmarkEnd w:id="4199"/>
      </w:ins>
    </w:p>
    <w:p w14:paraId="13A4E41D" w14:textId="77777777" w:rsidR="002D2993" w:rsidRDefault="002D2993" w:rsidP="002D2993">
      <w:pPr>
        <w:ind w:firstLineChars="100" w:firstLine="210"/>
        <w:rPr>
          <w:ins w:id="4205" w:author="山口 晃一郎&lt;yamaguchi.koichiro@jp.panasonic.com&gt;" w:date="2021-09-13T17:46:00Z"/>
        </w:rPr>
      </w:pPr>
      <w:ins w:id="4206" w:author="山口 晃一郎&lt;yamaguchi.koichiro@jp.panasonic.com&gt;" w:date="2021-09-13T17:46:00Z">
        <w:r>
          <w:rPr>
            <w:rFonts w:hint="eastAsia"/>
          </w:rPr>
          <w:t>,</w:t>
        </w:r>
        <w:r>
          <w:rPr>
            <w:rFonts w:hint="eastAsia"/>
          </w:rPr>
          <w:t>（カンマ）区切りの</w:t>
        </w:r>
        <w:r>
          <w:rPr>
            <w:rFonts w:hint="eastAsia"/>
          </w:rPr>
          <w:t>CSV</w:t>
        </w:r>
        <w:r>
          <w:rPr>
            <w:rFonts w:hint="eastAsia"/>
          </w:rPr>
          <w:t>ファイル。</w:t>
        </w:r>
      </w:ins>
    </w:p>
    <w:p w14:paraId="37CFD8F8" w14:textId="77777777" w:rsidR="002D2993" w:rsidRDefault="002D2993" w:rsidP="002D2993">
      <w:pPr>
        <w:rPr>
          <w:ins w:id="4207" w:author="山口 晃一郎&lt;yamaguchi.koichiro@jp.panasonic.com&gt;" w:date="2021-09-13T17:46:00Z"/>
        </w:rPr>
      </w:pPr>
      <w:ins w:id="4208" w:author="山口 晃一郎&lt;yamaguchi.koichiro@jp.panasonic.com&gt;" w:date="2021-09-13T17:46:00Z">
        <w:r>
          <w:rPr>
            <w:rFonts w:hint="eastAsia"/>
          </w:rPr>
          <w:t xml:space="preserve">　</w:t>
        </w:r>
        <w:r>
          <w:rPr>
            <w:rFonts w:hint="eastAsia"/>
          </w:rPr>
          <w:t>1</w:t>
        </w:r>
        <w:r>
          <w:rPr>
            <w:rFonts w:hint="eastAsia"/>
          </w:rPr>
          <w:t>行目はヘッダ行で以下を記述。</w:t>
        </w:r>
      </w:ins>
    </w:p>
    <w:p w14:paraId="3BC370EB" w14:textId="77777777" w:rsidR="002D2993" w:rsidRDefault="002D2993" w:rsidP="002D2993">
      <w:pPr>
        <w:rPr>
          <w:ins w:id="4209" w:author="山口 晃一郎&lt;yamaguchi.koichiro@jp.panasonic.com&gt;" w:date="2021-09-13T17:46:00Z"/>
        </w:rPr>
      </w:pPr>
      <w:ins w:id="4210" w:author="山口 晃一郎&lt;yamaguchi.koichiro@jp.panasonic.com&gt;" w:date="2021-09-13T17:46:00Z">
        <w:r w:rsidRPr="005F5A31">
          <w:t>VEHICLE NO.</w:t>
        </w:r>
        <w:r w:rsidRPr="00380E5D">
          <w:t>,</w:t>
        </w:r>
        <w:r>
          <w:t>MAXROTATE</w:t>
        </w:r>
      </w:ins>
      <w:ins w:id="4211" w:author="山口 晃一郎&lt;yamaguchi.koichiro@jp.panasonic.com&gt;" w:date="2021-10-05T19:14:00Z">
        <w:r w:rsidR="00C61450">
          <w:t>,</w:t>
        </w:r>
        <w:r w:rsidR="00C61450" w:rsidRPr="00B85F61">
          <w:rPr>
            <w:rFonts w:hint="eastAsia"/>
          </w:rPr>
          <w:t>DEPOSERVICETIME</w:t>
        </w:r>
      </w:ins>
    </w:p>
    <w:p w14:paraId="53CFC482" w14:textId="77777777" w:rsidR="002D2993" w:rsidRDefault="002D2993" w:rsidP="002D2993">
      <w:pPr>
        <w:rPr>
          <w:ins w:id="4212" w:author="山口 晃一郎&lt;yamaguchi.koichiro@jp.panasonic.com&gt;" w:date="2021-09-13T17:46:00Z"/>
        </w:rPr>
      </w:pPr>
      <w:ins w:id="4213" w:author="山口 晃一郎&lt;yamaguchi.koichiro@jp.panasonic.com&gt;" w:date="2021-09-13T17:46:00Z">
        <w:r>
          <w:rPr>
            <w:rFonts w:hint="eastAsia"/>
          </w:rPr>
          <w:t xml:space="preserve">　各項目の説明は以下。</w:t>
        </w:r>
      </w:ins>
    </w:p>
    <w:p w14:paraId="64B28099" w14:textId="77777777" w:rsidR="002D2993" w:rsidRDefault="002D2993" w:rsidP="002D2993">
      <w:pPr>
        <w:rPr>
          <w:ins w:id="4214" w:author="山口 晃一郎&lt;yamaguchi.koichiro@jp.panasonic.com&gt;" w:date="2021-09-13T17:46:00Z"/>
        </w:rPr>
      </w:pPr>
      <w:ins w:id="4215" w:author="山口 晃一郎&lt;yamaguchi.koichiro@jp.panasonic.com&gt;" w:date="2021-09-13T17:46:00Z">
        <w:r>
          <w:t xml:space="preserve">VEHICLE </w:t>
        </w:r>
        <w:r w:rsidRPr="0020460E">
          <w:t>NO</w:t>
        </w:r>
        <w:r>
          <w:t>.</w:t>
        </w:r>
        <w:r>
          <w:rPr>
            <w:rFonts w:hint="eastAsia"/>
          </w:rPr>
          <w:t>：運搬車識別。</w:t>
        </w:r>
        <w:r>
          <w:rPr>
            <w:rFonts w:hint="eastAsia"/>
          </w:rPr>
          <w:t>0</w:t>
        </w:r>
        <w:r>
          <w:rPr>
            <w:rFonts w:hint="eastAsia"/>
          </w:rPr>
          <w:t>からの通し番号で整数値を指定する。</w:t>
        </w:r>
      </w:ins>
    </w:p>
    <w:p w14:paraId="2EFC5176" w14:textId="77777777" w:rsidR="002D2993" w:rsidRDefault="002D2993" w:rsidP="002D2993">
      <w:pPr>
        <w:rPr>
          <w:ins w:id="4216" w:author="山口 晃一郎&lt;yamaguchi.koichiro@jp.panasonic.com&gt;" w:date="2021-09-14T18:22:00Z"/>
        </w:rPr>
      </w:pPr>
      <w:ins w:id="4217" w:author="山口 晃一郎&lt;yamaguchi.koichiro@jp.panasonic.com&gt;" w:date="2021-09-13T17:46:00Z">
        <w:r>
          <w:t>MAX</w:t>
        </w:r>
      </w:ins>
      <w:ins w:id="4218" w:author="山口 晃一郎&lt;yamaguchi.koichiro@jp.panasonic.com&gt;" w:date="2021-09-13T17:47:00Z">
        <w:r>
          <w:t>ROTATE</w:t>
        </w:r>
      </w:ins>
      <w:ins w:id="4219" w:author="山口 晃一郎&lt;yamaguchi.koichiro@jp.panasonic.com&gt;" w:date="2021-09-13T17:46:00Z">
        <w:r>
          <w:rPr>
            <w:rFonts w:hint="eastAsia"/>
          </w:rPr>
          <w:t>：運搬車の</w:t>
        </w:r>
      </w:ins>
      <w:ins w:id="4220" w:author="山口 晃一郎&lt;yamaguchi.koichiro@jp.panasonic.com&gt;" w:date="2021-09-13T17:47:00Z">
        <w:r>
          <w:rPr>
            <w:rFonts w:hint="eastAsia"/>
          </w:rPr>
          <w:t>回転</w:t>
        </w:r>
      </w:ins>
      <w:ins w:id="4221" w:author="山口 晃一郎&lt;yamaguchi.koichiro@jp.panasonic.com&gt;" w:date="2021-09-13T17:46:00Z">
        <w:r w:rsidR="00247AFB">
          <w:rPr>
            <w:rFonts w:hint="eastAsia"/>
          </w:rPr>
          <w:t>数上限を</w:t>
        </w:r>
      </w:ins>
      <w:ins w:id="4222" w:author="山口 晃一郎&lt;yamaguchi.koichiro@jp.panasonic.com&gt;" w:date="2021-09-14T18:32:00Z">
        <w:r w:rsidR="00247AFB">
          <w:rPr>
            <w:rFonts w:hint="eastAsia"/>
          </w:rPr>
          <w:t>指定</w:t>
        </w:r>
      </w:ins>
      <w:ins w:id="4223" w:author="山口 晃一郎&lt;yamaguchi.koichiro@jp.panasonic.com&gt;" w:date="2021-09-13T17:46:00Z">
        <w:r w:rsidRPr="002A051E">
          <w:rPr>
            <w:rFonts w:hint="eastAsia"/>
          </w:rPr>
          <w:t>する</w:t>
        </w:r>
        <w:r>
          <w:rPr>
            <w:rFonts w:hint="eastAsia"/>
          </w:rPr>
          <w:t>。</w:t>
        </w:r>
      </w:ins>
      <w:ins w:id="4224" w:author="山口 晃一郎&lt;yamaguchi.koichiro@jp.panasonic.com&gt;" w:date="2021-09-14T18:24:00Z">
        <w:r w:rsidR="00B85F61">
          <w:rPr>
            <w:rFonts w:hint="eastAsia"/>
          </w:rPr>
          <w:t>（</w:t>
        </w:r>
        <w:r w:rsidR="00B85F61">
          <w:rPr>
            <w:rFonts w:hint="eastAsia"/>
          </w:rPr>
          <w:t>0</w:t>
        </w:r>
        <w:r w:rsidR="00AB3C73">
          <w:rPr>
            <w:rFonts w:hint="eastAsia"/>
          </w:rPr>
          <w:t>以上の整数</w:t>
        </w:r>
        <w:r w:rsidR="00B85F61">
          <w:rPr>
            <w:rFonts w:hint="eastAsia"/>
          </w:rPr>
          <w:t>）</w:t>
        </w:r>
      </w:ins>
      <w:ins w:id="4225" w:author="山口 晃一郎&lt;yamaguchi.koichiro@jp.panasonic.com&gt;" w:date="2021-10-05T19:10:00Z">
        <w:r w:rsidR="00C61450">
          <w:rPr>
            <w:rFonts w:hint="eastAsia"/>
          </w:rPr>
          <w:t>回転</w:t>
        </w:r>
      </w:ins>
      <w:ins w:id="4226" w:author="山口 晃一郎&lt;yamaguchi.koichiro@jp.panasonic.com&gt;" w:date="2021-10-05T19:15:00Z">
        <w:r w:rsidR="00C61450">
          <w:rPr>
            <w:rFonts w:hint="eastAsia"/>
          </w:rPr>
          <w:t>による配送</w:t>
        </w:r>
      </w:ins>
      <w:ins w:id="4227" w:author="山口 晃一郎&lt;yamaguchi.koichiro@jp.panasonic.com&gt;" w:date="2021-10-05T19:10:00Z">
        <w:r w:rsidR="00C61450">
          <w:rPr>
            <w:rFonts w:hint="eastAsia"/>
          </w:rPr>
          <w:t>を</w:t>
        </w:r>
      </w:ins>
      <w:ins w:id="4228" w:author="山口 晃一郎&lt;yamaguchi.koichiro@jp.panasonic.com&gt;" w:date="2021-10-05T19:13:00Z">
        <w:r w:rsidR="00C61450">
          <w:rPr>
            <w:rFonts w:hint="eastAsia"/>
          </w:rPr>
          <w:t>指定</w:t>
        </w:r>
      </w:ins>
      <w:ins w:id="4229" w:author="山口 晃一郎&lt;yamaguchi.koichiro@jp.panasonic.com&gt;" w:date="2021-10-05T19:10:00Z">
        <w:r w:rsidR="00C61450">
          <w:rPr>
            <w:rFonts w:hint="eastAsia"/>
          </w:rPr>
          <w:t>しない場合</w:t>
        </w:r>
      </w:ins>
      <w:ins w:id="4230" w:author="山口 晃一郎&lt;yamaguchi.koichiro@jp.panasonic.com&gt;" w:date="2021-10-05T19:15:00Z">
        <w:r w:rsidR="00C61450">
          <w:rPr>
            <w:rFonts w:hint="eastAsia"/>
          </w:rPr>
          <w:t>はどんな値を指定しても良いが、値は無視される。回転による配送を指定して、</w:t>
        </w:r>
      </w:ins>
      <w:ins w:id="4231" w:author="山口 晃一郎&lt;yamaguchi.koichiro@jp.panasonic.com&gt;" w:date="2021-09-14T18:31:00Z">
        <w:r w:rsidR="00247AFB">
          <w:rPr>
            <w:rFonts w:hint="eastAsia"/>
          </w:rPr>
          <w:t>回転数上限なしの場合、</w:t>
        </w:r>
        <w:r w:rsidR="00247AFB">
          <w:rPr>
            <w:rFonts w:hint="eastAsia"/>
          </w:rPr>
          <w:t>0</w:t>
        </w:r>
        <w:r w:rsidR="00247AFB">
          <w:rPr>
            <w:rFonts w:hint="eastAsia"/>
          </w:rPr>
          <w:t>を指定する。</w:t>
        </w:r>
      </w:ins>
    </w:p>
    <w:p w14:paraId="20CDFA94" w14:textId="77777777" w:rsidR="00B85F61" w:rsidRDefault="00B85F61" w:rsidP="00C61450">
      <w:pPr>
        <w:rPr>
          <w:ins w:id="4232" w:author="山口 晃一郎&lt;yamaguchi.koichiro@jp.panasonic.com&gt;" w:date="2021-09-14T18:31:00Z"/>
        </w:rPr>
      </w:pPr>
      <w:ins w:id="4233" w:author="山口 晃一郎&lt;yamaguchi.koichiro@jp.panasonic.com&gt;" w:date="2021-09-14T18:22:00Z">
        <w:r w:rsidRPr="00B85F61">
          <w:rPr>
            <w:rFonts w:hint="eastAsia"/>
          </w:rPr>
          <w:t>DEPOSERVICETIME</w:t>
        </w:r>
        <w:r>
          <w:rPr>
            <w:rFonts w:hint="eastAsia"/>
          </w:rPr>
          <w:t>：</w:t>
        </w:r>
      </w:ins>
      <w:ins w:id="4234" w:author="山口 晃一郎&lt;yamaguchi.koichiro@jp.panasonic.com&gt;" w:date="2021-09-29T17:21:00Z">
        <w:r w:rsidR="003D1E28">
          <w:rPr>
            <w:rFonts w:hint="eastAsia"/>
          </w:rPr>
          <w:t>拠点</w:t>
        </w:r>
      </w:ins>
      <w:ins w:id="4235" w:author="山口 晃一郎&lt;yamaguchi.koichiro@jp.panasonic.com&gt;" w:date="2021-10-05T19:09:00Z">
        <w:r w:rsidR="00C61450">
          <w:rPr>
            <w:rFonts w:hint="eastAsia"/>
          </w:rPr>
          <w:t>（出発拠点を含む）</w:t>
        </w:r>
      </w:ins>
      <w:ins w:id="4236" w:author="山口 晃一郎&lt;yamaguchi.koichiro@jp.panasonic.com&gt;" w:date="2021-09-29T17:21:00Z">
        <w:r w:rsidR="003D1E28">
          <w:rPr>
            <w:rFonts w:hint="eastAsia"/>
          </w:rPr>
          <w:t>で</w:t>
        </w:r>
      </w:ins>
      <w:ins w:id="4237" w:author="山口 晃一郎&lt;yamaguchi.koichiro@jp.panasonic.com&gt;" w:date="2021-09-14T18:22:00Z">
        <w:r w:rsidRPr="00B85F61">
          <w:rPr>
            <w:rFonts w:hint="eastAsia"/>
          </w:rPr>
          <w:t>の作業時間</w:t>
        </w:r>
      </w:ins>
      <w:ins w:id="4238" w:author="山口 晃一郎&lt;yamaguchi.koichiro@jp.panasonic.com&gt;" w:date="2021-10-05T19:16:00Z">
        <w:r w:rsidR="00C61450">
          <w:rPr>
            <w:rFonts w:hint="eastAsia"/>
          </w:rPr>
          <w:t>を指定する</w:t>
        </w:r>
      </w:ins>
      <w:ins w:id="4239" w:author="山口 晃一郎&lt;yamaguchi.koichiro@jp.panasonic.com&gt;" w:date="2021-09-14T18:32:00Z">
        <w:r w:rsidR="00247AFB">
          <w:rPr>
            <w:rFonts w:hint="eastAsia"/>
          </w:rPr>
          <w:t>。</w:t>
        </w:r>
      </w:ins>
      <w:ins w:id="4240" w:author="山口 晃一郎&lt;yamaguchi.koichiro@jp.panasonic.com&gt;" w:date="2021-09-14T18:24:00Z">
        <w:r>
          <w:rPr>
            <w:rFonts w:hint="eastAsia"/>
          </w:rPr>
          <w:t>（単位は分、</w:t>
        </w:r>
        <w:r>
          <w:rPr>
            <w:rFonts w:hint="eastAsia"/>
          </w:rPr>
          <w:t>0</w:t>
        </w:r>
        <w:r>
          <w:rPr>
            <w:rFonts w:hint="eastAsia"/>
          </w:rPr>
          <w:t>以上の実数）</w:t>
        </w:r>
      </w:ins>
      <w:ins w:id="4241" w:author="山口 晃一郎&lt;yamaguchi.koichiro@jp.panasonic.com&gt;" w:date="2021-10-05T19:08:00Z">
        <w:r w:rsidR="00C61450">
          <w:rPr>
            <w:rFonts w:hint="eastAsia"/>
          </w:rPr>
          <w:t>最終訪問先では計上しない。</w:t>
        </w:r>
      </w:ins>
    </w:p>
    <w:p w14:paraId="1912CA06" w14:textId="77777777" w:rsidR="00247AFB" w:rsidRPr="00EC4606" w:rsidRDefault="00247AFB" w:rsidP="002D2993">
      <w:pPr>
        <w:rPr>
          <w:ins w:id="4242" w:author="山口 晃一郎&lt;yamaguchi.koichiro@jp.panasonic.com&gt;" w:date="2021-09-13T17:46:00Z"/>
        </w:rPr>
      </w:pPr>
    </w:p>
    <w:p w14:paraId="00DCFBE2" w14:textId="77777777" w:rsidR="002D2993" w:rsidRPr="00CB1BEA" w:rsidRDefault="002D2993" w:rsidP="008954B4">
      <w:pPr>
        <w:ind w:firstLineChars="100" w:firstLine="210"/>
        <w:rPr>
          <w:ins w:id="4243" w:author="山口 晃一郎&lt;yamaguchi.koichiro@jp.panasonic.com&gt;" w:date="2021-09-13T17:46:00Z"/>
        </w:rPr>
      </w:pPr>
      <w:ins w:id="4244" w:author="山口 晃一郎&lt;yamaguchi.koichiro@jp.panasonic.com&gt;" w:date="2021-09-13T17:46:00Z">
        <w:r>
          <w:rPr>
            <w:rFonts w:hint="eastAsia"/>
          </w:rPr>
          <w:t>2</w:t>
        </w:r>
        <w:r>
          <w:rPr>
            <w:rFonts w:hint="eastAsia"/>
          </w:rPr>
          <w:t>行目からはヘッダ行で定義された値を記述する。本ファイルが省略された場合、もしくは、指定のない車両の場合、</w:t>
        </w:r>
      </w:ins>
      <w:ins w:id="4245" w:author="山口 晃一郎&lt;yamaguchi.koichiro@jp.panasonic.com&gt;" w:date="2021-09-13T17:47:00Z">
        <w:r>
          <w:rPr>
            <w:rFonts w:hint="eastAsia"/>
          </w:rPr>
          <w:t>回転</w:t>
        </w:r>
      </w:ins>
      <w:ins w:id="4246" w:author="山口 晃一郎&lt;yamaguchi.koichiro@jp.panasonic.com&gt;" w:date="2021-09-13T17:46:00Z">
        <w:r w:rsidR="00B85F61">
          <w:rPr>
            <w:rFonts w:hint="eastAsia"/>
          </w:rPr>
          <w:t>数上限</w:t>
        </w:r>
      </w:ins>
      <w:ins w:id="4247" w:author="山口 晃一郎&lt;yamaguchi.koichiro@jp.panasonic.com&gt;" w:date="2021-09-14T18:29:00Z">
        <w:r w:rsidR="00863B7C">
          <w:rPr>
            <w:rFonts w:hint="eastAsia"/>
          </w:rPr>
          <w:t>0</w:t>
        </w:r>
      </w:ins>
      <w:ins w:id="4248" w:author="山口 晃一郎&lt;yamaguchi.koichiro@jp.panasonic.com&gt;" w:date="2021-09-14T18:22:00Z">
        <w:r w:rsidR="00B85F61">
          <w:rPr>
            <w:rFonts w:hint="eastAsia"/>
          </w:rPr>
          <w:t>、作業時間</w:t>
        </w:r>
        <w:r w:rsidR="00B85F61">
          <w:rPr>
            <w:rFonts w:hint="eastAsia"/>
          </w:rPr>
          <w:t>0</w:t>
        </w:r>
        <w:r w:rsidR="00B85F61">
          <w:rPr>
            <w:rFonts w:hint="eastAsia"/>
          </w:rPr>
          <w:t>、</w:t>
        </w:r>
      </w:ins>
      <w:ins w:id="4249" w:author="山口 晃一郎&lt;yamaguchi.koichiro@jp.panasonic.com&gt;" w:date="2021-09-13T17:46:00Z">
        <w:r>
          <w:rPr>
            <w:rFonts w:hint="eastAsia"/>
          </w:rPr>
          <w:t>となる。</w:t>
        </w:r>
      </w:ins>
      <w:ins w:id="4250" w:author="山口 晃一郎&lt;yamaguchi.koichiro@jp.panasonic.com&gt;" w:date="2021-09-14T10:41:00Z">
        <w:r w:rsidR="00CB5EF5" w:rsidRPr="00CB5EF5">
          <w:rPr>
            <w:rFonts w:hint="eastAsia"/>
          </w:rPr>
          <w:t>回転数</w:t>
        </w:r>
        <w:r w:rsidR="00CB5EF5">
          <w:rPr>
            <w:rFonts w:hint="eastAsia"/>
          </w:rPr>
          <w:t>上限</w:t>
        </w:r>
        <w:r w:rsidR="00CB5EF5" w:rsidRPr="00CB5EF5">
          <w:rPr>
            <w:rFonts w:hint="eastAsia"/>
          </w:rPr>
          <w:t>2</w:t>
        </w:r>
        <w:r w:rsidR="00CB5EF5" w:rsidRPr="00CB5EF5">
          <w:rPr>
            <w:rFonts w:hint="eastAsia"/>
          </w:rPr>
          <w:t>の場合、拠点⇒配送⇒拠点⇒配送⇒最終訪問先、が回転数最大の配送となる。</w:t>
        </w:r>
      </w:ins>
      <w:ins w:id="4251" w:author="山口 晃一郎&lt;yamaguchi.koichiro@jp.panasonic.com&gt;" w:date="2021-09-14T18:23:00Z">
        <w:r w:rsidR="00B85F61" w:rsidRPr="00B85F61">
          <w:rPr>
            <w:rFonts w:hint="eastAsia"/>
          </w:rPr>
          <w:t>作業時間</w:t>
        </w:r>
        <w:r w:rsidR="00B85F61" w:rsidRPr="00B85F61">
          <w:rPr>
            <w:rFonts w:hint="eastAsia"/>
          </w:rPr>
          <w:t>60</w:t>
        </w:r>
        <w:r w:rsidR="00B85F61" w:rsidRPr="00B85F61">
          <w:rPr>
            <w:rFonts w:hint="eastAsia"/>
          </w:rPr>
          <w:t>の場合、拠点</w:t>
        </w:r>
      </w:ins>
      <w:ins w:id="4252" w:author="山口 晃一郎&lt;yamaguchi.koichiro@jp.panasonic.com&gt;" w:date="2021-09-29T17:20:00Z">
        <w:r w:rsidR="003D1E28" w:rsidRPr="00B85F61">
          <w:rPr>
            <w:rFonts w:hint="eastAsia"/>
          </w:rPr>
          <w:t>(60</w:t>
        </w:r>
        <w:r w:rsidR="003D1E28" w:rsidRPr="00B85F61">
          <w:rPr>
            <w:rFonts w:hint="eastAsia"/>
          </w:rPr>
          <w:t>分作業時間</w:t>
        </w:r>
        <w:r w:rsidR="003D1E28" w:rsidRPr="00B85F61">
          <w:rPr>
            <w:rFonts w:hint="eastAsia"/>
          </w:rPr>
          <w:t>)</w:t>
        </w:r>
      </w:ins>
      <w:ins w:id="4253" w:author="山口 晃一郎&lt;yamaguchi.koichiro@jp.panasonic.com&gt;" w:date="2021-09-14T18:23:00Z">
        <w:r w:rsidR="00B85F61" w:rsidRPr="00B85F61">
          <w:rPr>
            <w:rFonts w:hint="eastAsia"/>
          </w:rPr>
          <w:t>⇒配送⇒拠点</w:t>
        </w:r>
        <w:r w:rsidR="00B85F61" w:rsidRPr="00B85F61">
          <w:rPr>
            <w:rFonts w:hint="eastAsia"/>
          </w:rPr>
          <w:t>(60</w:t>
        </w:r>
        <w:r w:rsidR="00B85F61" w:rsidRPr="00B85F61">
          <w:rPr>
            <w:rFonts w:hint="eastAsia"/>
          </w:rPr>
          <w:t>分作業時間</w:t>
        </w:r>
        <w:r w:rsidR="00B85F61" w:rsidRPr="00B85F61">
          <w:rPr>
            <w:rFonts w:hint="eastAsia"/>
          </w:rPr>
          <w:t>)</w:t>
        </w:r>
        <w:r w:rsidR="00B85F61" w:rsidRPr="00B85F61">
          <w:rPr>
            <w:rFonts w:hint="eastAsia"/>
          </w:rPr>
          <w:t>⇒配送⇒最終訪問先、となる。</w:t>
        </w:r>
      </w:ins>
      <w:ins w:id="4254" w:author="山口 晃一郎&lt;yamaguchi.koichiro@jp.panasonic.com&gt;" w:date="2021-09-14T18:33:00Z">
        <w:r w:rsidR="00247AFB">
          <w:rPr>
            <w:rFonts w:hint="eastAsia"/>
          </w:rPr>
          <w:t>本作業時間は</w:t>
        </w:r>
        <w:proofErr w:type="spellStart"/>
        <w:r w:rsidR="00247AFB">
          <w:rPr>
            <w:rFonts w:hint="eastAsia"/>
          </w:rPr>
          <w:t>OperationSkill</w:t>
        </w:r>
        <w:proofErr w:type="spellEnd"/>
        <w:r w:rsidR="00247AFB">
          <w:rPr>
            <w:rFonts w:hint="eastAsia"/>
          </w:rPr>
          <w:t>の対象となる。</w:t>
        </w:r>
      </w:ins>
      <w:ins w:id="4255" w:author="山口 晃一郎&lt;yamaguchi.koichiro@jp.panasonic.com&gt;" w:date="2021-09-30T15:34:00Z">
        <w:r w:rsidR="004A0B91">
          <w:rPr>
            <w:rFonts w:hint="eastAsia"/>
          </w:rPr>
          <w:t>配送先拠点作業時間ファイル</w:t>
        </w:r>
      </w:ins>
      <w:ins w:id="4256" w:author="山口 晃一郎&lt;yamaguchi.koichiro@jp.panasonic.com&gt;" w:date="2021-09-29T17:24:00Z">
        <w:r w:rsidR="003D1E28" w:rsidRPr="003D1E28">
          <w:rPr>
            <w:rFonts w:hint="eastAsia"/>
          </w:rPr>
          <w:t>にも拠点での作業時間が設定されている場合、</w:t>
        </w:r>
      </w:ins>
      <w:ins w:id="4257" w:author="山口 晃一郎&lt;yamaguchi.koichiro@jp.panasonic.com&gt;" w:date="2021-10-05T19:09:00Z">
        <w:r w:rsidR="00C61450">
          <w:rPr>
            <w:rFonts w:hint="eastAsia"/>
          </w:rPr>
          <w:t>合計</w:t>
        </w:r>
      </w:ins>
      <w:ins w:id="4258" w:author="山口 晃一郎&lt;yamaguchi.koichiro@jp.panasonic.com&gt;" w:date="2021-09-29T17:24:00Z">
        <w:r w:rsidR="003D1E28" w:rsidRPr="003D1E28">
          <w:rPr>
            <w:rFonts w:hint="eastAsia"/>
          </w:rPr>
          <w:t>の値を拠点での作業時間とする。</w:t>
        </w:r>
      </w:ins>
    </w:p>
    <w:p w14:paraId="38B7CD51" w14:textId="77777777" w:rsidR="002D2993" w:rsidRDefault="002D2993" w:rsidP="002D2993">
      <w:pPr>
        <w:ind w:firstLineChars="100" w:firstLine="210"/>
        <w:rPr>
          <w:ins w:id="4259" w:author="山口 晃一郎&lt;yamaguchi.koichiro@jp.panasonic.com&gt;" w:date="2021-09-14T18:31:00Z"/>
        </w:rPr>
      </w:pPr>
      <w:ins w:id="4260" w:author="山口 晃一郎&lt;yamaguchi.koichiro@jp.panasonic.com&gt;" w:date="2021-09-13T17:46:00Z">
        <w:r>
          <w:rPr>
            <w:rFonts w:hint="eastAsia"/>
          </w:rPr>
          <w:t>以下ファイル記述例。</w:t>
        </w:r>
      </w:ins>
    </w:p>
    <w:p w14:paraId="7E4C6973" w14:textId="77777777" w:rsidR="00247AFB" w:rsidRDefault="00247AFB" w:rsidP="002D2993">
      <w:pPr>
        <w:ind w:firstLineChars="100" w:firstLine="210"/>
        <w:rPr>
          <w:ins w:id="4261" w:author="山口 晃一郎&lt;yamaguchi.koichiro@jp.panasonic.com&gt;" w:date="2021-09-13T17:46:00Z"/>
        </w:rPr>
      </w:pPr>
    </w:p>
    <w:p w14:paraId="547661F4" w14:textId="77777777" w:rsidR="002D2993" w:rsidRDefault="002D2993" w:rsidP="002D2993">
      <w:pPr>
        <w:rPr>
          <w:ins w:id="4262" w:author="山口 晃一郎&lt;yamaguchi.koichiro@jp.panasonic.com&gt;" w:date="2021-09-13T17:46:00Z"/>
        </w:rPr>
      </w:pPr>
      <w:ins w:id="4263" w:author="山口 晃一郎&lt;yamaguchi.koichiro@jp.panasonic.com&gt;" w:date="2021-09-13T17:46:00Z">
        <w:r>
          <w:t>VEHICLE NO.,MAX</w:t>
        </w:r>
      </w:ins>
      <w:ins w:id="4264" w:author="山口 晃一郎&lt;yamaguchi.koichiro@jp.panasonic.com&gt;" w:date="2021-09-13T17:47:00Z">
        <w:r>
          <w:rPr>
            <w:rFonts w:hint="eastAsia"/>
          </w:rPr>
          <w:t>ROTATE</w:t>
        </w:r>
      </w:ins>
      <w:ins w:id="4265" w:author="山口 晃一郎&lt;yamaguchi.koichiro@jp.panasonic.com&gt;" w:date="2021-09-14T18:23:00Z">
        <w:r w:rsidR="00B85F61" w:rsidRPr="00B85F61">
          <w:rPr>
            <w:rFonts w:hint="eastAsia"/>
          </w:rPr>
          <w:t>,DEPOSERVICETIME</w:t>
        </w:r>
      </w:ins>
    </w:p>
    <w:p w14:paraId="5C98AD2C" w14:textId="77777777" w:rsidR="002D2993" w:rsidRDefault="002D2993" w:rsidP="002D2993">
      <w:pPr>
        <w:rPr>
          <w:ins w:id="4266" w:author="山口 晃一郎&lt;yamaguchi.koichiro@jp.panasonic.com&gt;" w:date="2021-09-13T17:46:00Z"/>
        </w:rPr>
      </w:pPr>
      <w:ins w:id="4267" w:author="山口 晃一郎&lt;yamaguchi.koichiro@jp.panasonic.com&gt;" w:date="2021-09-13T17:46:00Z">
        <w:r w:rsidRPr="00BE08DD">
          <w:t>0,</w:t>
        </w:r>
      </w:ins>
      <w:ins w:id="4268" w:author="山口 晃一郎&lt;yamaguchi.koichiro@jp.panasonic.com&gt;" w:date="2021-09-13T17:47:00Z">
        <w:r>
          <w:t>2</w:t>
        </w:r>
      </w:ins>
      <w:ins w:id="4269" w:author="山口 晃一郎&lt;yamaguchi.koichiro@jp.panasonic.com&gt;" w:date="2021-09-14T18:23:00Z">
        <w:r w:rsidR="00B85F61">
          <w:t>,60</w:t>
        </w:r>
      </w:ins>
    </w:p>
    <w:p w14:paraId="68386186" w14:textId="77777777" w:rsidR="002D2993" w:rsidRDefault="002D2993" w:rsidP="00380E5D">
      <w:pPr>
        <w:rPr>
          <w:ins w:id="4270" w:author="山口 晃一郎&lt;yamaguchi.koichiro@jp.panasonic.com&gt;" w:date="2021-09-13T17:47:00Z"/>
        </w:rPr>
      </w:pPr>
      <w:ins w:id="4271" w:author="山口 晃一郎&lt;yamaguchi.koichiro@jp.panasonic.com&gt;" w:date="2021-09-13T17:47:00Z">
        <w:r>
          <w:rPr>
            <w:rFonts w:hint="eastAsia"/>
          </w:rPr>
          <w:t>1</w:t>
        </w:r>
        <w:r>
          <w:t>,3</w:t>
        </w:r>
      </w:ins>
      <w:ins w:id="4272" w:author="山口 晃一郎&lt;yamaguchi.koichiro@jp.panasonic.com&gt;" w:date="2021-09-14T18:23:00Z">
        <w:r w:rsidR="00B85F61">
          <w:t>,45</w:t>
        </w:r>
      </w:ins>
    </w:p>
    <w:p w14:paraId="56024B23" w14:textId="77777777" w:rsidR="002D2993" w:rsidRDefault="002D2993" w:rsidP="00380E5D">
      <w:pPr>
        <w:rPr>
          <w:ins w:id="4273" w:author="山口 晃一郎&lt;yamaguchi.koichiro@jp.panasonic.com&gt;" w:date="2021-09-29T17:19:00Z"/>
        </w:rPr>
      </w:pPr>
    </w:p>
    <w:p w14:paraId="3109686A" w14:textId="77777777" w:rsidR="003D1E28" w:rsidRDefault="003D1E28">
      <w:pPr>
        <w:pStyle w:val="2"/>
        <w:rPr>
          <w:ins w:id="4274" w:author="山口 晃一郎&lt;yamaguchi.koichiro@jp.panasonic.com&gt;" w:date="2021-09-29T17:19:00Z"/>
        </w:rPr>
        <w:pPrChange w:id="4275" w:author="山口 晃一郎&lt;yamaguchi.koichiro@jp.panasonic.com&gt;" w:date="2021-09-29T17:20:00Z">
          <w:pPr>
            <w:pStyle w:val="2"/>
            <w:numPr>
              <w:numId w:val="82"/>
            </w:numPr>
          </w:pPr>
        </w:pPrChange>
      </w:pPr>
      <w:ins w:id="4276" w:author="山口 晃一郎&lt;yamaguchi.koichiro@jp.panasonic.com&gt;" w:date="2021-09-29T17:20:00Z">
        <w:r>
          <w:rPr>
            <w:rFonts w:hint="eastAsia"/>
          </w:rPr>
          <w:t xml:space="preserve"> </w:t>
        </w:r>
        <w:bookmarkStart w:id="4277" w:name="_Toc120881825"/>
        <w:r>
          <w:rPr>
            <w:rFonts w:hint="eastAsia"/>
          </w:rPr>
          <w:t>配送先拠点作業時間</w:t>
        </w:r>
      </w:ins>
      <w:ins w:id="4278" w:author="山口 晃一郎&lt;yamaguchi.koichiro@jp.panasonic.com&gt;" w:date="2021-09-29T17:19:00Z">
        <w:r>
          <w:rPr>
            <w:rFonts w:hint="eastAsia"/>
          </w:rPr>
          <w:t>ファイル</w:t>
        </w:r>
        <w:bookmarkEnd w:id="4277"/>
      </w:ins>
    </w:p>
    <w:p w14:paraId="50F77729" w14:textId="77777777" w:rsidR="003D1E28" w:rsidRDefault="003D1E28" w:rsidP="003D1E28">
      <w:pPr>
        <w:ind w:firstLineChars="100" w:firstLine="210"/>
        <w:rPr>
          <w:ins w:id="4279" w:author="山口 晃一郎&lt;yamaguchi.koichiro@jp.panasonic.com&gt;" w:date="2021-09-29T17:19:00Z"/>
        </w:rPr>
      </w:pPr>
      <w:ins w:id="4280" w:author="山口 晃一郎&lt;yamaguchi.koichiro@jp.panasonic.com&gt;" w:date="2021-09-29T17:19:00Z">
        <w:r>
          <w:rPr>
            <w:rFonts w:hint="eastAsia"/>
          </w:rPr>
          <w:t>,</w:t>
        </w:r>
        <w:r>
          <w:rPr>
            <w:rFonts w:hint="eastAsia"/>
          </w:rPr>
          <w:t>（カンマ）区切りの</w:t>
        </w:r>
        <w:r>
          <w:rPr>
            <w:rFonts w:hint="eastAsia"/>
          </w:rPr>
          <w:t>CSV</w:t>
        </w:r>
        <w:r>
          <w:rPr>
            <w:rFonts w:hint="eastAsia"/>
          </w:rPr>
          <w:t>ファイル。</w:t>
        </w:r>
      </w:ins>
    </w:p>
    <w:p w14:paraId="40A332C4" w14:textId="77777777" w:rsidR="003D1E28" w:rsidRDefault="003D1E28" w:rsidP="003D1E28">
      <w:pPr>
        <w:rPr>
          <w:ins w:id="4281" w:author="山口 晃一郎&lt;yamaguchi.koichiro@jp.panasonic.com&gt;" w:date="2021-09-29T17:19:00Z"/>
        </w:rPr>
      </w:pPr>
      <w:ins w:id="4282" w:author="山口 晃一郎&lt;yamaguchi.koichiro@jp.panasonic.com&gt;" w:date="2021-09-29T17:19:00Z">
        <w:r>
          <w:rPr>
            <w:rFonts w:hint="eastAsia"/>
          </w:rPr>
          <w:t xml:space="preserve">　</w:t>
        </w:r>
        <w:r>
          <w:rPr>
            <w:rFonts w:hint="eastAsia"/>
          </w:rPr>
          <w:t>1</w:t>
        </w:r>
        <w:r>
          <w:rPr>
            <w:rFonts w:hint="eastAsia"/>
          </w:rPr>
          <w:t>行目はヘッダ行で以下を記述。</w:t>
        </w:r>
      </w:ins>
    </w:p>
    <w:p w14:paraId="4FDF5EFF" w14:textId="77777777" w:rsidR="003D1E28" w:rsidRDefault="003D1E28" w:rsidP="003D1E28">
      <w:pPr>
        <w:rPr>
          <w:ins w:id="4283" w:author="山口 晃一郎&lt;yamaguchi.koichiro@jp.panasonic.com&gt;" w:date="2021-09-29T17:19:00Z"/>
        </w:rPr>
      </w:pPr>
      <w:ins w:id="4284" w:author="山口 晃一郎&lt;yamaguchi.koichiro@jp.panasonic.com&gt;" w:date="2021-09-29T17:20:00Z">
        <w:r w:rsidRPr="003D1E28">
          <w:rPr>
            <w:rFonts w:hint="eastAsia"/>
          </w:rPr>
          <w:t>CUST NO.,DEPOSERVICETIME</w:t>
        </w:r>
      </w:ins>
    </w:p>
    <w:p w14:paraId="474C35A7" w14:textId="77777777" w:rsidR="003D1E28" w:rsidRDefault="003D1E28" w:rsidP="003D1E28">
      <w:pPr>
        <w:rPr>
          <w:ins w:id="4285" w:author="山口 晃一郎&lt;yamaguchi.koichiro@jp.panasonic.com&gt;" w:date="2021-09-29T17:19:00Z"/>
        </w:rPr>
      </w:pPr>
      <w:ins w:id="4286" w:author="山口 晃一郎&lt;yamaguchi.koichiro@jp.panasonic.com&gt;" w:date="2021-09-29T17:19:00Z">
        <w:r>
          <w:rPr>
            <w:rFonts w:hint="eastAsia"/>
          </w:rPr>
          <w:t xml:space="preserve">　各項目の説明は以下。</w:t>
        </w:r>
      </w:ins>
    </w:p>
    <w:p w14:paraId="51B3196A" w14:textId="77777777" w:rsidR="003D1E28" w:rsidRDefault="003D1E28" w:rsidP="003D1E28">
      <w:pPr>
        <w:rPr>
          <w:ins w:id="4287" w:author="山口 晃一郎&lt;yamaguchi.koichiro@jp.panasonic.com&gt;" w:date="2021-09-29T17:21:00Z"/>
        </w:rPr>
      </w:pPr>
      <w:ins w:id="4288" w:author="山口 晃一郎&lt;yamaguchi.koichiro@jp.panasonic.com&gt;" w:date="2021-09-29T17:21:00Z">
        <w:r w:rsidRPr="00C27BEA">
          <w:t>CUST NO</w:t>
        </w:r>
        <w:r>
          <w:rPr>
            <w:rFonts w:hint="eastAsia"/>
          </w:rPr>
          <w:t>.</w:t>
        </w:r>
        <w:r>
          <w:rPr>
            <w:rFonts w:hint="eastAsia"/>
          </w:rPr>
          <w:t>：拠点及び配送先を識別する整数値。拠点には</w:t>
        </w:r>
        <w:r>
          <w:rPr>
            <w:rFonts w:hint="eastAsia"/>
          </w:rPr>
          <w:t>0</w:t>
        </w:r>
        <w:r>
          <w:rPr>
            <w:rFonts w:hint="eastAsia"/>
          </w:rPr>
          <w:t>を使用する。</w:t>
        </w:r>
        <w:r>
          <w:rPr>
            <w:rFonts w:hint="eastAsia"/>
          </w:rPr>
          <w:t>1</w:t>
        </w:r>
        <w:r>
          <w:rPr>
            <w:rFonts w:hint="eastAsia"/>
          </w:rPr>
          <w:t>ファイル内でユニークな値を使用する。</w:t>
        </w:r>
      </w:ins>
    </w:p>
    <w:p w14:paraId="5EE2D7DD" w14:textId="77777777" w:rsidR="003D1E28" w:rsidRDefault="003D1E28" w:rsidP="00C61450">
      <w:pPr>
        <w:rPr>
          <w:ins w:id="4289" w:author="山口 晃一郎&lt;yamaguchi.koichiro@jp.panasonic.com&gt;" w:date="2021-09-29T17:19:00Z"/>
        </w:rPr>
      </w:pPr>
      <w:ins w:id="4290" w:author="山口 晃一郎&lt;yamaguchi.koichiro@jp.panasonic.com&gt;" w:date="2021-09-29T17:19:00Z">
        <w:r w:rsidRPr="00B85F61">
          <w:rPr>
            <w:rFonts w:hint="eastAsia"/>
          </w:rPr>
          <w:t>DEPOSERVICETIME</w:t>
        </w:r>
        <w:r>
          <w:rPr>
            <w:rFonts w:hint="eastAsia"/>
          </w:rPr>
          <w:t>：</w:t>
        </w:r>
      </w:ins>
      <w:ins w:id="4291" w:author="山口 晃一郎&lt;yamaguchi.koichiro@jp.panasonic.com&gt;" w:date="2021-09-29T17:22:00Z">
        <w:r>
          <w:rPr>
            <w:rFonts w:hint="eastAsia"/>
          </w:rPr>
          <w:t>配送先に対する</w:t>
        </w:r>
      </w:ins>
      <w:ins w:id="4292" w:author="山口 晃一郎&lt;yamaguchi.koichiro@jp.panasonic.com&gt;" w:date="2021-09-29T17:21:00Z">
        <w:r>
          <w:rPr>
            <w:rFonts w:hint="eastAsia"/>
          </w:rPr>
          <w:t>拠点で</w:t>
        </w:r>
      </w:ins>
      <w:ins w:id="4293" w:author="山口 晃一郎&lt;yamaguchi.koichiro@jp.panasonic.com&gt;" w:date="2021-09-29T17:19:00Z">
        <w:r w:rsidRPr="00B85F61">
          <w:rPr>
            <w:rFonts w:hint="eastAsia"/>
          </w:rPr>
          <w:t>の作業時間</w:t>
        </w:r>
      </w:ins>
      <w:ins w:id="4294" w:author="山口 晃一郎&lt;yamaguchi.koichiro@jp.panasonic.com&gt;" w:date="2021-10-05T19:16:00Z">
        <w:r w:rsidR="00C61450">
          <w:rPr>
            <w:rFonts w:hint="eastAsia"/>
          </w:rPr>
          <w:t>を指定する</w:t>
        </w:r>
      </w:ins>
      <w:ins w:id="4295" w:author="山口 晃一郎&lt;yamaguchi.koichiro@jp.panasonic.com&gt;" w:date="2021-09-29T17:19:00Z">
        <w:r>
          <w:rPr>
            <w:rFonts w:hint="eastAsia"/>
          </w:rPr>
          <w:t>。（単位は分、</w:t>
        </w:r>
        <w:r>
          <w:rPr>
            <w:rFonts w:hint="eastAsia"/>
          </w:rPr>
          <w:t>0</w:t>
        </w:r>
        <w:r>
          <w:rPr>
            <w:rFonts w:hint="eastAsia"/>
          </w:rPr>
          <w:t>以上の実数）</w:t>
        </w:r>
      </w:ins>
      <w:ins w:id="4296" w:author="山口 晃一郎&lt;yamaguchi.koichiro@jp.panasonic.com&gt;" w:date="2021-10-05T19:07:00Z">
        <w:r w:rsidR="00C61450">
          <w:rPr>
            <w:rFonts w:hint="eastAsia"/>
          </w:rPr>
          <w:t>拠点での作業時間合計は、配送荷物の場合、現在の拠点出発後から次の拠点まで、もしくは、最終配送先までの、配送先の作業時間の合計となり、集荷荷物の場合、直前の拠点出発後から現在の拠点まで、もしくは、最終配送先までの、配送先の作業時間の合計となる。集荷荷物の場合の最終訪問先での作業時間は、最終訪問先が拠点かどうかに関わらず、車両営業時間に計上する。</w:t>
        </w:r>
      </w:ins>
    </w:p>
    <w:p w14:paraId="3F8029C1" w14:textId="77777777" w:rsidR="003D1E28" w:rsidRPr="00EC4606" w:rsidRDefault="003D1E28" w:rsidP="003D1E28">
      <w:pPr>
        <w:rPr>
          <w:ins w:id="4297" w:author="山口 晃一郎&lt;yamaguchi.koichiro@jp.panasonic.com&gt;" w:date="2021-09-29T17:19:00Z"/>
        </w:rPr>
      </w:pPr>
    </w:p>
    <w:p w14:paraId="32CE9D3E" w14:textId="77777777" w:rsidR="003D1E28" w:rsidRPr="00CB1BEA" w:rsidRDefault="003D1E28" w:rsidP="003D1E28">
      <w:pPr>
        <w:ind w:firstLineChars="100" w:firstLine="210"/>
        <w:rPr>
          <w:ins w:id="4298" w:author="山口 晃一郎&lt;yamaguchi.koichiro@jp.panasonic.com&gt;" w:date="2021-09-29T17:19:00Z"/>
        </w:rPr>
      </w:pPr>
      <w:ins w:id="4299" w:author="山口 晃一郎&lt;yamaguchi.koichiro@jp.panasonic.com&gt;" w:date="2021-09-29T17:19:00Z">
        <w:r>
          <w:rPr>
            <w:rFonts w:hint="eastAsia"/>
          </w:rPr>
          <w:t>2</w:t>
        </w:r>
        <w:r>
          <w:rPr>
            <w:rFonts w:hint="eastAsia"/>
          </w:rPr>
          <w:t>行目からはヘッダ行で定義された値を記述する。本ファイルが省略された場合、もしくは、指定のない</w:t>
        </w:r>
      </w:ins>
      <w:ins w:id="4300" w:author="山口 晃一郎&lt;yamaguchi.koichiro@jp.panasonic.com&gt;" w:date="2021-09-29T17:24:00Z">
        <w:r>
          <w:rPr>
            <w:rFonts w:hint="eastAsia"/>
          </w:rPr>
          <w:t>配送先</w:t>
        </w:r>
      </w:ins>
      <w:ins w:id="4301" w:author="山口 晃一郎&lt;yamaguchi.koichiro@jp.panasonic.com&gt;" w:date="2021-09-29T17:19:00Z">
        <w:r>
          <w:rPr>
            <w:rFonts w:hint="eastAsia"/>
          </w:rPr>
          <w:t>の場合、作業時間</w:t>
        </w:r>
        <w:r>
          <w:rPr>
            <w:rFonts w:hint="eastAsia"/>
          </w:rPr>
          <w:t>0</w:t>
        </w:r>
        <w:r>
          <w:rPr>
            <w:rFonts w:hint="eastAsia"/>
          </w:rPr>
          <w:t>、となる。</w:t>
        </w:r>
      </w:ins>
      <w:ins w:id="4302" w:author="山口 晃一郎&lt;yamaguchi.koichiro@jp.panasonic.com&gt;" w:date="2021-09-29T17:23:00Z">
        <w:r w:rsidRPr="003D1E28">
          <w:rPr>
            <w:rFonts w:hint="eastAsia"/>
          </w:rPr>
          <w:t>拠点</w:t>
        </w:r>
        <w:r w:rsidRPr="003D1E28">
          <w:rPr>
            <w:rFonts w:hint="eastAsia"/>
          </w:rPr>
          <w:t>1</w:t>
        </w:r>
        <w:r w:rsidRPr="003D1E28">
          <w:rPr>
            <w:rFonts w:hint="eastAsia"/>
          </w:rPr>
          <w:t>⇒配送先</w:t>
        </w:r>
        <w:r w:rsidRPr="003D1E28">
          <w:rPr>
            <w:rFonts w:hint="eastAsia"/>
          </w:rPr>
          <w:t>1(15</w:t>
        </w:r>
        <w:r w:rsidRPr="003D1E28">
          <w:rPr>
            <w:rFonts w:hint="eastAsia"/>
          </w:rPr>
          <w:t>分</w:t>
        </w:r>
        <w:r w:rsidRPr="003D1E28">
          <w:rPr>
            <w:rFonts w:hint="eastAsia"/>
          </w:rPr>
          <w:t>)</w:t>
        </w:r>
        <w:r w:rsidRPr="003D1E28">
          <w:rPr>
            <w:rFonts w:hint="eastAsia"/>
          </w:rPr>
          <w:t>⇒配送先</w:t>
        </w:r>
        <w:r w:rsidRPr="003D1E28">
          <w:rPr>
            <w:rFonts w:hint="eastAsia"/>
          </w:rPr>
          <w:t>2(10</w:t>
        </w:r>
        <w:r w:rsidRPr="003D1E28">
          <w:rPr>
            <w:rFonts w:hint="eastAsia"/>
          </w:rPr>
          <w:t>分</w:t>
        </w:r>
        <w:r w:rsidRPr="003D1E28">
          <w:rPr>
            <w:rFonts w:hint="eastAsia"/>
          </w:rPr>
          <w:t>)</w:t>
        </w:r>
        <w:r w:rsidRPr="003D1E28">
          <w:rPr>
            <w:rFonts w:hint="eastAsia"/>
          </w:rPr>
          <w:t>⇒拠点</w:t>
        </w:r>
        <w:r w:rsidRPr="003D1E28">
          <w:rPr>
            <w:rFonts w:hint="eastAsia"/>
          </w:rPr>
          <w:t>2</w:t>
        </w:r>
        <w:r w:rsidRPr="003D1E28">
          <w:rPr>
            <w:rFonts w:hint="eastAsia"/>
          </w:rPr>
          <w:t>⇒配送先</w:t>
        </w:r>
        <w:r w:rsidRPr="003D1E28">
          <w:rPr>
            <w:rFonts w:hint="eastAsia"/>
          </w:rPr>
          <w:t>3(5</w:t>
        </w:r>
        <w:r w:rsidRPr="003D1E28">
          <w:rPr>
            <w:rFonts w:hint="eastAsia"/>
          </w:rPr>
          <w:t>分</w:t>
        </w:r>
        <w:r w:rsidRPr="003D1E28">
          <w:rPr>
            <w:rFonts w:hint="eastAsia"/>
          </w:rPr>
          <w:t>)</w:t>
        </w:r>
        <w:r w:rsidRPr="003D1E28">
          <w:rPr>
            <w:rFonts w:hint="eastAsia"/>
          </w:rPr>
          <w:t>⇒最終訪問先、の場合、拠点</w:t>
        </w:r>
        <w:r w:rsidRPr="003D1E28">
          <w:rPr>
            <w:rFonts w:hint="eastAsia"/>
          </w:rPr>
          <w:t>1</w:t>
        </w:r>
        <w:r w:rsidRPr="003D1E28">
          <w:rPr>
            <w:rFonts w:hint="eastAsia"/>
          </w:rPr>
          <w:t>での作業時間は</w:t>
        </w:r>
        <w:r w:rsidRPr="003D1E28">
          <w:rPr>
            <w:rFonts w:hint="eastAsia"/>
          </w:rPr>
          <w:t>25</w:t>
        </w:r>
        <w:r w:rsidRPr="003D1E28">
          <w:rPr>
            <w:rFonts w:hint="eastAsia"/>
          </w:rPr>
          <w:t>分、拠点</w:t>
        </w:r>
        <w:r w:rsidRPr="003D1E28">
          <w:rPr>
            <w:rFonts w:hint="eastAsia"/>
          </w:rPr>
          <w:t>2</w:t>
        </w:r>
        <w:r w:rsidRPr="003D1E28">
          <w:rPr>
            <w:rFonts w:hint="eastAsia"/>
          </w:rPr>
          <w:t>での作業時間は</w:t>
        </w:r>
        <w:r w:rsidRPr="003D1E28">
          <w:rPr>
            <w:rFonts w:hint="eastAsia"/>
          </w:rPr>
          <w:t>5</w:t>
        </w:r>
        <w:r w:rsidRPr="003D1E28">
          <w:rPr>
            <w:rFonts w:hint="eastAsia"/>
          </w:rPr>
          <w:t>分となる。</w:t>
        </w:r>
        <w:r w:rsidRPr="003D1E28">
          <w:rPr>
            <w:rFonts w:hint="eastAsia"/>
          </w:rPr>
          <w:t>CUST NO.=0</w:t>
        </w:r>
        <w:r w:rsidRPr="003D1E28">
          <w:rPr>
            <w:rFonts w:hint="eastAsia"/>
          </w:rPr>
          <w:t>に設定された値は使用しない</w:t>
        </w:r>
        <w:r>
          <w:rPr>
            <w:rFonts w:hint="eastAsia"/>
          </w:rPr>
          <w:t>（</w:t>
        </w:r>
        <w:r w:rsidRPr="003D1E28">
          <w:rPr>
            <w:rFonts w:hint="eastAsia"/>
          </w:rPr>
          <w:t>無視される</w:t>
        </w:r>
        <w:r>
          <w:rPr>
            <w:rFonts w:hint="eastAsia"/>
          </w:rPr>
          <w:t>）</w:t>
        </w:r>
        <w:r w:rsidRPr="003D1E28">
          <w:rPr>
            <w:rFonts w:hint="eastAsia"/>
          </w:rPr>
          <w:t>。</w:t>
        </w:r>
      </w:ins>
      <w:ins w:id="4303" w:author="山口 晃一郎&lt;yamaguchi.koichiro@jp.panasonic.com&gt;" w:date="2021-09-29T17:19:00Z">
        <w:r>
          <w:rPr>
            <w:rFonts w:hint="eastAsia"/>
          </w:rPr>
          <w:t>本作業時間は</w:t>
        </w:r>
        <w:proofErr w:type="spellStart"/>
        <w:r>
          <w:rPr>
            <w:rFonts w:hint="eastAsia"/>
          </w:rPr>
          <w:t>OperationSkill</w:t>
        </w:r>
        <w:proofErr w:type="spellEnd"/>
        <w:r>
          <w:rPr>
            <w:rFonts w:hint="eastAsia"/>
          </w:rPr>
          <w:t>の対象となる。</w:t>
        </w:r>
      </w:ins>
      <w:ins w:id="4304" w:author="山口 晃一郎&lt;yamaguchi.koichiro@jp.panasonic.com&gt;" w:date="2021-09-29T17:28:00Z">
        <w:r w:rsidR="0050201C" w:rsidRPr="0050201C">
          <w:rPr>
            <w:rFonts w:hint="eastAsia"/>
          </w:rPr>
          <w:t>荷物がまとめられた場合、その中の最大の時間のみを作業時間とする。</w:t>
        </w:r>
      </w:ins>
      <w:ins w:id="4305" w:author="山口 晃一郎&lt;yamaguchi.koichiro@jp.panasonic.com&gt;" w:date="2021-09-30T15:34:00Z">
        <w:r w:rsidR="004A0B91">
          <w:rPr>
            <w:rFonts w:hint="eastAsia"/>
          </w:rPr>
          <w:t>車両別回転数</w:t>
        </w:r>
        <w:r w:rsidR="004A0B91" w:rsidRPr="002A051E">
          <w:rPr>
            <w:rFonts w:hint="eastAsia"/>
          </w:rPr>
          <w:t>上限</w:t>
        </w:r>
        <w:r w:rsidR="004A0B91">
          <w:rPr>
            <w:rFonts w:hint="eastAsia"/>
          </w:rPr>
          <w:t>ファイル</w:t>
        </w:r>
      </w:ins>
      <w:ins w:id="4306" w:author="山口 晃一郎&lt;yamaguchi.koichiro@jp.panasonic.com&gt;" w:date="2021-09-29T17:24:00Z">
        <w:r w:rsidRPr="003D1E28">
          <w:rPr>
            <w:rFonts w:hint="eastAsia"/>
          </w:rPr>
          <w:t>にも拠点での作業時間が設定されている場合、</w:t>
        </w:r>
      </w:ins>
      <w:ins w:id="4307" w:author="山口 晃一郎&lt;yamaguchi.koichiro@jp.panasonic.com&gt;" w:date="2021-10-05T19:07:00Z">
        <w:r w:rsidR="00C61450">
          <w:rPr>
            <w:rFonts w:hint="eastAsia"/>
          </w:rPr>
          <w:t>合計</w:t>
        </w:r>
      </w:ins>
      <w:ins w:id="4308" w:author="山口 晃一郎&lt;yamaguchi.koichiro@jp.panasonic.com&gt;" w:date="2021-09-29T17:24:00Z">
        <w:r w:rsidRPr="003D1E28">
          <w:rPr>
            <w:rFonts w:hint="eastAsia"/>
          </w:rPr>
          <w:t>の値を拠点での作業時間とする。</w:t>
        </w:r>
      </w:ins>
    </w:p>
    <w:p w14:paraId="3B731BFB" w14:textId="77777777" w:rsidR="003D1E28" w:rsidRDefault="003D1E28" w:rsidP="003D1E28">
      <w:pPr>
        <w:ind w:firstLineChars="100" w:firstLine="210"/>
        <w:rPr>
          <w:ins w:id="4309" w:author="山口 晃一郎&lt;yamaguchi.koichiro@jp.panasonic.com&gt;" w:date="2021-09-29T17:19:00Z"/>
        </w:rPr>
      </w:pPr>
      <w:ins w:id="4310" w:author="山口 晃一郎&lt;yamaguchi.koichiro@jp.panasonic.com&gt;" w:date="2021-09-29T17:19:00Z">
        <w:r>
          <w:rPr>
            <w:rFonts w:hint="eastAsia"/>
          </w:rPr>
          <w:t>以下ファイル記述例。</w:t>
        </w:r>
      </w:ins>
    </w:p>
    <w:p w14:paraId="4A053876" w14:textId="77777777" w:rsidR="003D1E28" w:rsidRDefault="003D1E28" w:rsidP="003D1E28">
      <w:pPr>
        <w:ind w:firstLineChars="100" w:firstLine="210"/>
        <w:rPr>
          <w:ins w:id="4311" w:author="山口 晃一郎&lt;yamaguchi.koichiro@jp.panasonic.com&gt;" w:date="2021-09-29T17:19:00Z"/>
        </w:rPr>
      </w:pPr>
    </w:p>
    <w:p w14:paraId="4553DD42" w14:textId="77777777" w:rsidR="003D1E28" w:rsidRPr="00DF3714" w:rsidRDefault="003D1E28" w:rsidP="003D1E28">
      <w:pPr>
        <w:rPr>
          <w:ins w:id="4312" w:author="山口 晃一郎&lt;yamaguchi.koichiro@jp.panasonic.com&gt;" w:date="2021-09-29T17:19:00Z"/>
        </w:rPr>
      </w:pPr>
      <w:ins w:id="4313" w:author="山口 晃一郎&lt;yamaguchi.koichiro@jp.panasonic.com&gt;" w:date="2021-09-29T17:24:00Z">
        <w:r w:rsidRPr="003D1E28">
          <w:t>CUST NO.,DEPOSERVICETIME</w:t>
        </w:r>
        <w:r w:rsidRPr="003D1E28">
          <w:br/>
          <w:t>0,10</w:t>
        </w:r>
        <w:r w:rsidRPr="003D1E28">
          <w:br/>
          <w:t>1,15</w:t>
        </w:r>
        <w:r w:rsidRPr="003D1E28">
          <w:br/>
          <w:t>2,10</w:t>
        </w:r>
        <w:r w:rsidRPr="003D1E28">
          <w:br/>
          <w:t>3,5</w:t>
        </w:r>
      </w:ins>
    </w:p>
    <w:p w14:paraId="3D5C1760" w14:textId="77777777" w:rsidR="003D1E28" w:rsidRDefault="003D1E28" w:rsidP="00380E5D">
      <w:pPr>
        <w:rPr>
          <w:ins w:id="4314" w:author="山口 晃一郎&lt;yamaguchi.koichiro@jp.panasonic.com&gt;" w:date="2022-02-14T15:16:00Z"/>
        </w:rPr>
      </w:pPr>
    </w:p>
    <w:p w14:paraId="10F99505" w14:textId="77777777" w:rsidR="00E54848" w:rsidRDefault="00E54848">
      <w:pPr>
        <w:pStyle w:val="2"/>
        <w:rPr>
          <w:ins w:id="4315" w:author="山口 晃一郎&lt;yamaguchi.koichiro@jp.panasonic.com&gt;" w:date="2022-02-14T15:16:00Z"/>
        </w:rPr>
        <w:pPrChange w:id="4316" w:author="山口 晃一郎&lt;yamaguchi.koichiro@jp.panasonic.com&gt;" w:date="2022-02-14T15:16:00Z">
          <w:pPr>
            <w:pStyle w:val="2"/>
            <w:numPr>
              <w:numId w:val="84"/>
            </w:numPr>
          </w:pPr>
        </w:pPrChange>
      </w:pPr>
      <w:ins w:id="4317" w:author="山口 晃一郎&lt;yamaguchi.koichiro@jp.panasonic.com&gt;" w:date="2022-02-14T15:16:00Z">
        <w:r>
          <w:rPr>
            <w:rFonts w:hint="eastAsia"/>
          </w:rPr>
          <w:t xml:space="preserve"> </w:t>
        </w:r>
        <w:bookmarkStart w:id="4318" w:name="_Toc120881826"/>
        <w:r>
          <w:rPr>
            <w:rFonts w:hint="eastAsia"/>
          </w:rPr>
          <w:t>追加時間枠</w:t>
        </w:r>
      </w:ins>
      <w:ins w:id="4319" w:author="山口 晃一郎&lt;yamaguchi.koichiro@jp.panasonic.com&gt;" w:date="2022-02-14T15:34:00Z">
        <w:r w:rsidR="003E440A">
          <w:rPr>
            <w:rFonts w:hint="eastAsia"/>
          </w:rPr>
          <w:t>場所</w:t>
        </w:r>
      </w:ins>
      <w:ins w:id="4320" w:author="山口 晃一郎&lt;yamaguchi.koichiro@jp.panasonic.com&gt;" w:date="2022-02-14T15:16:00Z">
        <w:r>
          <w:rPr>
            <w:rFonts w:hint="eastAsia"/>
          </w:rPr>
          <w:t>ファイル</w:t>
        </w:r>
        <w:bookmarkEnd w:id="4318"/>
      </w:ins>
    </w:p>
    <w:p w14:paraId="51D69DCF" w14:textId="77777777" w:rsidR="00E54848" w:rsidRDefault="00E54848" w:rsidP="00E54848">
      <w:pPr>
        <w:rPr>
          <w:ins w:id="4321" w:author="山口 晃一郎&lt;yamaguchi.koichiro@jp.panasonic.com&gt;" w:date="2022-02-14T15:16:00Z"/>
        </w:rPr>
      </w:pPr>
      <w:ins w:id="4322" w:author="山口 晃一郎&lt;yamaguchi.koichiro@jp.panasonic.com&gt;" w:date="2022-02-14T15:16:00Z">
        <w:r>
          <w:rPr>
            <w:rFonts w:hint="eastAsia"/>
          </w:rPr>
          <w:t xml:space="preserve">　</w:t>
        </w:r>
        <w:r>
          <w:rPr>
            <w:rFonts w:hint="eastAsia"/>
          </w:rPr>
          <w:t>,</w:t>
        </w:r>
        <w:r>
          <w:rPr>
            <w:rFonts w:hint="eastAsia"/>
          </w:rPr>
          <w:t>（カンマ）区切りの</w:t>
        </w:r>
        <w:r>
          <w:rPr>
            <w:rFonts w:hint="eastAsia"/>
          </w:rPr>
          <w:t>CSV</w:t>
        </w:r>
        <w:r>
          <w:rPr>
            <w:rFonts w:hint="eastAsia"/>
          </w:rPr>
          <w:t>ファイル。</w:t>
        </w:r>
      </w:ins>
    </w:p>
    <w:p w14:paraId="3170E27F" w14:textId="77777777" w:rsidR="00E54848" w:rsidRDefault="00E54848" w:rsidP="00E54848">
      <w:pPr>
        <w:rPr>
          <w:ins w:id="4323" w:author="山口 晃一郎&lt;yamaguchi.koichiro@jp.panasonic.com&gt;" w:date="2022-02-14T15:16:00Z"/>
        </w:rPr>
      </w:pPr>
      <w:ins w:id="4324" w:author="山口 晃一郎&lt;yamaguchi.koichiro@jp.panasonic.com&gt;" w:date="2022-02-14T15:16:00Z">
        <w:r>
          <w:rPr>
            <w:rFonts w:hint="eastAsia"/>
          </w:rPr>
          <w:t xml:space="preserve">　</w:t>
        </w:r>
        <w:r>
          <w:rPr>
            <w:rFonts w:hint="eastAsia"/>
          </w:rPr>
          <w:t>1</w:t>
        </w:r>
        <w:r>
          <w:rPr>
            <w:rFonts w:hint="eastAsia"/>
          </w:rPr>
          <w:t>行目はヘッダ行で以下を記述。</w:t>
        </w:r>
      </w:ins>
    </w:p>
    <w:p w14:paraId="52ADE2E0" w14:textId="77777777" w:rsidR="00E54848" w:rsidRDefault="00E54848" w:rsidP="00E54848">
      <w:pPr>
        <w:rPr>
          <w:ins w:id="4325" w:author="山口 晃一郎&lt;yamaguchi.koichiro@jp.panasonic.com&gt;" w:date="2022-02-14T15:16:00Z"/>
        </w:rPr>
      </w:pPr>
      <w:ins w:id="4326" w:author="山口 晃一郎&lt;yamaguchi.koichiro@jp.panasonic.com&gt;" w:date="2022-02-14T15:16:00Z">
        <w:r>
          <w:t>CUST NO.</w:t>
        </w:r>
      </w:ins>
      <w:ins w:id="4327" w:author="Yamaguchi Koichiro (山口 晃一郎)" w:date="2022-05-09T18:04:00Z">
        <w:r w:rsidR="00CA338D">
          <w:rPr>
            <w:rFonts w:hint="eastAsia"/>
          </w:rPr>
          <w:t>(</w:t>
        </w:r>
        <w:r w:rsidR="00CA338D">
          <w:t>ORIGINAL)</w:t>
        </w:r>
      </w:ins>
      <w:ins w:id="4328" w:author="山口 晃一郎&lt;yamaguchi.koichiro@jp.panasonic.com&gt;" w:date="2022-02-14T15:16:00Z">
        <w:r w:rsidRPr="00C27BEA">
          <w:t>,</w:t>
        </w:r>
      </w:ins>
      <w:ins w:id="4329" w:author="Yamaguchi Koichiro (山口 晃一郎)" w:date="2022-05-09T18:04:00Z">
        <w:r w:rsidR="00CA338D">
          <w:t>CUST NO.(NEW)</w:t>
        </w:r>
        <w:r w:rsidR="00CA338D" w:rsidRPr="00C27BEA">
          <w:t>,</w:t>
        </w:r>
      </w:ins>
      <w:ins w:id="4330" w:author="山口 晃一郎&lt;yamaguchi.koichiro@jp.panasonic.com&gt;" w:date="2022-02-14T15:16:00Z">
        <w:r w:rsidRPr="00C27BEA">
          <w:t>FROM TIME,TO TIME,</w:t>
        </w:r>
      </w:ins>
      <w:ins w:id="4331" w:author="山口 晃一郎&lt;yamaguchi.koichiro@jp.panasonic.com&gt;" w:date="2022-02-14T15:34:00Z">
        <w:r w:rsidR="003E440A" w:rsidRPr="00F36A2A">
          <w:t>SPOT ID</w:t>
        </w:r>
      </w:ins>
      <w:ins w:id="4332" w:author="山口 晃一郎&lt;yamaguchi.koichiro@jp.panasonic.com&gt;" w:date="2022-02-14T15:39:00Z">
        <w:r w:rsidR="004D35E9">
          <w:t>(CUST NO.)</w:t>
        </w:r>
      </w:ins>
      <w:ins w:id="4333" w:author="Yamaguchi Koichiro (山口 晃一郎)" w:date="2022-04-28T18:25:00Z">
        <w:r w:rsidR="00027C0C">
          <w:t>,</w:t>
        </w:r>
      </w:ins>
      <w:ins w:id="4334" w:author="Yamaguchi Koichiro (山口 晃一郎)" w:date="2022-06-27T10:44:00Z">
        <w:r w:rsidR="00A30D99">
          <w:rPr>
            <w:rFonts w:hint="eastAsia"/>
          </w:rPr>
          <w:t>P</w:t>
        </w:r>
        <w:r w:rsidR="00A30D99">
          <w:t>ARKING TIME</w:t>
        </w:r>
        <w:r w:rsidR="00A30D99">
          <w:rPr>
            <w:rFonts w:hint="eastAsia"/>
          </w:rPr>
          <w:t>_</w:t>
        </w:r>
        <w:r w:rsidR="00A30D99">
          <w:t>ARRIVE,</w:t>
        </w:r>
        <w:r w:rsidR="00A30D99">
          <w:rPr>
            <w:rFonts w:hint="eastAsia"/>
          </w:rPr>
          <w:t>P</w:t>
        </w:r>
        <w:r w:rsidR="00A30D99">
          <w:t>ARKING TIME</w:t>
        </w:r>
        <w:r w:rsidR="00A30D99">
          <w:rPr>
            <w:rFonts w:hint="eastAsia"/>
          </w:rPr>
          <w:t>_</w:t>
        </w:r>
        <w:r w:rsidR="00A30D99">
          <w:t>OPEN</w:t>
        </w:r>
      </w:ins>
    </w:p>
    <w:p w14:paraId="73E582D0" w14:textId="77777777" w:rsidR="00E54848" w:rsidRDefault="00E54848" w:rsidP="00E54848">
      <w:pPr>
        <w:rPr>
          <w:ins w:id="4335" w:author="山口 晃一郎&lt;yamaguchi.koichiro@jp.panasonic.com&gt;" w:date="2022-02-14T15:16:00Z"/>
        </w:rPr>
      </w:pPr>
      <w:ins w:id="4336" w:author="山口 晃一郎&lt;yamaguchi.koichiro@jp.panasonic.com&gt;" w:date="2022-02-14T15:16:00Z">
        <w:r>
          <w:rPr>
            <w:rFonts w:hint="eastAsia"/>
          </w:rPr>
          <w:t xml:space="preserve">　各項目の説明は以下。</w:t>
        </w:r>
      </w:ins>
    </w:p>
    <w:p w14:paraId="46D864CA" w14:textId="77777777" w:rsidR="00E54848" w:rsidRDefault="00E54848" w:rsidP="00E54848">
      <w:pPr>
        <w:rPr>
          <w:ins w:id="4337" w:author="山口 晃一郎&lt;yamaguchi.koichiro@jp.panasonic.com&gt;" w:date="2022-02-14T15:16:00Z"/>
        </w:rPr>
      </w:pPr>
      <w:ins w:id="4338" w:author="山口 晃一郎&lt;yamaguchi.koichiro@jp.panasonic.com&gt;" w:date="2022-02-14T15:16:00Z">
        <w:r w:rsidRPr="00C27BEA">
          <w:t>CUST NO</w:t>
        </w:r>
        <w:r>
          <w:rPr>
            <w:rFonts w:hint="eastAsia"/>
          </w:rPr>
          <w:t>.</w:t>
        </w:r>
      </w:ins>
      <w:ins w:id="4339" w:author="Yamaguchi Koichiro (山口 晃一郎)" w:date="2022-05-09T18:04:00Z">
        <w:r w:rsidR="00CA338D">
          <w:t>(ORIGINAL)</w:t>
        </w:r>
      </w:ins>
      <w:ins w:id="4340" w:author="山口 晃一郎&lt;yamaguchi.koichiro@jp.panasonic.com&gt;" w:date="2022-02-14T15:16:00Z">
        <w:r>
          <w:rPr>
            <w:rFonts w:hint="eastAsia"/>
          </w:rPr>
          <w:t>：拠点及び配送先を識別する整数値。拠点</w:t>
        </w:r>
      </w:ins>
      <w:ins w:id="4341" w:author="山口 晃一郎&lt;yamaguchi.koichiro@jp.panasonic.com&gt;" w:date="2022-02-14T15:19:00Z">
        <w:r>
          <w:rPr>
            <w:rFonts w:hint="eastAsia"/>
          </w:rPr>
          <w:t>を示す</w:t>
        </w:r>
      </w:ins>
      <w:ins w:id="4342" w:author="山口 晃一郎&lt;yamaguchi.koichiro@jp.panasonic.com&gt;" w:date="2022-02-14T15:16:00Z">
        <w:r>
          <w:rPr>
            <w:rFonts w:hint="eastAsia"/>
          </w:rPr>
          <w:t>0</w:t>
        </w:r>
      </w:ins>
      <w:ins w:id="4343" w:author="山口 晃一郎&lt;yamaguchi.koichiro@jp.panasonic.com&gt;" w:date="2022-02-14T15:20:00Z">
        <w:r>
          <w:rPr>
            <w:rFonts w:hint="eastAsia"/>
          </w:rPr>
          <w:t>及び充電スポット</w:t>
        </w:r>
      </w:ins>
      <w:ins w:id="4344" w:author="Yamaguchi Koichiro (山口 晃一郎)" w:date="2022-05-18T17:43:00Z">
        <w:r w:rsidR="00144C5B">
          <w:rPr>
            <w:rFonts w:hint="eastAsia"/>
          </w:rPr>
          <w:t>及び</w:t>
        </w:r>
      </w:ins>
      <w:ins w:id="4345" w:author="Yamaguchi Koichiro (山口 晃一郎)" w:date="2022-05-18T17:44:00Z">
        <w:r w:rsidR="00144C5B">
          <w:rPr>
            <w:rFonts w:hint="eastAsia"/>
          </w:rPr>
          <w:t>最終訪問先</w:t>
        </w:r>
      </w:ins>
      <w:ins w:id="4346" w:author="山口 晃一郎&lt;yamaguchi.koichiro@jp.panasonic.com&gt;" w:date="2022-02-14T15:20:00Z">
        <w:r>
          <w:rPr>
            <w:rFonts w:hint="eastAsia"/>
          </w:rPr>
          <w:t>は</w:t>
        </w:r>
      </w:ins>
      <w:ins w:id="4347" w:author="山口 晃一郎&lt;yamaguchi.koichiro@jp.panasonic.com&gt;" w:date="2022-02-14T15:16:00Z">
        <w:r>
          <w:rPr>
            <w:rFonts w:hint="eastAsia"/>
          </w:rPr>
          <w:t>使用</w:t>
        </w:r>
      </w:ins>
      <w:ins w:id="4348" w:author="山口 晃一郎&lt;yamaguchi.koichiro@jp.panasonic.com&gt;" w:date="2022-02-14T15:19:00Z">
        <w:r>
          <w:rPr>
            <w:rFonts w:hint="eastAsia"/>
          </w:rPr>
          <w:t>不可</w:t>
        </w:r>
      </w:ins>
      <w:ins w:id="4349" w:author="山口 晃一郎&lt;yamaguchi.koichiro@jp.panasonic.com&gt;" w:date="2022-02-14T15:16:00Z">
        <w:r>
          <w:rPr>
            <w:rFonts w:hint="eastAsia"/>
          </w:rPr>
          <w:t>。</w:t>
        </w:r>
      </w:ins>
      <w:ins w:id="4350" w:author="山口 晃一郎&lt;yamaguchi.koichiro@jp.panasonic.com&gt;" w:date="2022-02-14T15:19:00Z">
        <w:r>
          <w:rPr>
            <w:rFonts w:hint="eastAsia"/>
          </w:rPr>
          <w:t>配送定義ファイルで指定された</w:t>
        </w:r>
      </w:ins>
      <w:ins w:id="4351" w:author="山口 晃一郎&lt;yamaguchi.koichiro@jp.panasonic.com&gt;" w:date="2022-02-14T15:16:00Z">
        <w:r>
          <w:rPr>
            <w:rFonts w:hint="eastAsia"/>
          </w:rPr>
          <w:t>値を使用する</w:t>
        </w:r>
      </w:ins>
      <w:ins w:id="4352" w:author="Yamaguchi Koichiro (山口 晃一郎)" w:date="2022-05-09T18:04:00Z">
        <w:r w:rsidR="00CA338D">
          <w:rPr>
            <w:rFonts w:hint="eastAsia"/>
          </w:rPr>
          <w:t>こと</w:t>
        </w:r>
      </w:ins>
      <w:ins w:id="4353" w:author="山口 晃一郎&lt;yamaguchi.koichiro@jp.panasonic.com&gt;" w:date="2022-02-14T15:16:00Z">
        <w:r>
          <w:rPr>
            <w:rFonts w:hint="eastAsia"/>
          </w:rPr>
          <w:t>。</w:t>
        </w:r>
      </w:ins>
      <w:ins w:id="4354" w:author="Yamaguchi Koichiro (山口 晃一郎)" w:date="2022-05-09T18:12:00Z">
        <w:r w:rsidR="00D02CCA">
          <w:rPr>
            <w:rFonts w:hint="eastAsia"/>
          </w:rPr>
          <w:t>複数行に重複した値が</w:t>
        </w:r>
      </w:ins>
      <w:ins w:id="4355" w:author="Yamaguchi Koichiro (山口 晃一郎)" w:date="2022-05-09T18:13:00Z">
        <w:r w:rsidR="00D02CCA">
          <w:rPr>
            <w:rFonts w:hint="eastAsia"/>
          </w:rPr>
          <w:t>設定されても</w:t>
        </w:r>
        <w:r w:rsidR="00BE3A38">
          <w:rPr>
            <w:rFonts w:hint="eastAsia"/>
          </w:rPr>
          <w:t>（</w:t>
        </w:r>
        <w:r w:rsidR="00BE3A38">
          <w:rPr>
            <w:rFonts w:hint="eastAsia"/>
          </w:rPr>
          <w:t>2</w:t>
        </w:r>
        <w:r w:rsidR="00BE3A38">
          <w:rPr>
            <w:rFonts w:hint="eastAsia"/>
          </w:rPr>
          <w:t>つ以上の条件を設定しても）</w:t>
        </w:r>
        <w:r w:rsidR="00D02CCA">
          <w:rPr>
            <w:rFonts w:hint="eastAsia"/>
          </w:rPr>
          <w:t>構わない。</w:t>
        </w:r>
      </w:ins>
    </w:p>
    <w:p w14:paraId="769F83B4" w14:textId="77777777" w:rsidR="00CA338D" w:rsidRDefault="00CA338D" w:rsidP="00CA338D">
      <w:pPr>
        <w:rPr>
          <w:ins w:id="4356" w:author="Yamaguchi Koichiro (山口 晃一郎)" w:date="2022-05-09T18:05:00Z"/>
        </w:rPr>
      </w:pPr>
      <w:ins w:id="4357" w:author="Yamaguchi Koichiro (山口 晃一郎)" w:date="2022-05-09T18:05:00Z">
        <w:r w:rsidRPr="00C27BEA">
          <w:t>CUST NO</w:t>
        </w:r>
        <w:r>
          <w:rPr>
            <w:rFonts w:hint="eastAsia"/>
          </w:rPr>
          <w:t>.</w:t>
        </w:r>
        <w:r>
          <w:t>(</w:t>
        </w:r>
        <w:r>
          <w:rPr>
            <w:rFonts w:hint="eastAsia"/>
          </w:rPr>
          <w:t>NEW</w:t>
        </w:r>
        <w:r>
          <w:t>)</w:t>
        </w:r>
        <w:r>
          <w:rPr>
            <w:rFonts w:hint="eastAsia"/>
          </w:rPr>
          <w:t>：追加する配送先を識別する整数値。配送定義ファイル</w:t>
        </w:r>
      </w:ins>
      <w:ins w:id="4358" w:author="Yamaguchi Koichiro (山口 晃一郎)" w:date="2022-05-09T18:14:00Z">
        <w:r w:rsidR="00BE3A38">
          <w:rPr>
            <w:rFonts w:hint="eastAsia"/>
          </w:rPr>
          <w:t>及び</w:t>
        </w:r>
      </w:ins>
      <w:ins w:id="4359" w:author="Yamaguchi Koichiro (山口 晃一郎)" w:date="2022-05-18T17:44:00Z">
        <w:r w:rsidR="00144C5B">
          <w:rPr>
            <w:rFonts w:hint="eastAsia"/>
          </w:rPr>
          <w:t>充電スポット及び</w:t>
        </w:r>
      </w:ins>
      <w:ins w:id="4360" w:author="Yamaguchi Koichiro (山口 晃一郎)" w:date="2022-05-09T18:14:00Z">
        <w:r w:rsidR="00BE3A38">
          <w:rPr>
            <w:rFonts w:hint="eastAsia"/>
          </w:rPr>
          <w:t>最終訪問先</w:t>
        </w:r>
      </w:ins>
      <w:ins w:id="4361" w:author="Yamaguchi Koichiro (山口 晃一郎)" w:date="2022-05-09T18:05:00Z">
        <w:r>
          <w:rPr>
            <w:rFonts w:hint="eastAsia"/>
          </w:rPr>
          <w:t>で指定された値を使用</w:t>
        </w:r>
      </w:ins>
      <w:ins w:id="4362" w:author="Yamaguchi Koichiro (山口 晃一郎)" w:date="2022-05-09T18:06:00Z">
        <w:r>
          <w:rPr>
            <w:rFonts w:hint="eastAsia"/>
          </w:rPr>
          <w:t>してはいけない。また、本ファイル内で重複する値を指定</w:t>
        </w:r>
      </w:ins>
      <w:ins w:id="4363" w:author="Yamaguchi Koichiro (山口 晃一郎)" w:date="2022-05-09T18:11:00Z">
        <w:r w:rsidR="00096A1F">
          <w:rPr>
            <w:rFonts w:hint="eastAsia"/>
          </w:rPr>
          <w:t>して</w:t>
        </w:r>
      </w:ins>
      <w:ins w:id="4364" w:author="Yamaguchi Koichiro (山口 晃一郎)" w:date="2022-05-09T18:06:00Z">
        <w:r>
          <w:rPr>
            <w:rFonts w:hint="eastAsia"/>
          </w:rPr>
          <w:t>はいけない。</w:t>
        </w:r>
      </w:ins>
    </w:p>
    <w:p w14:paraId="608C86ED" w14:textId="77777777" w:rsidR="00E54848" w:rsidRDefault="00E54848" w:rsidP="00E54848">
      <w:pPr>
        <w:rPr>
          <w:ins w:id="4365" w:author="山口 晃一郎&lt;yamaguchi.koichiro@jp.panasonic.com&gt;" w:date="2022-02-14T15:16:00Z"/>
        </w:rPr>
      </w:pPr>
      <w:ins w:id="4366" w:author="山口 晃一郎&lt;yamaguchi.koichiro@jp.panasonic.com&gt;" w:date="2022-02-14T15:16:00Z">
        <w:r w:rsidRPr="00C27BEA">
          <w:t>FROM TIME</w:t>
        </w:r>
        <w:r>
          <w:rPr>
            <w:rFonts w:hint="eastAsia"/>
          </w:rPr>
          <w:t>：</w:t>
        </w:r>
      </w:ins>
      <w:ins w:id="4367" w:author="山口 晃一郎&lt;yamaguchi.koichiro@jp.panasonic.com&gt;" w:date="2022-02-14T15:18:00Z">
        <w:r>
          <w:rPr>
            <w:rFonts w:hint="eastAsia"/>
          </w:rPr>
          <w:t>追加する</w:t>
        </w:r>
      </w:ins>
      <w:ins w:id="4368" w:author="山口 晃一郎&lt;yamaguchi.koichiro@jp.panasonic.com&gt;" w:date="2022-02-14T15:16:00Z">
        <w:r>
          <w:rPr>
            <w:rFonts w:hint="eastAsia"/>
          </w:rPr>
          <w:t>配送先の受け入れ開始時刻（</w:t>
        </w:r>
        <w:proofErr w:type="spellStart"/>
        <w:r>
          <w:rPr>
            <w:rFonts w:hint="eastAsia"/>
          </w:rPr>
          <w:t>hh:mm</w:t>
        </w:r>
        <w:proofErr w:type="spellEnd"/>
        <w:r>
          <w:rPr>
            <w:rFonts w:hint="eastAsia"/>
          </w:rPr>
          <w:t>、もしくは、</w:t>
        </w:r>
        <w:r>
          <w:t>Y/m/d H:M:</w:t>
        </w:r>
        <w:r w:rsidRPr="000374A4">
          <w:t>S</w:t>
        </w:r>
        <w:r>
          <w:rPr>
            <w:rFonts w:hint="eastAsia"/>
          </w:rPr>
          <w:t>)</w:t>
        </w:r>
      </w:ins>
    </w:p>
    <w:p w14:paraId="0A2119BA" w14:textId="77777777" w:rsidR="00E54848" w:rsidRDefault="00E54848" w:rsidP="00E54848">
      <w:pPr>
        <w:rPr>
          <w:ins w:id="4369" w:author="山口 晃一郎&lt;yamaguchi.koichiro@jp.panasonic.com&gt;" w:date="2022-02-14T15:16:00Z"/>
        </w:rPr>
      </w:pPr>
      <w:ins w:id="4370" w:author="山口 晃一郎&lt;yamaguchi.koichiro@jp.panasonic.com&gt;" w:date="2022-02-14T15:16:00Z">
        <w:r w:rsidRPr="00C27BEA">
          <w:t>TO TIME</w:t>
        </w:r>
        <w:r>
          <w:rPr>
            <w:rFonts w:hint="eastAsia"/>
          </w:rPr>
          <w:t>：</w:t>
        </w:r>
      </w:ins>
      <w:ins w:id="4371" w:author="山口 晃一郎&lt;yamaguchi.koichiro@jp.panasonic.com&gt;" w:date="2022-02-14T15:18:00Z">
        <w:r>
          <w:rPr>
            <w:rFonts w:hint="eastAsia"/>
          </w:rPr>
          <w:t>追加する</w:t>
        </w:r>
      </w:ins>
      <w:ins w:id="4372" w:author="山口 晃一郎&lt;yamaguchi.koichiro@jp.panasonic.com&gt;" w:date="2022-02-14T15:16:00Z">
        <w:r>
          <w:rPr>
            <w:rFonts w:hint="eastAsia"/>
          </w:rPr>
          <w:t>配送先の受け入れ終了時刻（</w:t>
        </w:r>
        <w:proofErr w:type="spellStart"/>
        <w:r>
          <w:rPr>
            <w:rFonts w:hint="eastAsia"/>
          </w:rPr>
          <w:t>hh:mm</w:t>
        </w:r>
        <w:proofErr w:type="spellEnd"/>
        <w:r>
          <w:rPr>
            <w:rFonts w:hint="eastAsia"/>
          </w:rPr>
          <w:t>、もしくは、</w:t>
        </w:r>
        <w:r>
          <w:t>Y/m/d H:M:</w:t>
        </w:r>
        <w:r w:rsidRPr="000374A4">
          <w:t>S</w:t>
        </w:r>
        <w:r>
          <w:rPr>
            <w:rFonts w:hint="eastAsia"/>
          </w:rPr>
          <w:t>)</w:t>
        </w:r>
      </w:ins>
    </w:p>
    <w:p w14:paraId="32E4B011" w14:textId="0C316A5F" w:rsidR="003E440A" w:rsidRDefault="003E440A" w:rsidP="003E440A">
      <w:pPr>
        <w:rPr>
          <w:ins w:id="4373" w:author="山口 晃一郎&lt;yamaguchi.koichiro@jp.panasonic.com&gt;" w:date="2022-02-14T15:35:00Z"/>
        </w:rPr>
      </w:pPr>
      <w:ins w:id="4374" w:author="山口 晃一郎&lt;yamaguchi.koichiro@jp.panasonic.com&gt;" w:date="2022-02-14T15:35:00Z">
        <w:r>
          <w:rPr>
            <w:rFonts w:hint="eastAsia"/>
          </w:rPr>
          <w:t>SPOT ID</w:t>
        </w:r>
        <w:r>
          <w:rPr>
            <w:rFonts w:hint="eastAsia"/>
          </w:rPr>
          <w:t>：場所を識別する整数値。</w:t>
        </w:r>
        <w:r w:rsidR="004D35E9">
          <w:rPr>
            <w:rFonts w:hint="eastAsia"/>
          </w:rPr>
          <w:t>拠点を示す</w:t>
        </w:r>
        <w:r w:rsidR="004D35E9">
          <w:rPr>
            <w:rFonts w:hint="eastAsia"/>
          </w:rPr>
          <w:t>0</w:t>
        </w:r>
        <w:r w:rsidR="004D35E9">
          <w:rPr>
            <w:rFonts w:hint="eastAsia"/>
          </w:rPr>
          <w:t>及び充電スポットは使用不可。</w:t>
        </w:r>
      </w:ins>
      <w:ins w:id="4375" w:author="山口 晃一郎&lt;yamaguchi.koichiro@jp.panasonic.com&gt;" w:date="2022-02-14T15:39:00Z">
        <w:r w:rsidR="004D35E9">
          <w:rPr>
            <w:rFonts w:hint="eastAsia"/>
          </w:rPr>
          <w:t>SPOT ID</w:t>
        </w:r>
        <w:r w:rsidR="004D35E9">
          <w:rPr>
            <w:rFonts w:hint="eastAsia"/>
          </w:rPr>
          <w:t>を使用しない場合、</w:t>
        </w:r>
      </w:ins>
      <w:ins w:id="4376" w:author="山口 晃一郎&lt;yamaguchi.koichiro@jp.panasonic.com&gt;" w:date="2022-02-14T15:40:00Z">
        <w:r w:rsidR="004D35E9" w:rsidRPr="00C27BEA">
          <w:t>CUST NO</w:t>
        </w:r>
        <w:r w:rsidR="004D35E9">
          <w:rPr>
            <w:rFonts w:hint="eastAsia"/>
          </w:rPr>
          <w:t>.</w:t>
        </w:r>
        <w:r w:rsidR="004D35E9">
          <w:rPr>
            <w:rFonts w:hint="eastAsia"/>
          </w:rPr>
          <w:t>と同じ値を指定する。</w:t>
        </w:r>
      </w:ins>
      <w:ins w:id="4377" w:author="Yamaguchi Koichiro (山口 晃一郎)" w:date="2023-01-17T14:09:00Z">
        <w:r w:rsidR="002B5F7F" w:rsidRPr="001C3F88">
          <w:rPr>
            <w:rFonts w:hint="eastAsia"/>
          </w:rPr>
          <w:t>スポット</w:t>
        </w:r>
        <w:r w:rsidR="002B5F7F" w:rsidRPr="001C3F88">
          <w:rPr>
            <w:rFonts w:hint="eastAsia"/>
          </w:rPr>
          <w:t>ID</w:t>
        </w:r>
        <w:r w:rsidR="002B5F7F" w:rsidRPr="001C3F88">
          <w:rPr>
            <w:rFonts w:hint="eastAsia"/>
          </w:rPr>
          <w:t>定義ファイル</w:t>
        </w:r>
        <w:r w:rsidR="002B5F7F">
          <w:rPr>
            <w:rFonts w:hint="eastAsia"/>
          </w:rPr>
          <w:t>と両方で</w:t>
        </w:r>
        <w:r w:rsidR="002B5F7F" w:rsidRPr="00DA70DE">
          <w:rPr>
            <w:rFonts w:hint="eastAsia"/>
          </w:rPr>
          <w:t>SPOT ID</w:t>
        </w:r>
        <w:r w:rsidR="002B5F7F">
          <w:t xml:space="preserve"> </w:t>
        </w:r>
        <w:r w:rsidR="002B5F7F">
          <w:rPr>
            <w:rFonts w:hint="eastAsia"/>
          </w:rPr>
          <w:t>を定義した場合、エラー終了となるため、本ファイルのみの定義とすること。</w:t>
        </w:r>
      </w:ins>
    </w:p>
    <w:p w14:paraId="0A433832" w14:textId="77777777" w:rsidR="00A30D99" w:rsidRDefault="00A30D99" w:rsidP="00A30D99">
      <w:pPr>
        <w:rPr>
          <w:ins w:id="4378" w:author="Yamaguchi Koichiro (山口 晃一郎)" w:date="2022-06-27T10:43:00Z"/>
        </w:rPr>
      </w:pPr>
      <w:ins w:id="4379" w:author="Yamaguchi Koichiro (山口 晃一郎)" w:date="2022-06-27T10:43:00Z">
        <w:r>
          <w:rPr>
            <w:rFonts w:hint="eastAsia"/>
          </w:rPr>
          <w:t>P</w:t>
        </w:r>
        <w:r>
          <w:t>ARKING TIME_</w:t>
        </w:r>
        <w:r>
          <w:rPr>
            <w:rFonts w:hint="eastAsia"/>
          </w:rPr>
          <w:t>ARRIVE</w:t>
        </w:r>
        <w:r>
          <w:rPr>
            <w:rFonts w:hint="eastAsia"/>
          </w:rPr>
          <w:t>：拠点、配送先、最終訪問先での到着</w:t>
        </w:r>
        <w:r w:rsidRPr="00B2462C">
          <w:rPr>
            <w:rFonts w:hint="eastAsia"/>
          </w:rPr>
          <w:t>後</w:t>
        </w:r>
        <w:r w:rsidRPr="00CE4EE3">
          <w:rPr>
            <w:rFonts w:hint="eastAsia"/>
          </w:rPr>
          <w:t>停車時荷作業固定時間</w:t>
        </w:r>
        <w:r>
          <w:rPr>
            <w:rFonts w:hint="eastAsia"/>
          </w:rPr>
          <w:t>（単位は分、</w:t>
        </w:r>
        <w:r>
          <w:rPr>
            <w:rFonts w:hint="eastAsia"/>
          </w:rPr>
          <w:t>0</w:t>
        </w:r>
        <w:r>
          <w:rPr>
            <w:rFonts w:hint="eastAsia"/>
          </w:rPr>
          <w:t>以上の実数）を指定する。拠点、配送先、最終訪問先にて、その地点で荷物があれば本時間を全体時間に計上し、充電スポットの場合、指定された本時間は無視する。</w:t>
        </w:r>
        <w:r w:rsidRPr="003A175C">
          <w:rPr>
            <w:rFonts w:hint="eastAsia"/>
          </w:rPr>
          <w:t>時間の計上は、到着後すぐとし、早着の場合、受入開始時間まで待たずに計上する</w:t>
        </w:r>
        <w:r>
          <w:rPr>
            <w:rFonts w:hint="eastAsia"/>
          </w:rPr>
          <w:t>。</w:t>
        </w:r>
        <w:r w:rsidRPr="00002356">
          <w:rPr>
            <w:rFonts w:hint="eastAsia"/>
          </w:rPr>
          <w:t>本値はスキル設定とは無関係とする</w:t>
        </w:r>
        <w:r>
          <w:rPr>
            <w:rFonts w:hint="eastAsia"/>
          </w:rPr>
          <w:t>（</w:t>
        </w:r>
        <w:r w:rsidRPr="00002356">
          <w:rPr>
            <w:rFonts w:hint="eastAsia"/>
          </w:rPr>
          <w:t>スキルが設定されても不変値とする</w:t>
        </w:r>
        <w:r>
          <w:rPr>
            <w:rFonts w:hint="eastAsia"/>
          </w:rPr>
          <w:t>）。</w:t>
        </w:r>
      </w:ins>
    </w:p>
    <w:p w14:paraId="4FCF9C99" w14:textId="77777777" w:rsidR="00027C0C" w:rsidRDefault="00A30D99" w:rsidP="00A30D99">
      <w:pPr>
        <w:rPr>
          <w:ins w:id="4380" w:author="Yamaguchi Koichiro (山口 晃一郎)" w:date="2022-04-28T18:27:00Z"/>
        </w:rPr>
      </w:pPr>
      <w:ins w:id="4381" w:author="Yamaguchi Koichiro (山口 晃一郎)" w:date="2022-06-27T10:43:00Z">
        <w:r>
          <w:rPr>
            <w:rFonts w:hint="eastAsia"/>
          </w:rPr>
          <w:t>P</w:t>
        </w:r>
        <w:r>
          <w:t>ARKING TIME_OPEN</w:t>
        </w:r>
        <w:r>
          <w:rPr>
            <w:rFonts w:hint="eastAsia"/>
          </w:rPr>
          <w:t>：拠点、配送先、最終訪問先での</w:t>
        </w:r>
        <w:r w:rsidRPr="00B2462C">
          <w:rPr>
            <w:rFonts w:hint="eastAsia"/>
          </w:rPr>
          <w:t>受入開始後</w:t>
        </w:r>
        <w:r w:rsidRPr="00CE4EE3">
          <w:rPr>
            <w:rFonts w:hint="eastAsia"/>
          </w:rPr>
          <w:t>停車時荷作業固定時間</w:t>
        </w:r>
        <w:r>
          <w:rPr>
            <w:rFonts w:hint="eastAsia"/>
          </w:rPr>
          <w:t>（単位は分、</w:t>
        </w:r>
        <w:r>
          <w:rPr>
            <w:rFonts w:hint="eastAsia"/>
          </w:rPr>
          <w:t>0</w:t>
        </w:r>
        <w:r>
          <w:rPr>
            <w:rFonts w:hint="eastAsia"/>
          </w:rPr>
          <w:t>以上の実数）を指定する。拠点、配送先、最終訪問先にて、その地点で荷物があれば本時間を全体時間に計上し、充電スポットの場合、指定された本時間は無視する。</w:t>
        </w:r>
        <w:r w:rsidRPr="00B2462C">
          <w:rPr>
            <w:rFonts w:hint="eastAsia"/>
          </w:rPr>
          <w:t>時間の計上は、受入開始時間後とし、早着の場合、受入開始時間まで待ってから計上する</w:t>
        </w:r>
        <w:r>
          <w:rPr>
            <w:rFonts w:hint="eastAsia"/>
          </w:rPr>
          <w:t>。</w:t>
        </w:r>
        <w:r w:rsidRPr="00002356">
          <w:rPr>
            <w:rFonts w:hint="eastAsia"/>
          </w:rPr>
          <w:t>本値はスキル設定とは無関係とする</w:t>
        </w:r>
        <w:r>
          <w:rPr>
            <w:rFonts w:hint="eastAsia"/>
          </w:rPr>
          <w:t>（</w:t>
        </w:r>
        <w:r w:rsidRPr="00002356">
          <w:rPr>
            <w:rFonts w:hint="eastAsia"/>
          </w:rPr>
          <w:t>スキルが設定されても不変値とする</w:t>
        </w:r>
        <w:r>
          <w:rPr>
            <w:rFonts w:hint="eastAsia"/>
          </w:rPr>
          <w:t>）。</w:t>
        </w:r>
      </w:ins>
    </w:p>
    <w:p w14:paraId="6AB76987" w14:textId="77777777" w:rsidR="00E54848" w:rsidRPr="008954B4" w:rsidRDefault="00E54848" w:rsidP="00E54848">
      <w:pPr>
        <w:rPr>
          <w:ins w:id="4382" w:author="山口 晃一郎&lt;yamaguchi.koichiro@jp.panasonic.com&gt;" w:date="2022-02-14T15:16:00Z"/>
        </w:rPr>
      </w:pPr>
    </w:p>
    <w:p w14:paraId="195858FB" w14:textId="77777777" w:rsidR="00E54848" w:rsidRDefault="00E54848" w:rsidP="00E54848">
      <w:pPr>
        <w:rPr>
          <w:ins w:id="4383" w:author="山口 晃一郎&lt;yamaguchi.koichiro@jp.panasonic.com&gt;" w:date="2022-02-14T15:16:00Z"/>
        </w:rPr>
      </w:pPr>
      <w:ins w:id="4384" w:author="山口 晃一郎&lt;yamaguchi.koichiro@jp.panasonic.com&gt;" w:date="2022-02-14T15:16:00Z">
        <w:r>
          <w:rPr>
            <w:rFonts w:hint="eastAsia"/>
          </w:rPr>
          <w:t xml:space="preserve">　</w:t>
        </w:r>
        <w:r>
          <w:rPr>
            <w:rFonts w:hint="eastAsia"/>
          </w:rPr>
          <w:t>2</w:t>
        </w:r>
        <w:r>
          <w:rPr>
            <w:rFonts w:hint="eastAsia"/>
          </w:rPr>
          <w:t>行目からはヘッダ行で定義された値を記述する。</w:t>
        </w:r>
      </w:ins>
    </w:p>
    <w:p w14:paraId="6D5A4F1A" w14:textId="77777777" w:rsidR="00E54848" w:rsidDel="00D02CCA" w:rsidRDefault="003E440A" w:rsidP="00E54848">
      <w:pPr>
        <w:ind w:firstLineChars="100" w:firstLine="210"/>
        <w:rPr>
          <w:ins w:id="4385" w:author="山口 晃一郎&lt;yamaguchi.koichiro@jp.panasonic.com&gt;" w:date="2022-02-14T15:16:00Z"/>
          <w:del w:id="4386" w:author="Yamaguchi Koichiro (山口 晃一郎)" w:date="2022-05-09T18:12:00Z"/>
        </w:rPr>
      </w:pPr>
      <w:ins w:id="4387" w:author="山口 晃一郎&lt;yamaguchi.koichiro@jp.panasonic.com&gt;" w:date="2022-02-14T15:24:00Z">
        <w:del w:id="4388" w:author="Yamaguchi Koichiro (山口 晃一郎)" w:date="2022-05-09T18:12:00Z">
          <w:r w:rsidDel="00D02CCA">
            <w:rPr>
              <w:rFonts w:hint="eastAsia"/>
            </w:rPr>
            <w:delText>重複する</w:delText>
          </w:r>
        </w:del>
      </w:ins>
      <w:ins w:id="4389" w:author="山口 晃一郎&lt;yamaguchi.koichiro@jp.panasonic.com&gt;" w:date="2022-02-14T15:16:00Z">
        <w:del w:id="4390" w:author="Yamaguchi Koichiro (山口 晃一郎)" w:date="2022-05-09T18:12:00Z">
          <w:r w:rsidR="00987441" w:rsidDel="00D02CCA">
            <w:delText>CUST NO.</w:delText>
          </w:r>
        </w:del>
      </w:ins>
      <w:ins w:id="4391" w:author="山口 晃一郎&lt;yamaguchi.koichiro@jp.panasonic.com&gt;" w:date="2022-02-14T15:24:00Z">
        <w:del w:id="4392" w:author="Yamaguchi Koichiro (山口 晃一郎)" w:date="2022-05-09T18:12:00Z">
          <w:r w:rsidDel="00D02CCA">
            <w:rPr>
              <w:rFonts w:hint="eastAsia"/>
            </w:rPr>
            <w:delText>が</w:delText>
          </w:r>
        </w:del>
      </w:ins>
      <w:ins w:id="4393" w:author="山口 晃一郎&lt;yamaguchi.koichiro@jp.panasonic.com&gt;" w:date="2022-02-14T15:16:00Z">
        <w:del w:id="4394" w:author="Yamaguchi Koichiro (山口 晃一郎)" w:date="2022-05-09T18:12:00Z">
          <w:r w:rsidDel="00D02CCA">
            <w:rPr>
              <w:rFonts w:hint="eastAsia"/>
            </w:rPr>
            <w:delText>記述</w:delText>
          </w:r>
        </w:del>
      </w:ins>
      <w:ins w:id="4395" w:author="山口 晃一郎&lt;yamaguchi.koichiro@jp.panasonic.com&gt;" w:date="2022-02-14T15:24:00Z">
        <w:del w:id="4396" w:author="Yamaguchi Koichiro (山口 晃一郎)" w:date="2022-05-09T18:12:00Z">
          <w:r w:rsidDel="00D02CCA">
            <w:rPr>
              <w:rFonts w:hint="eastAsia"/>
            </w:rPr>
            <w:delText>されても構わない</w:delText>
          </w:r>
        </w:del>
      </w:ins>
      <w:ins w:id="4397" w:author="山口 晃一郎&lt;yamaguchi.koichiro@jp.panasonic.com&gt;" w:date="2022-02-14T15:16:00Z">
        <w:del w:id="4398" w:author="Yamaguchi Koichiro (山口 晃一郎)" w:date="2022-05-09T18:12:00Z">
          <w:r w:rsidR="00E54848" w:rsidDel="00D02CCA">
            <w:rPr>
              <w:rFonts w:hint="eastAsia"/>
            </w:rPr>
            <w:delText>。</w:delText>
          </w:r>
        </w:del>
      </w:ins>
      <w:ins w:id="4399" w:author="山口 晃一郎&lt;yamaguchi.koichiro@jp.panasonic.com&gt;" w:date="2022-02-14T15:24:00Z">
        <w:del w:id="4400" w:author="Yamaguchi Koichiro (山口 晃一郎)" w:date="2022-05-09T18:12:00Z">
          <w:r w:rsidDel="00D02CCA">
            <w:rPr>
              <w:rFonts w:hint="eastAsia"/>
            </w:rPr>
            <w:delText>（複数の追加を設定する場合）</w:delText>
          </w:r>
        </w:del>
      </w:ins>
    </w:p>
    <w:p w14:paraId="3C9981F2" w14:textId="77777777" w:rsidR="00E54848" w:rsidRDefault="00E54848" w:rsidP="00E54848">
      <w:pPr>
        <w:ind w:firstLineChars="100" w:firstLine="210"/>
        <w:rPr>
          <w:ins w:id="4401" w:author="山口 晃一郎&lt;yamaguchi.koichiro@jp.panasonic.com&gt;" w:date="2022-02-14T15:16:00Z"/>
        </w:rPr>
      </w:pPr>
      <w:ins w:id="4402" w:author="山口 晃一郎&lt;yamaguchi.koichiro@jp.panasonic.com&gt;" w:date="2022-02-14T15:16:00Z">
        <w:r>
          <w:rPr>
            <w:rFonts w:hint="eastAsia"/>
          </w:rPr>
          <w:t>以下ファイル記述例。</w:t>
        </w:r>
      </w:ins>
    </w:p>
    <w:p w14:paraId="681AF129" w14:textId="77777777" w:rsidR="00E54848" w:rsidRDefault="00E54848" w:rsidP="00E54848">
      <w:pPr>
        <w:rPr>
          <w:ins w:id="4403" w:author="山口 晃一郎&lt;yamaguchi.koichiro@jp.panasonic.com&gt;" w:date="2022-02-14T15:16:00Z"/>
        </w:rPr>
      </w:pPr>
    </w:p>
    <w:p w14:paraId="6CA2A056" w14:textId="77777777" w:rsidR="00E54848" w:rsidRDefault="00096A1F" w:rsidP="00E54848">
      <w:pPr>
        <w:rPr>
          <w:ins w:id="4404" w:author="山口 晃一郎&lt;yamaguchi.koichiro@jp.panasonic.com&gt;" w:date="2022-02-14T15:16:00Z"/>
        </w:rPr>
      </w:pPr>
      <w:ins w:id="4405" w:author="Yamaguchi Koichiro (山口 晃一郎)" w:date="2022-05-09T18:11:00Z">
        <w:r>
          <w:t>CUST NO.</w:t>
        </w:r>
        <w:r>
          <w:rPr>
            <w:rFonts w:hint="eastAsia"/>
          </w:rPr>
          <w:t>(</w:t>
        </w:r>
        <w:r>
          <w:t>ORIGINAL)</w:t>
        </w:r>
        <w:r w:rsidRPr="00C27BEA">
          <w:t>,</w:t>
        </w:r>
        <w:r>
          <w:t>CUST NO.(NEW)</w:t>
        </w:r>
      </w:ins>
      <w:ins w:id="4406" w:author="山口 晃一郎&lt;yamaguchi.koichiro@jp.panasonic.com&gt;" w:date="2022-02-14T15:16:00Z">
        <w:del w:id="4407" w:author="Yamaguchi Koichiro (山口 晃一郎)" w:date="2022-05-09T18:11:00Z">
          <w:r w:rsidR="003E440A" w:rsidDel="00096A1F">
            <w:delText>CUST NO.</w:delText>
          </w:r>
        </w:del>
        <w:r w:rsidR="00E54848" w:rsidRPr="00C27BEA">
          <w:t>,FROM TIME,TO TIME</w:t>
        </w:r>
      </w:ins>
      <w:ins w:id="4408" w:author="山口 晃一郎&lt;yamaguchi.koichiro@jp.panasonic.com&gt;" w:date="2022-02-14T15:38:00Z">
        <w:r w:rsidR="004D35E9" w:rsidRPr="00F36A2A">
          <w:t>,SPOT ID</w:t>
        </w:r>
      </w:ins>
      <w:ins w:id="4409" w:author="山口 晃一郎&lt;yamaguchi.koichiro@jp.panasonic.com&gt;" w:date="2022-02-14T15:40:00Z">
        <w:r w:rsidR="004D35E9">
          <w:t>(CUST NO.)</w:t>
        </w:r>
      </w:ins>
      <w:ins w:id="4410" w:author="Yamaguchi Koichiro (山口 晃一郎)" w:date="2022-04-28T18:28:00Z">
        <w:r w:rsidR="00027C0C">
          <w:t>,</w:t>
        </w:r>
      </w:ins>
      <w:ins w:id="4411" w:author="Yamaguchi Koichiro (山口 晃一郎)" w:date="2022-06-27T10:44:00Z">
        <w:r w:rsidR="00A30D99" w:rsidRPr="00A30D99">
          <w:rPr>
            <w:rFonts w:hint="eastAsia"/>
          </w:rPr>
          <w:t xml:space="preserve"> </w:t>
        </w:r>
        <w:r w:rsidR="00A30D99">
          <w:rPr>
            <w:rFonts w:hint="eastAsia"/>
          </w:rPr>
          <w:t>P</w:t>
        </w:r>
        <w:r w:rsidR="00A30D99">
          <w:t>ARKING TIME</w:t>
        </w:r>
        <w:r w:rsidR="00A30D99">
          <w:rPr>
            <w:rFonts w:hint="eastAsia"/>
          </w:rPr>
          <w:t>_</w:t>
        </w:r>
        <w:r w:rsidR="00A30D99">
          <w:t>ARRIVE,</w:t>
        </w:r>
        <w:r w:rsidR="00A30D99">
          <w:rPr>
            <w:rFonts w:hint="eastAsia"/>
          </w:rPr>
          <w:t>P</w:t>
        </w:r>
        <w:r w:rsidR="00A30D99">
          <w:t>ARKING TIME</w:t>
        </w:r>
        <w:r w:rsidR="00A30D99">
          <w:rPr>
            <w:rFonts w:hint="eastAsia"/>
          </w:rPr>
          <w:t>_</w:t>
        </w:r>
        <w:r w:rsidR="00A30D99">
          <w:t>OPEN</w:t>
        </w:r>
      </w:ins>
    </w:p>
    <w:p w14:paraId="35EDF968" w14:textId="77777777" w:rsidR="00E54848" w:rsidRDefault="003E440A" w:rsidP="00E54848">
      <w:pPr>
        <w:rPr>
          <w:ins w:id="4412" w:author="山口 晃一郎&lt;yamaguchi.koichiro@jp.panasonic.com&gt;" w:date="2022-02-14T15:16:00Z"/>
        </w:rPr>
      </w:pPr>
      <w:ins w:id="4413" w:author="山口 晃一郎&lt;yamaguchi.koichiro@jp.panasonic.com&gt;" w:date="2022-02-14T15:24:00Z">
        <w:r>
          <w:t>1</w:t>
        </w:r>
      </w:ins>
      <w:ins w:id="4414" w:author="山口 晃一郎&lt;yamaguchi.koichiro@jp.panasonic.com&gt;" w:date="2022-02-14T15:16:00Z">
        <w:r w:rsidR="00E54848">
          <w:t>,</w:t>
        </w:r>
      </w:ins>
      <w:ins w:id="4415" w:author="Yamaguchi Koichiro (山口 晃一郎)" w:date="2022-05-09T18:09:00Z">
        <w:r w:rsidR="00096A1F">
          <w:t>10001,</w:t>
        </w:r>
      </w:ins>
      <w:ins w:id="4416" w:author="山口 晃一郎&lt;yamaguchi.koichiro@jp.panasonic.com&gt;" w:date="2022-02-14T15:16:00Z">
        <w:r w:rsidR="00E54848">
          <w:rPr>
            <w:rFonts w:hint="eastAsia"/>
          </w:rPr>
          <w:t>12:00</w:t>
        </w:r>
        <w:r w:rsidR="00E54848">
          <w:t>,</w:t>
        </w:r>
        <w:r w:rsidR="00E54848">
          <w:rPr>
            <w:rFonts w:hint="eastAsia"/>
          </w:rPr>
          <w:t>15:00</w:t>
        </w:r>
      </w:ins>
      <w:ins w:id="4417" w:author="山口 晃一郎&lt;yamaguchi.koichiro@jp.panasonic.com&gt;" w:date="2022-02-14T15:38:00Z">
        <w:r w:rsidR="004D35E9">
          <w:t>,100</w:t>
        </w:r>
      </w:ins>
      <w:ins w:id="4418" w:author="Yamaguchi Koichiro (山口 晃一郎)" w:date="2022-04-28T18:28:00Z">
        <w:r w:rsidR="00DB0912">
          <w:t>,20</w:t>
        </w:r>
      </w:ins>
      <w:ins w:id="4419" w:author="Yamaguchi Koichiro (山口 晃一郎)" w:date="2022-06-27T10:45:00Z">
        <w:r w:rsidR="00A30D99">
          <w:t>,10</w:t>
        </w:r>
      </w:ins>
    </w:p>
    <w:p w14:paraId="0585CF7F" w14:textId="77777777" w:rsidR="00E54848" w:rsidRDefault="00E54848" w:rsidP="00E54848">
      <w:pPr>
        <w:rPr>
          <w:ins w:id="4420" w:author="山口 晃一郎&lt;yamaguchi.koichiro@jp.panasonic.com&gt;" w:date="2022-02-14T15:16:00Z"/>
        </w:rPr>
      </w:pPr>
      <w:ins w:id="4421" w:author="山口 晃一郎&lt;yamaguchi.koichiro@jp.panasonic.com&gt;" w:date="2022-02-14T15:16:00Z">
        <w:r>
          <w:t>1,</w:t>
        </w:r>
      </w:ins>
      <w:ins w:id="4422" w:author="Yamaguchi Koichiro (山口 晃一郎)" w:date="2022-05-09T18:09:00Z">
        <w:r w:rsidR="00096A1F">
          <w:t>10002,</w:t>
        </w:r>
      </w:ins>
      <w:ins w:id="4423" w:author="山口 晃一郎&lt;yamaguchi.koichiro@jp.panasonic.com&gt;" w:date="2022-02-14T15:16:00Z">
        <w:r>
          <w:t>1</w:t>
        </w:r>
      </w:ins>
      <w:ins w:id="4424" w:author="山口 晃一郎&lt;yamaguchi.koichiro@jp.panasonic.com&gt;" w:date="2022-02-14T15:25:00Z">
        <w:r w:rsidR="003E440A">
          <w:t>8</w:t>
        </w:r>
      </w:ins>
      <w:ins w:id="4425" w:author="山口 晃一郎&lt;yamaguchi.koichiro@jp.panasonic.com&gt;" w:date="2022-02-14T15:16:00Z">
        <w:r w:rsidR="003E440A">
          <w:t>:00,</w:t>
        </w:r>
      </w:ins>
      <w:ins w:id="4426" w:author="山口 晃一郎&lt;yamaguchi.koichiro@jp.panasonic.com&gt;" w:date="2022-02-14T15:25:00Z">
        <w:r w:rsidR="003E440A">
          <w:t>20</w:t>
        </w:r>
      </w:ins>
      <w:ins w:id="4427" w:author="山口 晃一郎&lt;yamaguchi.koichiro@jp.panasonic.com&gt;" w:date="2022-02-14T15:16:00Z">
        <w:r w:rsidR="00987441">
          <w:t>:00</w:t>
        </w:r>
      </w:ins>
      <w:ins w:id="4428" w:author="山口 晃一郎&lt;yamaguchi.koichiro@jp.panasonic.com&gt;" w:date="2022-02-14T15:38:00Z">
        <w:r w:rsidR="004D35E9">
          <w:t>,</w:t>
        </w:r>
      </w:ins>
      <w:ins w:id="4429" w:author="山口 晃一郎&lt;yamaguchi.koichiro@jp.panasonic.com&gt;" w:date="2022-02-14T15:39:00Z">
        <w:r w:rsidR="004D35E9">
          <w:t>101</w:t>
        </w:r>
      </w:ins>
      <w:ins w:id="4430" w:author="Yamaguchi Koichiro (山口 晃一郎)" w:date="2022-04-28T18:28:00Z">
        <w:r w:rsidR="00DB0912">
          <w:t>,30</w:t>
        </w:r>
      </w:ins>
      <w:ins w:id="4431" w:author="Yamaguchi Koichiro (山口 晃一郎)" w:date="2022-06-27T10:45:00Z">
        <w:r w:rsidR="00A30D99">
          <w:t>,20</w:t>
        </w:r>
      </w:ins>
    </w:p>
    <w:p w14:paraId="7975DDE6" w14:textId="77777777" w:rsidR="00E54848" w:rsidRDefault="00E54848" w:rsidP="00E54848">
      <w:pPr>
        <w:rPr>
          <w:ins w:id="4432" w:author="山口 晃一郎&lt;yamaguchi.koichiro@jp.panasonic.com&gt;" w:date="2022-02-14T15:16:00Z"/>
        </w:rPr>
      </w:pPr>
      <w:ins w:id="4433" w:author="山口 晃一郎&lt;yamaguchi.koichiro@jp.panasonic.com&gt;" w:date="2022-02-14T15:16:00Z">
        <w:r>
          <w:t>2,</w:t>
        </w:r>
      </w:ins>
      <w:ins w:id="4434" w:author="Yamaguchi Koichiro (山口 晃一郎)" w:date="2022-05-09T18:09:00Z">
        <w:r w:rsidR="00096A1F">
          <w:t>200</w:t>
        </w:r>
      </w:ins>
      <w:ins w:id="4435" w:author="Yamaguchi Koichiro (山口 晃一郎)" w:date="2022-05-09T18:10:00Z">
        <w:r w:rsidR="00096A1F">
          <w:t>01,</w:t>
        </w:r>
      </w:ins>
      <w:ins w:id="4436" w:author="山口 晃一郎&lt;yamaguchi.koichiro@jp.panasonic.com&gt;" w:date="2022-02-14T15:16:00Z">
        <w:r>
          <w:t>1</w:t>
        </w:r>
        <w:r w:rsidR="003E440A">
          <w:t>:00,</w:t>
        </w:r>
      </w:ins>
      <w:ins w:id="4437" w:author="山口 晃一郎&lt;yamaguchi.koichiro@jp.panasonic.com&gt;" w:date="2022-02-14T15:25:00Z">
        <w:r w:rsidR="003E440A">
          <w:t>2</w:t>
        </w:r>
      </w:ins>
      <w:ins w:id="4438" w:author="山口 晃一郎&lt;yamaguchi.koichiro@jp.panasonic.com&gt;" w:date="2022-02-14T15:16:00Z">
        <w:r w:rsidR="00987441">
          <w:t>:00,</w:t>
        </w:r>
      </w:ins>
      <w:ins w:id="4439" w:author="山口 晃一郎&lt;yamaguchi.koichiro@jp.panasonic.com&gt;" w:date="2022-02-14T15:39:00Z">
        <w:r w:rsidR="004D35E9">
          <w:t>200</w:t>
        </w:r>
      </w:ins>
      <w:ins w:id="4440" w:author="Yamaguchi Koichiro (山口 晃一郎)" w:date="2022-04-28T18:28:00Z">
        <w:r w:rsidR="00DB0912">
          <w:t>,40</w:t>
        </w:r>
      </w:ins>
      <w:ins w:id="4441" w:author="Yamaguchi Koichiro (山口 晃一郎)" w:date="2022-06-27T10:45:00Z">
        <w:r w:rsidR="00A30D99">
          <w:t>,30</w:t>
        </w:r>
      </w:ins>
    </w:p>
    <w:p w14:paraId="39CECB8C" w14:textId="77777777" w:rsidR="00E54848" w:rsidRDefault="00E54848" w:rsidP="00380E5D">
      <w:pPr>
        <w:rPr>
          <w:ins w:id="4442" w:author="山口 晃一郎&lt;yamaguchi.koichiro@jp.panasonic.com&gt;" w:date="2022-02-14T15:27:00Z"/>
        </w:rPr>
      </w:pPr>
    </w:p>
    <w:p w14:paraId="4D63919A" w14:textId="77777777" w:rsidR="00C56D1F" w:rsidRDefault="00C56D1F">
      <w:pPr>
        <w:pStyle w:val="2"/>
        <w:rPr>
          <w:ins w:id="4443" w:author="Yamaguchi Koichiro (山口 晃一郎)" w:date="2022-07-11T16:48:00Z"/>
        </w:rPr>
        <w:pPrChange w:id="4444" w:author="Yamaguchi Koichiro (山口 晃一郎)" w:date="2022-07-11T16:48:00Z">
          <w:pPr>
            <w:pStyle w:val="2"/>
            <w:numPr>
              <w:numId w:val="86"/>
            </w:numPr>
          </w:pPr>
        </w:pPrChange>
      </w:pPr>
      <w:ins w:id="4445" w:author="Yamaguchi Koichiro (山口 晃一郎)" w:date="2022-07-11T16:48:00Z">
        <w:r>
          <w:rPr>
            <w:rFonts w:hint="eastAsia"/>
          </w:rPr>
          <w:t xml:space="preserve"> </w:t>
        </w:r>
        <w:bookmarkStart w:id="4446" w:name="_Toc120881827"/>
        <w:r>
          <w:rPr>
            <w:rFonts w:hint="eastAsia"/>
          </w:rPr>
          <w:t>荷物分割数定義ファイル</w:t>
        </w:r>
        <w:bookmarkEnd w:id="4446"/>
      </w:ins>
    </w:p>
    <w:p w14:paraId="7FD58F51" w14:textId="77777777" w:rsidR="00C56D1F" w:rsidRDefault="00C56D1F" w:rsidP="00C56D1F">
      <w:pPr>
        <w:ind w:firstLineChars="100" w:firstLine="210"/>
        <w:rPr>
          <w:ins w:id="4447" w:author="Yamaguchi Koichiro (山口 晃一郎)" w:date="2022-07-11T16:48:00Z"/>
        </w:rPr>
      </w:pPr>
      <w:ins w:id="4448" w:author="Yamaguchi Koichiro (山口 晃一郎)" w:date="2022-07-11T16:48:00Z">
        <w:r>
          <w:rPr>
            <w:rFonts w:hint="eastAsia"/>
          </w:rPr>
          <w:t>,</w:t>
        </w:r>
        <w:r>
          <w:rPr>
            <w:rFonts w:hint="eastAsia"/>
          </w:rPr>
          <w:t>（カンマ）区切りの</w:t>
        </w:r>
        <w:r>
          <w:rPr>
            <w:rFonts w:hint="eastAsia"/>
          </w:rPr>
          <w:t>CSV</w:t>
        </w:r>
        <w:r>
          <w:rPr>
            <w:rFonts w:hint="eastAsia"/>
          </w:rPr>
          <w:t>ファイル。</w:t>
        </w:r>
      </w:ins>
    </w:p>
    <w:p w14:paraId="3EE8167B" w14:textId="77777777" w:rsidR="00C56D1F" w:rsidRDefault="00C56D1F" w:rsidP="00C56D1F">
      <w:pPr>
        <w:rPr>
          <w:ins w:id="4449" w:author="Yamaguchi Koichiro (山口 晃一郎)" w:date="2022-07-11T16:48:00Z"/>
        </w:rPr>
      </w:pPr>
      <w:ins w:id="4450" w:author="Yamaguchi Koichiro (山口 晃一郎)" w:date="2022-07-11T16:48:00Z">
        <w:r>
          <w:rPr>
            <w:rFonts w:hint="eastAsia"/>
          </w:rPr>
          <w:t xml:space="preserve">　</w:t>
        </w:r>
        <w:r>
          <w:rPr>
            <w:rFonts w:hint="eastAsia"/>
          </w:rPr>
          <w:t>1</w:t>
        </w:r>
        <w:r>
          <w:rPr>
            <w:rFonts w:hint="eastAsia"/>
          </w:rPr>
          <w:t>行目はヘッダ行で以下を記述。</w:t>
        </w:r>
      </w:ins>
    </w:p>
    <w:p w14:paraId="68B3307E" w14:textId="77777777" w:rsidR="00C56D1F" w:rsidRDefault="00C56D1F" w:rsidP="00C56D1F">
      <w:pPr>
        <w:rPr>
          <w:ins w:id="4451" w:author="Yamaguchi Koichiro (山口 晃一郎)" w:date="2022-07-11T16:48:00Z"/>
        </w:rPr>
      </w:pPr>
      <w:ins w:id="4452" w:author="Yamaguchi Koichiro (山口 晃一郎)" w:date="2022-07-11T16:48:00Z">
        <w:r w:rsidRPr="003D1E28">
          <w:rPr>
            <w:rFonts w:hint="eastAsia"/>
          </w:rPr>
          <w:t>CUST NO.,</w:t>
        </w:r>
      </w:ins>
      <w:ins w:id="4453" w:author="Yamaguchi Koichiro (山口 晃一郎)" w:date="2022-07-11T16:49:00Z">
        <w:r w:rsidR="005E6867">
          <w:rPr>
            <w:rFonts w:hint="eastAsia"/>
          </w:rPr>
          <w:t>DEMDIVIDEUNIT</w:t>
        </w:r>
      </w:ins>
    </w:p>
    <w:p w14:paraId="3D583A60" w14:textId="77777777" w:rsidR="00C56D1F" w:rsidRDefault="00C56D1F" w:rsidP="00C56D1F">
      <w:pPr>
        <w:rPr>
          <w:ins w:id="4454" w:author="Yamaguchi Koichiro (山口 晃一郎)" w:date="2022-07-11T16:48:00Z"/>
        </w:rPr>
      </w:pPr>
      <w:ins w:id="4455" w:author="Yamaguchi Koichiro (山口 晃一郎)" w:date="2022-07-11T16:48:00Z">
        <w:r>
          <w:rPr>
            <w:rFonts w:hint="eastAsia"/>
          </w:rPr>
          <w:t xml:space="preserve">　各項目の説明は以下。</w:t>
        </w:r>
      </w:ins>
    </w:p>
    <w:p w14:paraId="7CC43E3A" w14:textId="77777777" w:rsidR="00C56D1F" w:rsidRDefault="00C56D1F" w:rsidP="00C56D1F">
      <w:pPr>
        <w:rPr>
          <w:ins w:id="4456" w:author="Yamaguchi Koichiro (山口 晃一郎)" w:date="2022-07-11T16:48:00Z"/>
        </w:rPr>
      </w:pPr>
      <w:ins w:id="4457" w:author="Yamaguchi Koichiro (山口 晃一郎)" w:date="2022-07-11T16:48:00Z">
        <w:r w:rsidRPr="00C27BEA">
          <w:t>CUST NO</w:t>
        </w:r>
        <w:r>
          <w:rPr>
            <w:rFonts w:hint="eastAsia"/>
          </w:rPr>
          <w:t>.</w:t>
        </w:r>
        <w:r>
          <w:rPr>
            <w:rFonts w:hint="eastAsia"/>
          </w:rPr>
          <w:t>：拠点及び配送先を識別する整数値。拠点には</w:t>
        </w:r>
        <w:r>
          <w:rPr>
            <w:rFonts w:hint="eastAsia"/>
          </w:rPr>
          <w:t>0</w:t>
        </w:r>
        <w:r>
          <w:rPr>
            <w:rFonts w:hint="eastAsia"/>
          </w:rPr>
          <w:t>を使用する。</w:t>
        </w:r>
        <w:r>
          <w:rPr>
            <w:rFonts w:hint="eastAsia"/>
          </w:rPr>
          <w:t>1</w:t>
        </w:r>
        <w:r>
          <w:rPr>
            <w:rFonts w:hint="eastAsia"/>
          </w:rPr>
          <w:t>ファイル内でユニークな値を使用する。</w:t>
        </w:r>
      </w:ins>
    </w:p>
    <w:p w14:paraId="0F94309B" w14:textId="77777777" w:rsidR="00C56D1F" w:rsidRDefault="005E6867" w:rsidP="005E6867">
      <w:pPr>
        <w:rPr>
          <w:ins w:id="4458" w:author="Yamaguchi Koichiro (山口 晃一郎)" w:date="2022-07-11T16:48:00Z"/>
        </w:rPr>
      </w:pPr>
      <w:ins w:id="4459" w:author="Yamaguchi Koichiro (山口 晃一郎)" w:date="2022-07-11T16:49:00Z">
        <w:r>
          <w:rPr>
            <w:rFonts w:hint="eastAsia"/>
          </w:rPr>
          <w:t>DEMDIVIDEUNIT</w:t>
        </w:r>
      </w:ins>
      <w:ins w:id="4460" w:author="Yamaguchi Koichiro (山口 晃一郎)" w:date="2022-07-11T16:48:00Z">
        <w:r w:rsidR="00C56D1F">
          <w:rPr>
            <w:rFonts w:hint="eastAsia"/>
          </w:rPr>
          <w:t>：</w:t>
        </w:r>
      </w:ins>
      <w:ins w:id="4461" w:author="Yamaguchi Koichiro (山口 晃一郎)" w:date="2022-07-11T16:50:00Z">
        <w:r>
          <w:rPr>
            <w:rFonts w:hint="eastAsia"/>
          </w:rPr>
          <w:t>配送先の荷物の分割不可及び分割単位を指定</w:t>
        </w:r>
      </w:ins>
      <w:ins w:id="4462" w:author="Yamaguchi Koichiro (山口 晃一郎)" w:date="2022-07-11T16:51:00Z">
        <w:r>
          <w:rPr>
            <w:rFonts w:hint="eastAsia"/>
          </w:rPr>
          <w:t>する。</w:t>
        </w:r>
      </w:ins>
      <w:ins w:id="4463" w:author="Yamaguchi Koichiro (山口 晃一郎)" w:date="2022-07-11T16:50:00Z">
        <w:r>
          <w:rPr>
            <w:rFonts w:hint="eastAsia"/>
          </w:rPr>
          <w:t>分割不可を指定する場合、</w:t>
        </w:r>
        <w:r>
          <w:rPr>
            <w:rFonts w:hint="eastAsia"/>
          </w:rPr>
          <w:t>1</w:t>
        </w:r>
      </w:ins>
      <w:ins w:id="4464" w:author="Yamaguchi Koichiro (山口 晃一郎)" w:date="2022-07-11T16:51:00Z">
        <w:r>
          <w:rPr>
            <w:rFonts w:hint="eastAsia"/>
          </w:rPr>
          <w:t>を</w:t>
        </w:r>
      </w:ins>
      <w:ins w:id="4465" w:author="Yamaguchi Koichiro (山口 晃一郎)" w:date="2022-07-11T16:50:00Z">
        <w:r>
          <w:rPr>
            <w:rFonts w:hint="eastAsia"/>
          </w:rPr>
          <w:t>、分割単位無しを指定する場合、</w:t>
        </w:r>
        <w:r>
          <w:rPr>
            <w:rFonts w:hint="eastAsia"/>
          </w:rPr>
          <w:t>0</w:t>
        </w:r>
      </w:ins>
      <w:ins w:id="4466" w:author="Yamaguchi Koichiro (山口 晃一郎)" w:date="2022-07-11T16:51:00Z">
        <w:r>
          <w:rPr>
            <w:rFonts w:hint="eastAsia"/>
          </w:rPr>
          <w:t>を</w:t>
        </w:r>
      </w:ins>
      <w:ins w:id="4467" w:author="Yamaguchi Koichiro (山口 晃一郎)" w:date="2022-07-11T16:50:00Z">
        <w:r>
          <w:rPr>
            <w:rFonts w:hint="eastAsia"/>
          </w:rPr>
          <w:t>、分割できる数を指定する場合、</w:t>
        </w:r>
        <w:r>
          <w:rPr>
            <w:rFonts w:hint="eastAsia"/>
          </w:rPr>
          <w:t>2</w:t>
        </w:r>
        <w:r>
          <w:rPr>
            <w:rFonts w:hint="eastAsia"/>
          </w:rPr>
          <w:t>以上の整数、</w:t>
        </w:r>
      </w:ins>
      <w:ins w:id="4468" w:author="Yamaguchi Koichiro (山口 晃一郎)" w:date="2022-07-11T16:51:00Z">
        <w:r>
          <w:rPr>
            <w:rFonts w:hint="eastAsia"/>
          </w:rPr>
          <w:t>を</w:t>
        </w:r>
      </w:ins>
      <w:ins w:id="4469" w:author="Yamaguchi Koichiro (山口 晃一郎)" w:date="2022-07-11T16:52:00Z">
        <w:r>
          <w:rPr>
            <w:rFonts w:hint="eastAsia"/>
          </w:rPr>
          <w:t>設定する。</w:t>
        </w:r>
      </w:ins>
    </w:p>
    <w:p w14:paraId="431975C3" w14:textId="77777777" w:rsidR="00C56D1F" w:rsidRPr="00EC4606" w:rsidRDefault="00C56D1F" w:rsidP="00C56D1F">
      <w:pPr>
        <w:rPr>
          <w:ins w:id="4470" w:author="Yamaguchi Koichiro (山口 晃一郎)" w:date="2022-07-11T16:48:00Z"/>
        </w:rPr>
      </w:pPr>
    </w:p>
    <w:p w14:paraId="42C7904F" w14:textId="77777777" w:rsidR="000448A2" w:rsidRPr="000448A2" w:rsidRDefault="00C56D1F" w:rsidP="000448A2">
      <w:pPr>
        <w:ind w:firstLineChars="100" w:firstLine="210"/>
        <w:rPr>
          <w:ins w:id="4471" w:author="Yamaguchi Koichiro (山口 晃一郎)" w:date="2022-07-11T16:48:00Z"/>
        </w:rPr>
      </w:pPr>
      <w:ins w:id="4472" w:author="Yamaguchi Koichiro (山口 晃一郎)" w:date="2022-07-11T16:48:00Z">
        <w:r>
          <w:rPr>
            <w:rFonts w:hint="eastAsia"/>
          </w:rPr>
          <w:t>2</w:t>
        </w:r>
        <w:r>
          <w:rPr>
            <w:rFonts w:hint="eastAsia"/>
          </w:rPr>
          <w:t>行目からはヘッダ行で定義された値を記述する。本ファイルが省略された場合、もしくは、指定のない配送先の場合、</w:t>
        </w:r>
      </w:ins>
      <w:ins w:id="4473" w:author="Yamaguchi Koichiro (山口 晃一郎)" w:date="2022-07-11T16:52:00Z">
        <w:r w:rsidR="005E6867">
          <w:rPr>
            <w:rFonts w:hint="eastAsia"/>
          </w:rPr>
          <w:t>DEMDIVIDEUNIT</w:t>
        </w:r>
        <w:r w:rsidR="005E6867">
          <w:t>=1</w:t>
        </w:r>
      </w:ins>
      <w:ins w:id="4474" w:author="Yamaguchi Koichiro (山口 晃一郎)" w:date="2022-07-11T16:48:00Z">
        <w:r>
          <w:rPr>
            <w:rFonts w:hint="eastAsia"/>
          </w:rPr>
          <w:t>、となる。</w:t>
        </w:r>
      </w:ins>
      <w:ins w:id="4475" w:author="Yamaguchi Koichiro (山口 晃一郎)" w:date="2022-07-11T16:55:00Z">
        <w:r w:rsidR="000448A2" w:rsidRPr="000448A2">
          <w:rPr>
            <w:rFonts w:hint="eastAsia"/>
          </w:rPr>
          <w:t>拠点、最終訪問先、充電スポットに設定された値は無視される</w:t>
        </w:r>
      </w:ins>
      <w:ins w:id="4476" w:author="Yamaguchi Koichiro (山口 晃一郎)" w:date="2022-07-11T16:56:00Z">
        <w:r w:rsidR="000448A2">
          <w:rPr>
            <w:rFonts w:hint="eastAsia"/>
          </w:rPr>
          <w:t>（</w:t>
        </w:r>
      </w:ins>
      <w:ins w:id="4477" w:author="Yamaguchi Koichiro (山口 晃一郎)" w:date="2022-07-11T16:55:00Z">
        <w:r w:rsidR="000448A2" w:rsidRPr="000448A2">
          <w:rPr>
            <w:rFonts w:hint="eastAsia"/>
          </w:rPr>
          <w:t>荷物分割の対象外</w:t>
        </w:r>
      </w:ins>
      <w:ins w:id="4478" w:author="Yamaguchi Koichiro (山口 晃一郎)" w:date="2022-07-11T16:56:00Z">
        <w:r w:rsidR="000448A2">
          <w:rPr>
            <w:rFonts w:hint="eastAsia"/>
          </w:rPr>
          <w:t>）。</w:t>
        </w:r>
      </w:ins>
    </w:p>
    <w:p w14:paraId="7CF7F1B3" w14:textId="77777777" w:rsidR="00C56D1F" w:rsidRDefault="00C56D1F" w:rsidP="00C56D1F">
      <w:pPr>
        <w:ind w:firstLineChars="100" w:firstLine="210"/>
        <w:rPr>
          <w:ins w:id="4479" w:author="Yamaguchi Koichiro (山口 晃一郎)" w:date="2022-07-11T16:48:00Z"/>
        </w:rPr>
      </w:pPr>
      <w:ins w:id="4480" w:author="Yamaguchi Koichiro (山口 晃一郎)" w:date="2022-07-11T16:48:00Z">
        <w:r>
          <w:rPr>
            <w:rFonts w:hint="eastAsia"/>
          </w:rPr>
          <w:t>以下ファイル記述例。</w:t>
        </w:r>
      </w:ins>
    </w:p>
    <w:p w14:paraId="4F005969" w14:textId="77777777" w:rsidR="00C56D1F" w:rsidRDefault="00C56D1F" w:rsidP="00C56D1F">
      <w:pPr>
        <w:ind w:firstLineChars="100" w:firstLine="210"/>
        <w:rPr>
          <w:ins w:id="4481" w:author="Yamaguchi Koichiro (山口 晃一郎)" w:date="2022-07-11T16:48:00Z"/>
        </w:rPr>
      </w:pPr>
    </w:p>
    <w:p w14:paraId="5B72F4DF" w14:textId="77777777" w:rsidR="00C56D1F" w:rsidRPr="00DF3714" w:rsidRDefault="005E6867" w:rsidP="00C56D1F">
      <w:pPr>
        <w:rPr>
          <w:ins w:id="4482" w:author="Yamaguchi Koichiro (山口 晃一郎)" w:date="2022-07-11T16:48:00Z"/>
        </w:rPr>
      </w:pPr>
      <w:ins w:id="4483" w:author="Yamaguchi Koichiro (山口 晃一郎)" w:date="2022-07-11T16:53:00Z">
        <w:r w:rsidRPr="003D1E28">
          <w:rPr>
            <w:rFonts w:hint="eastAsia"/>
          </w:rPr>
          <w:t>CUST NO.,</w:t>
        </w:r>
        <w:r>
          <w:rPr>
            <w:rFonts w:hint="eastAsia"/>
          </w:rPr>
          <w:t>DEMDIVIDEUNIT</w:t>
        </w:r>
      </w:ins>
      <w:ins w:id="4484" w:author="Yamaguchi Koichiro (山口 晃一郎)" w:date="2022-07-11T16:48:00Z">
        <w:r w:rsidR="00C56D1F" w:rsidRPr="003D1E28">
          <w:br/>
          <w:t>1,1</w:t>
        </w:r>
        <w:r w:rsidR="00C56D1F" w:rsidRPr="003D1E28">
          <w:br/>
          <w:t>2,</w:t>
        </w:r>
      </w:ins>
      <w:ins w:id="4485" w:author="Yamaguchi Koichiro (山口 晃一郎)" w:date="2022-07-11T16:53:00Z">
        <w:r>
          <w:t>0</w:t>
        </w:r>
      </w:ins>
      <w:ins w:id="4486" w:author="Yamaguchi Koichiro (山口 晃一郎)" w:date="2022-07-11T16:48:00Z">
        <w:r w:rsidR="00C56D1F" w:rsidRPr="003D1E28">
          <w:br/>
          <w:t>3,</w:t>
        </w:r>
      </w:ins>
      <w:ins w:id="4487" w:author="Yamaguchi Koichiro (山口 晃一郎)" w:date="2022-07-11T16:53:00Z">
        <w:r>
          <w:t>2</w:t>
        </w:r>
      </w:ins>
    </w:p>
    <w:p w14:paraId="64290625" w14:textId="77777777" w:rsidR="00C56D1F" w:rsidRDefault="00C56D1F" w:rsidP="00C56D1F">
      <w:pPr>
        <w:rPr>
          <w:ins w:id="4488" w:author="Yamaguchi Koichiro (山口 晃一郎)" w:date="2022-07-11T16:48:00Z"/>
        </w:rPr>
      </w:pPr>
    </w:p>
    <w:p w14:paraId="14DDB24E" w14:textId="77777777" w:rsidR="00533B1A" w:rsidRDefault="00533B1A">
      <w:pPr>
        <w:pStyle w:val="2"/>
        <w:rPr>
          <w:ins w:id="4489" w:author="Yamaguchi Koichiro (山口 晃一郎)" w:date="2022-07-27T11:57:00Z"/>
        </w:rPr>
        <w:pPrChange w:id="4490" w:author="Yamaguchi Koichiro (山口 晃一郎)" w:date="2022-07-27T11:58:00Z">
          <w:pPr>
            <w:pStyle w:val="2"/>
            <w:numPr>
              <w:numId w:val="87"/>
            </w:numPr>
          </w:pPr>
        </w:pPrChange>
      </w:pPr>
      <w:ins w:id="4491" w:author="Yamaguchi Koichiro (山口 晃一郎)" w:date="2022-07-27T11:58:00Z">
        <w:r>
          <w:rPr>
            <w:rFonts w:hint="eastAsia"/>
          </w:rPr>
          <w:t xml:space="preserve"> </w:t>
        </w:r>
      </w:ins>
      <w:bookmarkStart w:id="4492" w:name="_Toc120881828"/>
      <w:ins w:id="4493" w:author="Yamaguchi Koichiro (山口 晃一郎)" w:date="2022-07-27T11:57:00Z">
        <w:r>
          <w:rPr>
            <w:rFonts w:hint="eastAsia"/>
          </w:rPr>
          <w:t>荷物分割結果出力ファイル</w:t>
        </w:r>
        <w:bookmarkEnd w:id="4492"/>
      </w:ins>
    </w:p>
    <w:p w14:paraId="180E0D4A" w14:textId="77777777" w:rsidR="00533B1A" w:rsidRDefault="00533B1A" w:rsidP="00533B1A">
      <w:pPr>
        <w:ind w:firstLineChars="100" w:firstLine="210"/>
        <w:rPr>
          <w:ins w:id="4494" w:author="Yamaguchi Koichiro (山口 晃一郎)" w:date="2022-07-27T11:57:00Z"/>
        </w:rPr>
      </w:pPr>
      <w:ins w:id="4495" w:author="Yamaguchi Koichiro (山口 晃一郎)" w:date="2022-07-27T11:57:00Z">
        <w:r>
          <w:rPr>
            <w:rFonts w:hint="eastAsia"/>
          </w:rPr>
          <w:t>,</w:t>
        </w:r>
        <w:r>
          <w:rPr>
            <w:rFonts w:hint="eastAsia"/>
          </w:rPr>
          <w:t>（カンマ）区切りの</w:t>
        </w:r>
        <w:r>
          <w:rPr>
            <w:rFonts w:hint="eastAsia"/>
          </w:rPr>
          <w:t>CSV</w:t>
        </w:r>
        <w:r>
          <w:rPr>
            <w:rFonts w:hint="eastAsia"/>
          </w:rPr>
          <w:t>ファイル。</w:t>
        </w:r>
      </w:ins>
      <w:ins w:id="4496" w:author="Yamaguchi Koichiro (山口 晃一郎)" w:date="2022-07-27T12:05:00Z">
        <w:r w:rsidR="0045572D">
          <w:rPr>
            <w:rFonts w:hint="eastAsia"/>
          </w:rPr>
          <w:t>ファイル末尾が「</w:t>
        </w:r>
        <w:r w:rsidR="0045572D" w:rsidRPr="0045572D">
          <w:t>.divide.csv</w:t>
        </w:r>
        <w:r w:rsidR="0045572D">
          <w:rPr>
            <w:rFonts w:hint="eastAsia"/>
          </w:rPr>
          <w:t>」。</w:t>
        </w:r>
      </w:ins>
    </w:p>
    <w:p w14:paraId="6E209723" w14:textId="77777777" w:rsidR="00533B1A" w:rsidRDefault="00533B1A" w:rsidP="00533B1A">
      <w:pPr>
        <w:rPr>
          <w:ins w:id="4497" w:author="Yamaguchi Koichiro (山口 晃一郎)" w:date="2022-07-27T11:57:00Z"/>
        </w:rPr>
      </w:pPr>
      <w:ins w:id="4498" w:author="Yamaguchi Koichiro (山口 晃一郎)" w:date="2022-07-27T11:57:00Z">
        <w:r>
          <w:rPr>
            <w:rFonts w:hint="eastAsia"/>
          </w:rPr>
          <w:t xml:space="preserve">　</w:t>
        </w:r>
        <w:r>
          <w:rPr>
            <w:rFonts w:hint="eastAsia"/>
          </w:rPr>
          <w:t>1</w:t>
        </w:r>
        <w:r>
          <w:rPr>
            <w:rFonts w:hint="eastAsia"/>
          </w:rPr>
          <w:t>行目はヘッダ行で以下を記述。</w:t>
        </w:r>
      </w:ins>
    </w:p>
    <w:p w14:paraId="73530FF3" w14:textId="77777777" w:rsidR="00533B1A" w:rsidRDefault="00533B1A" w:rsidP="00533B1A">
      <w:pPr>
        <w:rPr>
          <w:ins w:id="4499" w:author="Yamaguchi Koichiro (山口 晃一郎)" w:date="2022-07-27T11:57:00Z"/>
        </w:rPr>
      </w:pPr>
      <w:ins w:id="4500" w:author="Yamaguchi Koichiro (山口 晃一郎)" w:date="2022-07-27T11:58:00Z">
        <w:r w:rsidRPr="00533B1A">
          <w:t xml:space="preserve">Vehicle </w:t>
        </w:r>
        <w:proofErr w:type="spellStart"/>
        <w:r w:rsidRPr="00533B1A">
          <w:t>No.,CUST</w:t>
        </w:r>
        <w:proofErr w:type="spellEnd"/>
        <w:r w:rsidRPr="00533B1A">
          <w:t xml:space="preserve"> NO.,load,load2</w:t>
        </w:r>
      </w:ins>
      <w:ins w:id="4501" w:author="Yamaguchi Koichiro (山口 晃一郎)" w:date="2022-07-28T10:04:00Z">
        <w:r w:rsidR="00D562A4" w:rsidRPr="003D1E28">
          <w:rPr>
            <w:rFonts w:hint="eastAsia"/>
          </w:rPr>
          <w:t>,</w:t>
        </w:r>
        <w:r w:rsidR="00D562A4">
          <w:rPr>
            <w:rFonts w:hint="eastAsia"/>
          </w:rPr>
          <w:t>DEMDIVIDEUNIT</w:t>
        </w:r>
      </w:ins>
    </w:p>
    <w:p w14:paraId="5497CF64" w14:textId="77777777" w:rsidR="00533B1A" w:rsidRDefault="00533B1A" w:rsidP="00533B1A">
      <w:pPr>
        <w:rPr>
          <w:ins w:id="4502" w:author="Yamaguchi Koichiro (山口 晃一郎)" w:date="2022-07-27T11:57:00Z"/>
        </w:rPr>
      </w:pPr>
      <w:ins w:id="4503" w:author="Yamaguchi Koichiro (山口 晃一郎)" w:date="2022-07-27T11:57:00Z">
        <w:r>
          <w:rPr>
            <w:rFonts w:hint="eastAsia"/>
          </w:rPr>
          <w:t xml:space="preserve">　各項目の説明は以下。</w:t>
        </w:r>
      </w:ins>
    </w:p>
    <w:p w14:paraId="5EFC21BE" w14:textId="77777777" w:rsidR="00533B1A" w:rsidRDefault="00533B1A" w:rsidP="00533B1A">
      <w:pPr>
        <w:rPr>
          <w:ins w:id="4504" w:author="Yamaguchi Koichiro (山口 晃一郎)" w:date="2022-07-27T11:59:00Z"/>
        </w:rPr>
      </w:pPr>
      <w:ins w:id="4505" w:author="Yamaguchi Koichiro (山口 晃一郎)" w:date="2022-07-27T11:59:00Z">
        <w:r>
          <w:t xml:space="preserve">VEHICLE </w:t>
        </w:r>
        <w:r w:rsidRPr="0020460E">
          <w:t>NO</w:t>
        </w:r>
        <w:r>
          <w:t>.</w:t>
        </w:r>
        <w:r>
          <w:rPr>
            <w:rFonts w:hint="eastAsia"/>
          </w:rPr>
          <w:t>：運搬車識別。</w:t>
        </w:r>
        <w:r>
          <w:rPr>
            <w:rFonts w:hint="eastAsia"/>
          </w:rPr>
          <w:t>0</w:t>
        </w:r>
        <w:r>
          <w:rPr>
            <w:rFonts w:hint="eastAsia"/>
          </w:rPr>
          <w:t>からの通し番号で整数値を指定する。</w:t>
        </w:r>
      </w:ins>
    </w:p>
    <w:p w14:paraId="09A75DE1" w14:textId="77777777" w:rsidR="00533B1A" w:rsidRDefault="00533B1A" w:rsidP="00533B1A">
      <w:pPr>
        <w:rPr>
          <w:ins w:id="4506" w:author="Yamaguchi Koichiro (山口 晃一郎)" w:date="2022-07-27T11:57:00Z"/>
        </w:rPr>
      </w:pPr>
      <w:ins w:id="4507" w:author="Yamaguchi Koichiro (山口 晃一郎)" w:date="2022-07-27T11:57:00Z">
        <w:r w:rsidRPr="00C27BEA">
          <w:t>CUST NO</w:t>
        </w:r>
        <w:r>
          <w:rPr>
            <w:rFonts w:hint="eastAsia"/>
          </w:rPr>
          <w:t>.</w:t>
        </w:r>
        <w:r>
          <w:rPr>
            <w:rFonts w:hint="eastAsia"/>
          </w:rPr>
          <w:t>：拠点及び配送先を識別する整数値。拠点には</w:t>
        </w:r>
        <w:r>
          <w:rPr>
            <w:rFonts w:hint="eastAsia"/>
          </w:rPr>
          <w:t>0</w:t>
        </w:r>
        <w:r>
          <w:rPr>
            <w:rFonts w:hint="eastAsia"/>
          </w:rPr>
          <w:t>を使用する。</w:t>
        </w:r>
      </w:ins>
    </w:p>
    <w:p w14:paraId="74C92AC5" w14:textId="77777777" w:rsidR="00533B1A" w:rsidRDefault="00533B1A" w:rsidP="00533B1A">
      <w:pPr>
        <w:rPr>
          <w:ins w:id="4508" w:author="Yamaguchi Koichiro (山口 晃一郎)" w:date="2022-07-27T11:57:00Z"/>
        </w:rPr>
      </w:pPr>
      <w:ins w:id="4509" w:author="Yamaguchi Koichiro (山口 晃一郎)" w:date="2022-07-27T11:59:00Z">
        <w:r>
          <w:t>load</w:t>
        </w:r>
      </w:ins>
      <w:ins w:id="4510" w:author="Yamaguchi Koichiro (山口 晃一郎)" w:date="2022-07-27T11:57:00Z">
        <w:r>
          <w:rPr>
            <w:rFonts w:hint="eastAsia"/>
          </w:rPr>
          <w:t>：</w:t>
        </w:r>
      </w:ins>
      <w:ins w:id="4511" w:author="Yamaguchi Koichiro (山口 晃一郎)" w:date="2022-07-27T12:00:00Z">
        <w:r w:rsidRPr="00C27BEA">
          <w:t>CUST NO</w:t>
        </w:r>
        <w:r>
          <w:rPr>
            <w:rFonts w:hint="eastAsia"/>
          </w:rPr>
          <w:t>.</w:t>
        </w:r>
      </w:ins>
      <w:ins w:id="4512" w:author="Yamaguchi Koichiro (山口 晃一郎)" w:date="2022-07-27T11:59:00Z">
        <w:r w:rsidRPr="00533B1A">
          <w:rPr>
            <w:rFonts w:hint="eastAsia"/>
          </w:rPr>
          <w:t>で処理する荷量</w:t>
        </w:r>
      </w:ins>
      <w:ins w:id="4513" w:author="Yamaguchi Koichiro (山口 晃一郎)" w:date="2022-07-27T12:01:00Z">
        <w:r w:rsidR="0045572D">
          <w:rPr>
            <w:rFonts w:hint="eastAsia"/>
          </w:rPr>
          <w:t>（</w:t>
        </w:r>
        <w:r w:rsidR="0045572D" w:rsidRPr="0045572D">
          <w:rPr>
            <w:rFonts w:hint="eastAsia"/>
          </w:rPr>
          <w:t>配送定義ファイル</w:t>
        </w:r>
        <w:r w:rsidR="0045572D">
          <w:rPr>
            <w:rFonts w:hint="eastAsia"/>
          </w:rPr>
          <w:t>の</w:t>
        </w:r>
        <w:r w:rsidR="0045572D" w:rsidRPr="00C27BEA">
          <w:t>DEMAND</w:t>
        </w:r>
        <w:r w:rsidR="0045572D">
          <w:rPr>
            <w:rFonts w:hint="eastAsia"/>
          </w:rPr>
          <w:t>に対応）</w:t>
        </w:r>
      </w:ins>
      <w:ins w:id="4514" w:author="Yamaguchi Koichiro (山口 晃一郎)" w:date="2022-07-27T11:57:00Z">
        <w:r>
          <w:rPr>
            <w:rFonts w:hint="eastAsia"/>
          </w:rPr>
          <w:t>。</w:t>
        </w:r>
      </w:ins>
    </w:p>
    <w:p w14:paraId="647AC3F2" w14:textId="77777777" w:rsidR="00533B1A" w:rsidRDefault="0045572D" w:rsidP="00533B1A">
      <w:pPr>
        <w:rPr>
          <w:ins w:id="4515" w:author="Yamaguchi Koichiro (山口 晃一郎)" w:date="2022-07-28T10:07:00Z"/>
        </w:rPr>
      </w:pPr>
      <w:ins w:id="4516" w:author="Yamaguchi Koichiro (山口 晃一郎)" w:date="2022-07-27T12:01:00Z">
        <w:r>
          <w:t>load2</w:t>
        </w:r>
        <w:r>
          <w:rPr>
            <w:rFonts w:hint="eastAsia"/>
          </w:rPr>
          <w:t>：</w:t>
        </w:r>
        <w:r w:rsidRPr="00C27BEA">
          <w:t>CUST NO</w:t>
        </w:r>
        <w:r>
          <w:rPr>
            <w:rFonts w:hint="eastAsia"/>
          </w:rPr>
          <w:t>.</w:t>
        </w:r>
        <w:r w:rsidRPr="00533B1A">
          <w:rPr>
            <w:rFonts w:hint="eastAsia"/>
          </w:rPr>
          <w:t>で処理する</w:t>
        </w:r>
      </w:ins>
      <w:ins w:id="4517" w:author="Yamaguchi Koichiro (山口 晃一郎)" w:date="2022-07-27T12:02:00Z">
        <w:r>
          <w:rPr>
            <w:rFonts w:hint="eastAsia"/>
          </w:rPr>
          <w:t>第</w:t>
        </w:r>
        <w:r>
          <w:rPr>
            <w:rFonts w:hint="eastAsia"/>
          </w:rPr>
          <w:t>2</w:t>
        </w:r>
      </w:ins>
      <w:ins w:id="4518" w:author="Yamaguchi Koichiro (山口 晃一郎)" w:date="2022-07-27T12:01:00Z">
        <w:r w:rsidRPr="00533B1A">
          <w:rPr>
            <w:rFonts w:hint="eastAsia"/>
          </w:rPr>
          <w:t>荷量</w:t>
        </w:r>
        <w:r>
          <w:rPr>
            <w:rFonts w:hint="eastAsia"/>
          </w:rPr>
          <w:t>（</w:t>
        </w:r>
        <w:r w:rsidRPr="0045572D">
          <w:rPr>
            <w:rFonts w:hint="eastAsia"/>
          </w:rPr>
          <w:t>配送定義ファイル</w:t>
        </w:r>
        <w:r>
          <w:rPr>
            <w:rFonts w:hint="eastAsia"/>
          </w:rPr>
          <w:t>の</w:t>
        </w:r>
        <w:r w:rsidRPr="00C27BEA">
          <w:t>DEMAND</w:t>
        </w:r>
      </w:ins>
      <w:ins w:id="4519" w:author="Yamaguchi Koichiro (山口 晃一郎)" w:date="2022-07-27T12:02:00Z">
        <w:r>
          <w:t>2</w:t>
        </w:r>
      </w:ins>
      <w:ins w:id="4520" w:author="Yamaguchi Koichiro (山口 晃一郎)" w:date="2022-07-27T12:01:00Z">
        <w:r>
          <w:rPr>
            <w:rFonts w:hint="eastAsia"/>
          </w:rPr>
          <w:t>に対応）。</w:t>
        </w:r>
      </w:ins>
    </w:p>
    <w:p w14:paraId="54BC08D5" w14:textId="77777777" w:rsidR="00481432" w:rsidRPr="00481432" w:rsidRDefault="00481432" w:rsidP="00533B1A">
      <w:pPr>
        <w:rPr>
          <w:ins w:id="4521" w:author="Yamaguchi Koichiro (山口 晃一郎)" w:date="2022-07-27T11:57:00Z"/>
        </w:rPr>
      </w:pPr>
      <w:ins w:id="4522" w:author="Yamaguchi Koichiro (山口 晃一郎)" w:date="2022-07-28T10:07:00Z">
        <w:r>
          <w:rPr>
            <w:rFonts w:hint="eastAsia"/>
          </w:rPr>
          <w:t>DEMDIVIDEUNIT</w:t>
        </w:r>
        <w:r>
          <w:rPr>
            <w:rFonts w:hint="eastAsia"/>
          </w:rPr>
          <w:t>：配送先の荷物の分割不可及び分割単位を指定する。分割不可を指定する場合、</w:t>
        </w:r>
        <w:r>
          <w:rPr>
            <w:rFonts w:hint="eastAsia"/>
          </w:rPr>
          <w:t>1</w:t>
        </w:r>
        <w:r>
          <w:rPr>
            <w:rFonts w:hint="eastAsia"/>
          </w:rPr>
          <w:t>を、分割単位無しを指定する場合、</w:t>
        </w:r>
        <w:r>
          <w:rPr>
            <w:rFonts w:hint="eastAsia"/>
          </w:rPr>
          <w:t>0</w:t>
        </w:r>
        <w:r>
          <w:rPr>
            <w:rFonts w:hint="eastAsia"/>
          </w:rPr>
          <w:t>を、分割できる数を指定する場合、</w:t>
        </w:r>
        <w:r>
          <w:rPr>
            <w:rFonts w:hint="eastAsia"/>
          </w:rPr>
          <w:t>2</w:t>
        </w:r>
        <w:r>
          <w:rPr>
            <w:rFonts w:hint="eastAsia"/>
          </w:rPr>
          <w:t>以上の整数、を設定する。</w:t>
        </w:r>
      </w:ins>
      <w:ins w:id="4523" w:author="Yamaguchi Koichiro (山口 晃一郎)" w:date="2022-07-28T10:38:00Z">
        <w:r w:rsidR="005F3398">
          <w:rPr>
            <w:rFonts w:hint="eastAsia"/>
          </w:rPr>
          <w:t>拠点、最終訪問先、充電スポットには</w:t>
        </w:r>
        <w:r w:rsidR="005F3398">
          <w:rPr>
            <w:rFonts w:hint="eastAsia"/>
          </w:rPr>
          <w:t>1</w:t>
        </w:r>
        <w:r w:rsidR="005F3398">
          <w:rPr>
            <w:rFonts w:hint="eastAsia"/>
          </w:rPr>
          <w:t>を設定する。</w:t>
        </w:r>
      </w:ins>
    </w:p>
    <w:p w14:paraId="4CABBF20" w14:textId="77777777" w:rsidR="00533B1A" w:rsidRPr="000448A2" w:rsidRDefault="00533B1A" w:rsidP="00533B1A">
      <w:pPr>
        <w:ind w:firstLineChars="100" w:firstLine="210"/>
        <w:rPr>
          <w:ins w:id="4524" w:author="Yamaguchi Koichiro (山口 晃一郎)" w:date="2022-07-27T11:57:00Z"/>
        </w:rPr>
      </w:pPr>
      <w:ins w:id="4525" w:author="Yamaguchi Koichiro (山口 晃一郎)" w:date="2022-07-27T11:57:00Z">
        <w:r>
          <w:rPr>
            <w:rFonts w:hint="eastAsia"/>
          </w:rPr>
          <w:t>2</w:t>
        </w:r>
        <w:r>
          <w:rPr>
            <w:rFonts w:hint="eastAsia"/>
          </w:rPr>
          <w:t>行目からはヘッダ行で定義された値を記述する。</w:t>
        </w:r>
      </w:ins>
      <w:ins w:id="4526" w:author="Yamaguchi Koichiro (山口 晃一郎)" w:date="2022-07-27T12:05:00Z">
        <w:r w:rsidR="00655689" w:rsidRPr="00655689">
          <w:rPr>
            <w:rFonts w:hint="eastAsia"/>
          </w:rPr>
          <w:t>全車両とその訪問先全てを順番に</w:t>
        </w:r>
      </w:ins>
      <w:ins w:id="4527" w:author="Yamaguchi Koichiro (山口 晃一郎)" w:date="2022-07-27T12:07:00Z">
        <w:r w:rsidR="00655689">
          <w:rPr>
            <w:rFonts w:hint="eastAsia"/>
          </w:rPr>
          <w:t>記述</w:t>
        </w:r>
      </w:ins>
      <w:ins w:id="4528" w:author="Yamaguchi Koichiro (山口 晃一郎)" w:date="2022-07-27T12:05:00Z">
        <w:r w:rsidR="00655689">
          <w:rPr>
            <w:rFonts w:hint="eastAsia"/>
          </w:rPr>
          <w:t>する。</w:t>
        </w:r>
      </w:ins>
      <w:ins w:id="4529" w:author="Yamaguchi Koichiro (山口 晃一郎)" w:date="2022-07-27T11:57:00Z">
        <w:r>
          <w:rPr>
            <w:rFonts w:hint="eastAsia"/>
          </w:rPr>
          <w:t>本ファイルが省略された場合、</w:t>
        </w:r>
      </w:ins>
      <w:ins w:id="4530" w:author="Yamaguchi Koichiro (山口 晃一郎)" w:date="2022-07-27T12:03:00Z">
        <w:r w:rsidR="0045572D">
          <w:rPr>
            <w:rFonts w:hint="eastAsia"/>
          </w:rPr>
          <w:t>分割された荷物がないことを表す。</w:t>
        </w:r>
      </w:ins>
    </w:p>
    <w:p w14:paraId="73D0101B" w14:textId="77777777" w:rsidR="00533B1A" w:rsidRDefault="00533B1A" w:rsidP="00533B1A">
      <w:pPr>
        <w:ind w:firstLineChars="100" w:firstLine="210"/>
        <w:rPr>
          <w:ins w:id="4531" w:author="Yamaguchi Koichiro (山口 晃一郎)" w:date="2022-07-27T11:57:00Z"/>
        </w:rPr>
      </w:pPr>
      <w:ins w:id="4532" w:author="Yamaguchi Koichiro (山口 晃一郎)" w:date="2022-07-27T11:57:00Z">
        <w:r>
          <w:rPr>
            <w:rFonts w:hint="eastAsia"/>
          </w:rPr>
          <w:t>以下ファイル記述例。</w:t>
        </w:r>
      </w:ins>
    </w:p>
    <w:p w14:paraId="1006C1B7" w14:textId="77777777" w:rsidR="00533B1A" w:rsidRDefault="00533B1A" w:rsidP="00533B1A">
      <w:pPr>
        <w:ind w:firstLineChars="100" w:firstLine="210"/>
        <w:rPr>
          <w:ins w:id="4533" w:author="Yamaguchi Koichiro (山口 晃一郎)" w:date="2022-07-27T11:57:00Z"/>
        </w:rPr>
      </w:pPr>
    </w:p>
    <w:p w14:paraId="6E423E27" w14:textId="77777777" w:rsidR="00533B1A" w:rsidRPr="00DF3714" w:rsidRDefault="00655689" w:rsidP="00655689">
      <w:pPr>
        <w:rPr>
          <w:ins w:id="4534" w:author="Yamaguchi Koichiro (山口 晃一郎)" w:date="2022-07-27T11:57:00Z"/>
        </w:rPr>
      </w:pPr>
      <w:ins w:id="4535" w:author="Yamaguchi Koichiro (山口 晃一郎)" w:date="2022-07-27T12:06:00Z">
        <w:r w:rsidRPr="00655689">
          <w:t xml:space="preserve">Vehicle </w:t>
        </w:r>
        <w:proofErr w:type="spellStart"/>
        <w:r w:rsidRPr="00655689">
          <w:t>No.,CUST</w:t>
        </w:r>
        <w:proofErr w:type="spellEnd"/>
        <w:r w:rsidRPr="00655689">
          <w:t xml:space="preserve"> NO.,load,load2</w:t>
        </w:r>
      </w:ins>
      <w:ins w:id="4536" w:author="Yamaguchi Koichiro (山口 晃一郎)" w:date="2022-07-28T10:07:00Z">
        <w:r w:rsidR="00481432">
          <w:rPr>
            <w:rFonts w:hint="eastAsia"/>
          </w:rPr>
          <w:t>,DEMDIVIDEUNIT</w:t>
        </w:r>
      </w:ins>
      <w:ins w:id="4537" w:author="Yamaguchi Koichiro (山口 晃一郎)" w:date="2022-07-27T11:57:00Z">
        <w:r w:rsidR="00533B1A" w:rsidRPr="003D1E28">
          <w:br/>
        </w:r>
      </w:ins>
      <w:ins w:id="4538" w:author="Yamaguchi Koichiro (山口 晃一郎)" w:date="2022-07-27T12:06:00Z">
        <w:r>
          <w:t>0,0,0,0</w:t>
        </w:r>
      </w:ins>
      <w:ins w:id="4539" w:author="Yamaguchi Koichiro (山口 晃一郎)" w:date="2022-07-28T10:07:00Z">
        <w:r w:rsidR="00481432">
          <w:t>,1</w:t>
        </w:r>
      </w:ins>
      <w:ins w:id="4540" w:author="Yamaguchi Koichiro (山口 晃一郎)" w:date="2022-07-27T12:06:00Z">
        <w:r>
          <w:br/>
        </w:r>
        <w:r>
          <w:rPr>
            <w:rFonts w:hint="eastAsia"/>
          </w:rPr>
          <w:t>0,1,10,20</w:t>
        </w:r>
      </w:ins>
      <w:ins w:id="4541" w:author="Yamaguchi Koichiro (山口 晃一郎)" w:date="2022-07-28T10:07:00Z">
        <w:r w:rsidR="00481432">
          <w:t>,</w:t>
        </w:r>
      </w:ins>
      <w:ins w:id="4542" w:author="Yamaguchi Koichiro (山口 晃一郎)" w:date="2022-07-28T10:08:00Z">
        <w:r w:rsidR="00481432">
          <w:t>0</w:t>
        </w:r>
      </w:ins>
      <w:ins w:id="4543" w:author="Yamaguchi Koichiro (山口 晃一郎)" w:date="2022-07-27T12:06:00Z">
        <w:r>
          <w:br/>
        </w:r>
        <w:r>
          <w:rPr>
            <w:rFonts w:hint="eastAsia"/>
          </w:rPr>
          <w:t>0,2,5,5</w:t>
        </w:r>
      </w:ins>
      <w:ins w:id="4544" w:author="Yamaguchi Koichiro (山口 晃一郎)" w:date="2022-07-28T10:08:00Z">
        <w:r w:rsidR="00481432">
          <w:t>,1</w:t>
        </w:r>
      </w:ins>
      <w:ins w:id="4545" w:author="Yamaguchi Koichiro (山口 晃一郎)" w:date="2022-07-27T12:06:00Z">
        <w:r>
          <w:br/>
        </w:r>
        <w:r>
          <w:rPr>
            <w:rFonts w:hint="eastAsia"/>
          </w:rPr>
          <w:t>0,1,10,20</w:t>
        </w:r>
      </w:ins>
      <w:ins w:id="4546" w:author="Yamaguchi Koichiro (山口 晃一郎)" w:date="2022-07-28T10:08:00Z">
        <w:r w:rsidR="00481432">
          <w:t>,0</w:t>
        </w:r>
      </w:ins>
      <w:ins w:id="4547" w:author="Yamaguchi Koichiro (山口 晃一郎)" w:date="2022-07-27T12:06:00Z">
        <w:r>
          <w:br/>
        </w:r>
        <w:r>
          <w:rPr>
            <w:rFonts w:hint="eastAsia"/>
          </w:rPr>
          <w:t>0,0,0,0</w:t>
        </w:r>
      </w:ins>
      <w:ins w:id="4548" w:author="Yamaguchi Koichiro (山口 晃一郎)" w:date="2022-07-28T10:08:00Z">
        <w:r w:rsidR="00481432">
          <w:t>,1</w:t>
        </w:r>
      </w:ins>
      <w:ins w:id="4549" w:author="Yamaguchi Koichiro (山口 晃一郎)" w:date="2022-07-27T12:06:00Z">
        <w:r>
          <w:br/>
        </w:r>
        <w:r>
          <w:rPr>
            <w:rFonts w:hint="eastAsia"/>
          </w:rPr>
          <w:t>1,0,0,0</w:t>
        </w:r>
      </w:ins>
      <w:ins w:id="4550" w:author="Yamaguchi Koichiro (山口 晃一郎)" w:date="2022-07-28T10:08:00Z">
        <w:r w:rsidR="00481432">
          <w:t>,1</w:t>
        </w:r>
      </w:ins>
      <w:ins w:id="4551" w:author="Yamaguchi Koichiro (山口 晃一郎)" w:date="2022-07-27T12:06:00Z">
        <w:r>
          <w:br/>
        </w:r>
        <w:r>
          <w:rPr>
            <w:rFonts w:hint="eastAsia"/>
          </w:rPr>
          <w:t>1,3,30,30</w:t>
        </w:r>
      </w:ins>
      <w:ins w:id="4552" w:author="Yamaguchi Koichiro (山口 晃一郎)" w:date="2022-07-28T10:08:00Z">
        <w:r w:rsidR="00481432">
          <w:t>,1</w:t>
        </w:r>
      </w:ins>
      <w:ins w:id="4553" w:author="Yamaguchi Koichiro (山口 晃一郎)" w:date="2022-07-27T12:06:00Z">
        <w:r>
          <w:br/>
        </w:r>
        <w:r>
          <w:rPr>
            <w:rFonts w:hint="eastAsia"/>
          </w:rPr>
          <w:t>1,1,5,10</w:t>
        </w:r>
      </w:ins>
      <w:ins w:id="4554" w:author="Yamaguchi Koichiro (山口 晃一郎)" w:date="2022-07-28T10:08:00Z">
        <w:r w:rsidR="00481432">
          <w:t>,0</w:t>
        </w:r>
      </w:ins>
      <w:ins w:id="4555" w:author="Yamaguchi Koichiro (山口 晃一郎)" w:date="2022-07-27T12:06:00Z">
        <w:r>
          <w:br/>
        </w:r>
        <w:r>
          <w:rPr>
            <w:rFonts w:hint="eastAsia"/>
          </w:rPr>
          <w:t>1,0,0,0</w:t>
        </w:r>
      </w:ins>
      <w:ins w:id="4556" w:author="Yamaguchi Koichiro (山口 晃一郎)" w:date="2022-07-28T10:08:00Z">
        <w:r w:rsidR="00481432">
          <w:t>,1</w:t>
        </w:r>
      </w:ins>
      <w:ins w:id="4557" w:author="Yamaguchi Koichiro (山口 晃一郎)" w:date="2022-07-27T12:06:00Z">
        <w:r>
          <w:br/>
        </w:r>
      </w:ins>
    </w:p>
    <w:p w14:paraId="7E57529A" w14:textId="77777777" w:rsidR="00B90813" w:rsidRDefault="00B90813">
      <w:pPr>
        <w:pStyle w:val="2"/>
        <w:rPr>
          <w:ins w:id="4558" w:author="Yamaguchi Koichiro (山口 晃一郎)" w:date="2022-07-28T10:44:00Z"/>
        </w:rPr>
        <w:pPrChange w:id="4559" w:author="Yamaguchi Koichiro (山口 晃一郎)" w:date="2022-07-28T10:44:00Z">
          <w:pPr>
            <w:pStyle w:val="2"/>
            <w:numPr>
              <w:numId w:val="88"/>
            </w:numPr>
          </w:pPr>
        </w:pPrChange>
      </w:pPr>
      <w:ins w:id="4560" w:author="Yamaguchi Koichiro (山口 晃一郎)" w:date="2022-07-28T10:44:00Z">
        <w:r>
          <w:rPr>
            <w:rFonts w:hint="eastAsia"/>
          </w:rPr>
          <w:t xml:space="preserve"> </w:t>
        </w:r>
      </w:ins>
      <w:bookmarkStart w:id="4561" w:name="_Toc120881829"/>
      <w:ins w:id="4562" w:author="Yamaguchi Koichiro (山口 晃一郎)" w:date="2022-07-28T10:45:00Z">
        <w:r>
          <w:rPr>
            <w:rFonts w:hint="eastAsia"/>
          </w:rPr>
          <w:t>荷物分割</w:t>
        </w:r>
      </w:ins>
      <w:ins w:id="4563" w:author="Yamaguchi Koichiro (山口 晃一郎)" w:date="2022-07-28T10:44:00Z">
        <w:r>
          <w:rPr>
            <w:rFonts w:hint="eastAsia"/>
          </w:rPr>
          <w:t>初期解ファイル</w:t>
        </w:r>
        <w:bookmarkEnd w:id="4561"/>
      </w:ins>
    </w:p>
    <w:p w14:paraId="7708E8A2" w14:textId="77777777" w:rsidR="003E440A" w:rsidRDefault="00B90813">
      <w:pPr>
        <w:rPr>
          <w:ins w:id="4564" w:author="Yamaguchi Koichiro (山口 晃一郎)" w:date="2022-07-28T12:04:00Z"/>
        </w:rPr>
        <w:pPrChange w:id="4565" w:author="Yamaguchi Koichiro (山口 晃一郎)" w:date="2022-07-28T12:06:00Z">
          <w:pPr>
            <w:ind w:firstLineChars="100" w:firstLine="210"/>
          </w:pPr>
        </w:pPrChange>
      </w:pPr>
      <w:ins w:id="4566" w:author="Yamaguchi Koichiro (山口 晃一郎)" w:date="2022-07-28T10:44:00Z">
        <w:r>
          <w:rPr>
            <w:rFonts w:hint="eastAsia"/>
          </w:rPr>
          <w:t xml:space="preserve">　</w:t>
        </w:r>
      </w:ins>
      <w:ins w:id="4567" w:author="Yamaguchi Koichiro (山口 晃一郎)" w:date="2022-07-28T10:45:00Z">
        <w:r>
          <w:rPr>
            <w:rFonts w:hint="eastAsia"/>
          </w:rPr>
          <w:t>荷物分割結果出力</w:t>
        </w:r>
      </w:ins>
      <w:ins w:id="4568" w:author="Yamaguchi Koichiro (山口 晃一郎)" w:date="2022-07-28T10:44:00Z">
        <w:r>
          <w:rPr>
            <w:rFonts w:hint="eastAsia"/>
          </w:rPr>
          <w:t>ファイルと同様のフォーマット。</w:t>
        </w:r>
      </w:ins>
      <w:ins w:id="4569" w:author="Yamaguchi Koichiro (山口 晃一郎)" w:date="2022-07-28T10:45:00Z">
        <w:r>
          <w:rPr>
            <w:rFonts w:hint="eastAsia"/>
          </w:rPr>
          <w:t>初期解入力の際に分割荷物がある場合に</w:t>
        </w:r>
      </w:ins>
      <w:ins w:id="4570" w:author="Yamaguchi Koichiro (山口 晃一郎)" w:date="2022-07-28T10:50:00Z">
        <w:r w:rsidR="00B91266">
          <w:rPr>
            <w:rFonts w:hint="eastAsia"/>
          </w:rPr>
          <w:t>、</w:t>
        </w:r>
      </w:ins>
      <w:ins w:id="4571" w:author="Yamaguchi Koichiro (山口 晃一郎)" w:date="2022-07-28T12:06:00Z">
        <w:r w:rsidR="0003294B">
          <w:rPr>
            <w:rFonts w:hint="eastAsia"/>
          </w:rPr>
          <w:t>使用する</w:t>
        </w:r>
      </w:ins>
      <w:ins w:id="4572" w:author="Yamaguchi Koichiro (山口 晃一郎)" w:date="2022-07-28T10:45:00Z">
        <w:r>
          <w:rPr>
            <w:rFonts w:hint="eastAsia"/>
          </w:rPr>
          <w:t>。</w:t>
        </w:r>
      </w:ins>
      <w:ins w:id="4573" w:author="Yamaguchi Koichiro (山口 晃一郎)" w:date="2022-07-28T12:53:00Z">
        <w:r w:rsidR="00700697">
          <w:rPr>
            <w:rFonts w:hint="eastAsia"/>
          </w:rPr>
          <w:t>分割された荷物の情報が、配送定義ファイルの情報と齟齬がある場合、エラー終了となる。</w:t>
        </w:r>
      </w:ins>
    </w:p>
    <w:p w14:paraId="2BD19773" w14:textId="77777777" w:rsidR="00C60DF5" w:rsidRDefault="00C60DF5" w:rsidP="00C60DF5">
      <w:pPr>
        <w:rPr>
          <w:ins w:id="4574" w:author="Yamaguchi Koichiro (山口 晃一郎)" w:date="2022-09-07T11:22:00Z"/>
        </w:rPr>
      </w:pPr>
      <w:ins w:id="4575" w:author="Yamaguchi Koichiro (山口 晃一郎)" w:date="2022-09-07T11:22:00Z">
        <w:r>
          <w:rPr>
            <w:rFonts w:hint="eastAsia"/>
          </w:rPr>
          <w:t xml:space="preserve">　荷物分割初期解ファイルの台数は</w:t>
        </w:r>
        <w:r>
          <w:rPr>
            <w:rFonts w:hint="eastAsia"/>
          </w:rPr>
          <w:t>-v</w:t>
        </w:r>
        <w:r>
          <w:rPr>
            <w:rFonts w:hint="eastAsia"/>
          </w:rPr>
          <w:t>オプション指定の台数以下とすること。配送先の無い空車両も指定可能。</w:t>
        </w:r>
      </w:ins>
      <w:ins w:id="4576" w:author="Yamaguchi Koichiro (山口 晃一郎)" w:date="2022-09-07T13:40:00Z">
        <w:r w:rsidR="009F39EF">
          <w:rPr>
            <w:rFonts w:hint="eastAsia"/>
          </w:rPr>
          <w:t>空車両の指定は、</w:t>
        </w:r>
        <w:r w:rsidR="009F39EF">
          <w:rPr>
            <w:rFonts w:hint="eastAsia"/>
          </w:rPr>
          <w:t>route#</w:t>
        </w:r>
        <w:r w:rsidR="009F39EF">
          <w:rPr>
            <w:rFonts w:hint="eastAsia"/>
          </w:rPr>
          <w:t>のみの記述とする。</w:t>
        </w:r>
      </w:ins>
      <w:ins w:id="4577" w:author="Yamaguchi Koichiro (山口 晃一郎)" w:date="2022-09-07T11:22:00Z">
        <w:r>
          <w:rPr>
            <w:rFonts w:hint="eastAsia"/>
          </w:rPr>
          <w:t>初期解ファイルに記述のない車両は空車両とみなす。</w:t>
        </w:r>
      </w:ins>
    </w:p>
    <w:p w14:paraId="22ABCF5A" w14:textId="77777777" w:rsidR="00EB0F0C" w:rsidRPr="00C60DF5" w:rsidRDefault="00EB0F0C" w:rsidP="00104D85">
      <w:pPr>
        <w:rPr>
          <w:ins w:id="4578" w:author="Yamaguchi Koichiro (山口 晃一郎)" w:date="2022-09-07T10:48:00Z"/>
        </w:rPr>
      </w:pPr>
    </w:p>
    <w:p w14:paraId="343E687E" w14:textId="77777777" w:rsidR="00432464" w:rsidRDefault="00432464">
      <w:pPr>
        <w:pStyle w:val="2"/>
        <w:rPr>
          <w:ins w:id="4579" w:author="Yamaguchi Koichiro (山口 晃一郎)" w:date="2022-09-07T10:48:00Z"/>
        </w:rPr>
        <w:pPrChange w:id="4580" w:author="Yamaguchi Koichiro (山口 晃一郎)" w:date="2022-09-07T10:49:00Z">
          <w:pPr>
            <w:pStyle w:val="2"/>
            <w:numPr>
              <w:numId w:val="90"/>
            </w:numPr>
          </w:pPr>
        </w:pPrChange>
      </w:pPr>
      <w:ins w:id="4581" w:author="Yamaguchi Koichiro (山口 晃一郎)" w:date="2022-09-07T10:49:00Z">
        <w:r>
          <w:rPr>
            <w:rFonts w:hint="eastAsia"/>
          </w:rPr>
          <w:t xml:space="preserve"> </w:t>
        </w:r>
        <w:bookmarkStart w:id="4582" w:name="_Toc120881830"/>
        <w:r>
          <w:rPr>
            <w:rFonts w:hint="eastAsia"/>
          </w:rPr>
          <w:t>台数削減優先度</w:t>
        </w:r>
      </w:ins>
      <w:ins w:id="4583" w:author="Yamaguchi Koichiro (山口 晃一郎)" w:date="2022-09-07T10:48:00Z">
        <w:r>
          <w:rPr>
            <w:rFonts w:hint="eastAsia"/>
          </w:rPr>
          <w:t>ファイル</w:t>
        </w:r>
        <w:bookmarkEnd w:id="4582"/>
      </w:ins>
    </w:p>
    <w:p w14:paraId="593B7779" w14:textId="77777777" w:rsidR="00432464" w:rsidRDefault="00432464" w:rsidP="00432464">
      <w:pPr>
        <w:ind w:firstLineChars="100" w:firstLine="210"/>
        <w:rPr>
          <w:ins w:id="4584" w:author="Yamaguchi Koichiro (山口 晃一郎)" w:date="2022-09-07T10:48:00Z"/>
        </w:rPr>
      </w:pPr>
      <w:ins w:id="4585" w:author="Yamaguchi Koichiro (山口 晃一郎)" w:date="2022-09-07T10:48:00Z">
        <w:r>
          <w:rPr>
            <w:rFonts w:hint="eastAsia"/>
          </w:rPr>
          <w:t>,</w:t>
        </w:r>
        <w:r>
          <w:rPr>
            <w:rFonts w:hint="eastAsia"/>
          </w:rPr>
          <w:t>（カンマ）区切りの</w:t>
        </w:r>
        <w:r>
          <w:rPr>
            <w:rFonts w:hint="eastAsia"/>
          </w:rPr>
          <w:t>CSV</w:t>
        </w:r>
        <w:r>
          <w:rPr>
            <w:rFonts w:hint="eastAsia"/>
          </w:rPr>
          <w:t>ファイル。</w:t>
        </w:r>
      </w:ins>
    </w:p>
    <w:p w14:paraId="596344A8" w14:textId="77777777" w:rsidR="00432464" w:rsidRDefault="00432464" w:rsidP="00432464">
      <w:pPr>
        <w:rPr>
          <w:ins w:id="4586" w:author="Yamaguchi Koichiro (山口 晃一郎)" w:date="2022-09-07T10:48:00Z"/>
        </w:rPr>
      </w:pPr>
      <w:ins w:id="4587" w:author="Yamaguchi Koichiro (山口 晃一郎)" w:date="2022-09-07T10:48:00Z">
        <w:r>
          <w:rPr>
            <w:rFonts w:hint="eastAsia"/>
          </w:rPr>
          <w:t xml:space="preserve">　</w:t>
        </w:r>
        <w:r>
          <w:rPr>
            <w:rFonts w:hint="eastAsia"/>
          </w:rPr>
          <w:t>1</w:t>
        </w:r>
        <w:r>
          <w:rPr>
            <w:rFonts w:hint="eastAsia"/>
          </w:rPr>
          <w:t>行目はヘッダ行で以下を記述。</w:t>
        </w:r>
      </w:ins>
    </w:p>
    <w:p w14:paraId="504DC9DB" w14:textId="77777777" w:rsidR="00432464" w:rsidRDefault="00432464" w:rsidP="00432464">
      <w:pPr>
        <w:rPr>
          <w:ins w:id="4588" w:author="Yamaguchi Koichiro (山口 晃一郎)" w:date="2022-09-07T10:48:00Z"/>
        </w:rPr>
      </w:pPr>
      <w:ins w:id="4589" w:author="Yamaguchi Koichiro (山口 晃一郎)" w:date="2022-09-07T10:48:00Z">
        <w:r w:rsidRPr="005F5A31">
          <w:t>VEHICLE NO.</w:t>
        </w:r>
        <w:r w:rsidRPr="00380E5D">
          <w:t>,</w:t>
        </w:r>
      </w:ins>
      <w:ins w:id="4590" w:author="Yamaguchi Koichiro (山口 晃一郎)" w:date="2022-09-07T10:49:00Z">
        <w:r w:rsidRPr="00432464">
          <w:t>REMOVEPRIORITY</w:t>
        </w:r>
      </w:ins>
    </w:p>
    <w:p w14:paraId="5345B4D1" w14:textId="77777777" w:rsidR="00432464" w:rsidRDefault="00432464" w:rsidP="00432464">
      <w:pPr>
        <w:rPr>
          <w:ins w:id="4591" w:author="Yamaguchi Koichiro (山口 晃一郎)" w:date="2022-09-07T10:48:00Z"/>
        </w:rPr>
      </w:pPr>
      <w:ins w:id="4592" w:author="Yamaguchi Koichiro (山口 晃一郎)" w:date="2022-09-07T10:48:00Z">
        <w:r>
          <w:rPr>
            <w:rFonts w:hint="eastAsia"/>
          </w:rPr>
          <w:t xml:space="preserve">　各項目の説明は以下。</w:t>
        </w:r>
      </w:ins>
    </w:p>
    <w:p w14:paraId="3436A319" w14:textId="77777777" w:rsidR="00432464" w:rsidRDefault="00432464" w:rsidP="00432464">
      <w:pPr>
        <w:rPr>
          <w:ins w:id="4593" w:author="Yamaguchi Koichiro (山口 晃一郎)" w:date="2022-09-07T10:48:00Z"/>
        </w:rPr>
      </w:pPr>
      <w:ins w:id="4594" w:author="Yamaguchi Koichiro (山口 晃一郎)" w:date="2022-09-07T10:48:00Z">
        <w:r>
          <w:t xml:space="preserve">VEHICLE </w:t>
        </w:r>
        <w:r w:rsidRPr="0020460E">
          <w:t>NO</w:t>
        </w:r>
        <w:r>
          <w:t>.</w:t>
        </w:r>
        <w:r>
          <w:rPr>
            <w:rFonts w:hint="eastAsia"/>
          </w:rPr>
          <w:t>：運搬車識別。</w:t>
        </w:r>
        <w:r>
          <w:rPr>
            <w:rFonts w:hint="eastAsia"/>
          </w:rPr>
          <w:t>0</w:t>
        </w:r>
        <w:r>
          <w:rPr>
            <w:rFonts w:hint="eastAsia"/>
          </w:rPr>
          <w:t>からの通し番号で整数値を指定する。</w:t>
        </w:r>
      </w:ins>
    </w:p>
    <w:p w14:paraId="2F1BC283" w14:textId="77777777" w:rsidR="00731E26" w:rsidRDefault="003A35DE" w:rsidP="00731E26">
      <w:pPr>
        <w:rPr>
          <w:ins w:id="4595" w:author="Yamaguchi Koichiro (山口 晃一郎)" w:date="2022-09-07T10:55:00Z"/>
        </w:rPr>
      </w:pPr>
      <w:ins w:id="4596" w:author="Yamaguchi Koichiro (山口 晃一郎)" w:date="2022-09-07T10:49:00Z">
        <w:r w:rsidRPr="003A35DE">
          <w:t>REMOVEPRIORITY</w:t>
        </w:r>
      </w:ins>
      <w:ins w:id="4597" w:author="Yamaguchi Koichiro (山口 晃一郎)" w:date="2022-09-07T10:48:00Z">
        <w:r w:rsidR="00432464">
          <w:rPr>
            <w:rFonts w:hint="eastAsia"/>
          </w:rPr>
          <w:t>：</w:t>
        </w:r>
      </w:ins>
      <w:ins w:id="4598" w:author="Yamaguchi Koichiro (山口 晃一郎)" w:date="2022-09-07T10:50:00Z">
        <w:r w:rsidRPr="003A35DE">
          <w:rPr>
            <w:rFonts w:hint="eastAsia"/>
          </w:rPr>
          <w:t>台数削減優先度を</w:t>
        </w:r>
      </w:ins>
      <w:ins w:id="4599" w:author="Yamaguchi Koichiro (山口 晃一郎)" w:date="2022-09-07T10:54:00Z">
        <w:r w:rsidR="00E670FD">
          <w:rPr>
            <w:rFonts w:hint="eastAsia"/>
          </w:rPr>
          <w:t>車両毎に</w:t>
        </w:r>
      </w:ins>
      <w:ins w:id="4600" w:author="Yamaguchi Koichiro (山口 晃一郎)" w:date="2022-09-07T10:50:00Z">
        <w:r w:rsidRPr="003A35DE">
          <w:rPr>
            <w:rFonts w:hint="eastAsia"/>
          </w:rPr>
          <w:t>指定する。</w:t>
        </w:r>
      </w:ins>
      <w:ins w:id="4601" w:author="Yamaguchi Koichiro (山口 晃一郎)" w:date="2022-09-07T10:54:00Z">
        <w:r w:rsidR="00E670FD">
          <w:rPr>
            <w:rFonts w:hint="eastAsia"/>
          </w:rPr>
          <w:t>削減優先度の高い車両が優先的に削減される。</w:t>
        </w:r>
      </w:ins>
      <w:ins w:id="4602" w:author="Yamaguchi Koichiro (山口 晃一郎)" w:date="2022-09-07T10:56:00Z">
        <w:r w:rsidR="00731E26">
          <w:rPr>
            <w:rFonts w:hint="eastAsia"/>
          </w:rPr>
          <w:t>指定</w:t>
        </w:r>
      </w:ins>
      <w:ins w:id="4603" w:author="Yamaguchi Koichiro (山口 晃一郎)" w:date="2022-09-07T10:50:00Z">
        <w:r w:rsidRPr="003A35DE">
          <w:rPr>
            <w:rFonts w:hint="eastAsia"/>
          </w:rPr>
          <w:t>内容は以下。</w:t>
        </w:r>
      </w:ins>
    </w:p>
    <w:p w14:paraId="5701D98E" w14:textId="77777777" w:rsidR="00731E26" w:rsidRDefault="00731E26">
      <w:pPr>
        <w:ind w:firstLineChars="100" w:firstLine="210"/>
        <w:rPr>
          <w:ins w:id="4604" w:author="Yamaguchi Koichiro (山口 晃一郎)" w:date="2022-09-07T10:56:00Z"/>
        </w:rPr>
        <w:pPrChange w:id="4605" w:author="Yamaguchi Koichiro (山口 晃一郎)" w:date="2022-09-07T10:57:00Z">
          <w:pPr/>
        </w:pPrChange>
      </w:pPr>
      <w:ins w:id="4606" w:author="Yamaguchi Koichiro (山口 晃一郎)" w:date="2022-09-07T10:56:00Z">
        <w:r>
          <w:rPr>
            <w:rFonts w:hint="eastAsia"/>
          </w:rPr>
          <w:t>・</w:t>
        </w:r>
      </w:ins>
      <w:ins w:id="4607" w:author="Yamaguchi Koichiro (山口 晃一郎)" w:date="2022-09-07T10:50:00Z">
        <w:r w:rsidR="003A35DE" w:rsidRPr="003A35DE">
          <w:rPr>
            <w:rFonts w:hint="eastAsia"/>
          </w:rPr>
          <w:t>0:</w:t>
        </w:r>
        <w:r w:rsidR="003A35DE" w:rsidRPr="003A35DE">
          <w:rPr>
            <w:rFonts w:hint="eastAsia"/>
          </w:rPr>
          <w:t>削減不可</w:t>
        </w:r>
      </w:ins>
    </w:p>
    <w:p w14:paraId="7D03FEBD" w14:textId="77777777" w:rsidR="00731E26" w:rsidRDefault="00731E26">
      <w:pPr>
        <w:ind w:firstLineChars="100" w:firstLine="210"/>
        <w:rPr>
          <w:ins w:id="4608" w:author="Yamaguchi Koichiro (山口 晃一郎)" w:date="2022-09-07T10:56:00Z"/>
        </w:rPr>
        <w:pPrChange w:id="4609" w:author="Yamaguchi Koichiro (山口 晃一郎)" w:date="2022-09-07T10:57:00Z">
          <w:pPr/>
        </w:pPrChange>
      </w:pPr>
      <w:ins w:id="4610" w:author="Yamaguchi Koichiro (山口 晃一郎)" w:date="2022-09-07T10:56:00Z">
        <w:r>
          <w:rPr>
            <w:rFonts w:hint="eastAsia"/>
          </w:rPr>
          <w:t>・</w:t>
        </w:r>
      </w:ins>
      <w:ins w:id="4611" w:author="Yamaguchi Koichiro (山口 晃一郎)" w:date="2022-09-07T10:50:00Z">
        <w:r w:rsidR="003A35DE" w:rsidRPr="003A35DE">
          <w:rPr>
            <w:rFonts w:hint="eastAsia"/>
          </w:rPr>
          <w:t>1:</w:t>
        </w:r>
        <w:r w:rsidR="003A35DE" w:rsidRPr="003A35DE">
          <w:rPr>
            <w:rFonts w:hint="eastAsia"/>
          </w:rPr>
          <w:t>削減優先度低</w:t>
        </w:r>
      </w:ins>
    </w:p>
    <w:p w14:paraId="1D5096EB" w14:textId="77777777" w:rsidR="00432464" w:rsidRDefault="00731E26">
      <w:pPr>
        <w:ind w:firstLineChars="100" w:firstLine="210"/>
        <w:rPr>
          <w:ins w:id="4612" w:author="Yamaguchi Koichiro (山口 晃一郎)" w:date="2022-09-07T10:48:00Z"/>
        </w:rPr>
        <w:pPrChange w:id="4613" w:author="Yamaguchi Koichiro (山口 晃一郎)" w:date="2022-09-07T10:58:00Z">
          <w:pPr/>
        </w:pPrChange>
      </w:pPr>
      <w:ins w:id="4614" w:author="Yamaguchi Koichiro (山口 晃一郎)" w:date="2022-09-07T10:56:00Z">
        <w:r>
          <w:rPr>
            <w:rFonts w:hint="eastAsia"/>
          </w:rPr>
          <w:t>・</w:t>
        </w:r>
      </w:ins>
      <w:ins w:id="4615" w:author="Yamaguchi Koichiro (山口 晃一郎)" w:date="2022-09-07T10:50:00Z">
        <w:r w:rsidR="003A35DE" w:rsidRPr="003A35DE">
          <w:rPr>
            <w:rFonts w:hint="eastAsia"/>
          </w:rPr>
          <w:t>2:</w:t>
        </w:r>
        <w:r w:rsidR="003A35DE" w:rsidRPr="003A35DE">
          <w:rPr>
            <w:rFonts w:hint="eastAsia"/>
          </w:rPr>
          <w:t>削減優先度高</w:t>
        </w:r>
      </w:ins>
    </w:p>
    <w:p w14:paraId="37BA6B65" w14:textId="77777777" w:rsidR="00432464" w:rsidRPr="00CB1BEA" w:rsidRDefault="00731E26" w:rsidP="00731E26">
      <w:pPr>
        <w:ind w:firstLineChars="100" w:firstLine="210"/>
        <w:rPr>
          <w:ins w:id="4616" w:author="Yamaguchi Koichiro (山口 晃一郎)" w:date="2022-09-07T10:48:00Z"/>
        </w:rPr>
      </w:pPr>
      <w:ins w:id="4617" w:author="Yamaguchi Koichiro (山口 晃一郎)" w:date="2022-09-07T10:55:00Z">
        <w:r w:rsidRPr="00731E26">
          <w:rPr>
            <w:rFonts w:hint="eastAsia"/>
          </w:rPr>
          <w:t>2</w:t>
        </w:r>
        <w:r w:rsidRPr="00731E26">
          <w:rPr>
            <w:rFonts w:hint="eastAsia"/>
          </w:rPr>
          <w:t>行目からはヘッダ行で定義された値を記述する。本ファイルが省略された場合、もしくは、指定のない車両の場合、</w:t>
        </w:r>
        <w:r w:rsidRPr="00731E26">
          <w:rPr>
            <w:rFonts w:hint="eastAsia"/>
          </w:rPr>
          <w:t>REMOVEPRIORITY=2</w:t>
        </w:r>
        <w:r w:rsidRPr="00731E26">
          <w:rPr>
            <w:rFonts w:hint="eastAsia"/>
          </w:rPr>
          <w:t>、となる。</w:t>
        </w:r>
      </w:ins>
    </w:p>
    <w:p w14:paraId="05B6DA1C" w14:textId="77777777" w:rsidR="00432464" w:rsidRDefault="00432464" w:rsidP="00432464">
      <w:pPr>
        <w:ind w:firstLineChars="100" w:firstLine="210"/>
        <w:rPr>
          <w:ins w:id="4618" w:author="Yamaguchi Koichiro (山口 晃一郎)" w:date="2022-09-07T10:51:00Z"/>
        </w:rPr>
      </w:pPr>
      <w:ins w:id="4619" w:author="Yamaguchi Koichiro (山口 晃一郎)" w:date="2022-09-07T10:48:00Z">
        <w:r>
          <w:rPr>
            <w:rFonts w:hint="eastAsia"/>
          </w:rPr>
          <w:t>以下ファイル記述例。</w:t>
        </w:r>
      </w:ins>
    </w:p>
    <w:p w14:paraId="52DA2489" w14:textId="77777777" w:rsidR="003A35DE" w:rsidRDefault="003A35DE" w:rsidP="00432464">
      <w:pPr>
        <w:ind w:firstLineChars="100" w:firstLine="210"/>
        <w:rPr>
          <w:ins w:id="4620" w:author="Yamaguchi Koichiro (山口 晃一郎)" w:date="2022-09-07T10:48:00Z"/>
        </w:rPr>
      </w:pPr>
    </w:p>
    <w:p w14:paraId="15B876BC" w14:textId="77777777" w:rsidR="00E670FD" w:rsidRDefault="00432464" w:rsidP="00432464">
      <w:pPr>
        <w:rPr>
          <w:ins w:id="4621" w:author="Yamaguchi Koichiro (山口 晃一郎)" w:date="2022-09-07T10:48:00Z"/>
        </w:rPr>
      </w:pPr>
      <w:ins w:id="4622" w:author="Yamaguchi Koichiro (山口 晃一郎)" w:date="2022-09-07T10:48:00Z">
        <w:r>
          <w:t>VEHICLE NO.,</w:t>
        </w:r>
      </w:ins>
      <w:ins w:id="4623" w:author="Yamaguchi Koichiro (山口 晃一郎)" w:date="2022-09-07T10:52:00Z">
        <w:r w:rsidR="00E670FD" w:rsidRPr="00432464">
          <w:t>REMOVEPRIORITY</w:t>
        </w:r>
        <w:r w:rsidR="00E670FD">
          <w:br/>
        </w:r>
      </w:ins>
      <w:ins w:id="4624" w:author="Yamaguchi Koichiro (山口 晃一郎)" w:date="2022-09-07T10:48:00Z">
        <w:r w:rsidRPr="00BE08DD">
          <w:t>0,</w:t>
        </w:r>
      </w:ins>
      <w:ins w:id="4625" w:author="Yamaguchi Koichiro (山口 晃一郎)" w:date="2022-09-07T10:52:00Z">
        <w:r w:rsidR="00E670FD">
          <w:t>0</w:t>
        </w:r>
        <w:r w:rsidR="00E670FD">
          <w:br/>
        </w:r>
        <w:r w:rsidR="00E670FD">
          <w:rPr>
            <w:rFonts w:hint="eastAsia"/>
          </w:rPr>
          <w:t>1</w:t>
        </w:r>
        <w:r w:rsidR="00E670FD">
          <w:t>,2</w:t>
        </w:r>
        <w:r w:rsidR="00E670FD">
          <w:br/>
        </w:r>
        <w:r w:rsidR="00E670FD">
          <w:rPr>
            <w:rFonts w:hint="eastAsia"/>
          </w:rPr>
          <w:t>2</w:t>
        </w:r>
        <w:r w:rsidR="00E670FD">
          <w:t>,1</w:t>
        </w:r>
      </w:ins>
    </w:p>
    <w:p w14:paraId="60AFD167" w14:textId="77777777" w:rsidR="00432464" w:rsidRDefault="00432464" w:rsidP="00104D85">
      <w:pPr>
        <w:rPr>
          <w:ins w:id="4626" w:author="Yamaguchi Koichiro (山口 晃一郎)" w:date="2022-09-07T12:22:00Z"/>
        </w:rPr>
      </w:pPr>
    </w:p>
    <w:p w14:paraId="7BA84BAA" w14:textId="4461C905" w:rsidR="007D5FE8" w:rsidRDefault="007D5FE8">
      <w:pPr>
        <w:pStyle w:val="2"/>
        <w:rPr>
          <w:ins w:id="4627" w:author="Yamaguchi Koichiro (山口 晃一郎)" w:date="2022-11-02T16:41:00Z"/>
        </w:rPr>
        <w:pPrChange w:id="4628" w:author="Yamaguchi Koichiro (山口 晃一郎)" w:date="2022-11-02T16:41:00Z">
          <w:pPr>
            <w:pStyle w:val="2"/>
            <w:numPr>
              <w:numId w:val="93"/>
            </w:numPr>
          </w:pPr>
        </w:pPrChange>
      </w:pPr>
      <w:ins w:id="4629" w:author="Yamaguchi Koichiro (山口 晃一郎)" w:date="2022-11-02T16:41:00Z">
        <w:r>
          <w:rPr>
            <w:rFonts w:hint="eastAsia"/>
          </w:rPr>
          <w:t xml:space="preserve"> </w:t>
        </w:r>
        <w:bookmarkStart w:id="4630" w:name="_Toc120881831"/>
        <w:r>
          <w:rPr>
            <w:rFonts w:hint="eastAsia"/>
          </w:rPr>
          <w:t>休憩定義ファイル</w:t>
        </w:r>
        <w:bookmarkEnd w:id="4630"/>
      </w:ins>
    </w:p>
    <w:p w14:paraId="026BB43E" w14:textId="77777777" w:rsidR="007D5FE8" w:rsidRDefault="007D5FE8" w:rsidP="007D5FE8">
      <w:pPr>
        <w:ind w:firstLineChars="100" w:firstLine="210"/>
        <w:rPr>
          <w:ins w:id="4631" w:author="Yamaguchi Koichiro (山口 晃一郎)" w:date="2022-11-02T16:41:00Z"/>
        </w:rPr>
      </w:pPr>
      <w:ins w:id="4632" w:author="Yamaguchi Koichiro (山口 晃一郎)" w:date="2022-11-02T16:41:00Z">
        <w:r>
          <w:rPr>
            <w:rFonts w:hint="eastAsia"/>
          </w:rPr>
          <w:t>,</w:t>
        </w:r>
        <w:r>
          <w:rPr>
            <w:rFonts w:hint="eastAsia"/>
          </w:rPr>
          <w:t>（カンマ）区切りの</w:t>
        </w:r>
        <w:r>
          <w:rPr>
            <w:rFonts w:hint="eastAsia"/>
          </w:rPr>
          <w:t>CSV</w:t>
        </w:r>
        <w:r>
          <w:rPr>
            <w:rFonts w:hint="eastAsia"/>
          </w:rPr>
          <w:t>ファイル。</w:t>
        </w:r>
      </w:ins>
    </w:p>
    <w:p w14:paraId="78EE6F2F" w14:textId="77777777" w:rsidR="007D5FE8" w:rsidRPr="00DA70DE" w:rsidRDefault="007D5FE8" w:rsidP="007D5FE8">
      <w:pPr>
        <w:ind w:firstLineChars="100" w:firstLine="210"/>
        <w:rPr>
          <w:ins w:id="4633" w:author="Yamaguchi Koichiro (山口 晃一郎)" w:date="2022-11-02T16:41:00Z"/>
        </w:rPr>
      </w:pPr>
      <w:ins w:id="4634" w:author="Yamaguchi Koichiro (山口 晃一郎)" w:date="2022-11-02T16:41:00Z">
        <w:r w:rsidRPr="00DA70DE">
          <w:rPr>
            <w:rFonts w:hint="eastAsia"/>
          </w:rPr>
          <w:t>1</w:t>
        </w:r>
        <w:r w:rsidRPr="00DA70DE">
          <w:rPr>
            <w:rFonts w:hint="eastAsia"/>
          </w:rPr>
          <w:t>行目はヘッダ行で以下を記述。</w:t>
        </w:r>
      </w:ins>
    </w:p>
    <w:p w14:paraId="6E2C54E9" w14:textId="77777777" w:rsidR="007D5FE8" w:rsidRPr="00DA70DE" w:rsidRDefault="007D5FE8" w:rsidP="007D5FE8">
      <w:pPr>
        <w:rPr>
          <w:ins w:id="4635" w:author="Yamaguchi Koichiro (山口 晃一郎)" w:date="2022-11-02T16:41:00Z"/>
        </w:rPr>
      </w:pPr>
      <w:ins w:id="4636" w:author="Yamaguchi Koichiro (山口 晃一郎)" w:date="2022-11-02T16:41:00Z">
        <w:r w:rsidRPr="00DA70DE">
          <w:t>VEHICLE NO.,BREAK NO.,FROM TIME,TO TIME,SERVICE TIME,SPOT ID(BREAK NO.)</w:t>
        </w:r>
      </w:ins>
    </w:p>
    <w:p w14:paraId="35C262B6" w14:textId="77777777" w:rsidR="007D5FE8" w:rsidRPr="00DA70DE" w:rsidRDefault="007D5FE8" w:rsidP="007D5FE8">
      <w:pPr>
        <w:rPr>
          <w:ins w:id="4637" w:author="Yamaguchi Koichiro (山口 晃一郎)" w:date="2022-11-02T16:41:00Z"/>
        </w:rPr>
      </w:pPr>
      <w:ins w:id="4638" w:author="Yamaguchi Koichiro (山口 晃一郎)" w:date="2022-11-02T16:41:00Z">
        <w:r w:rsidRPr="00DA70DE">
          <w:rPr>
            <w:rFonts w:hint="eastAsia"/>
          </w:rPr>
          <w:t xml:space="preserve">　各項目の説明は以下。</w:t>
        </w:r>
      </w:ins>
    </w:p>
    <w:p w14:paraId="7D51A187" w14:textId="77777777" w:rsidR="007D5FE8" w:rsidRPr="00DA70DE" w:rsidRDefault="007D5FE8" w:rsidP="007D5FE8">
      <w:pPr>
        <w:rPr>
          <w:ins w:id="4639" w:author="Yamaguchi Koichiro (山口 晃一郎)" w:date="2022-11-02T16:41:00Z"/>
        </w:rPr>
      </w:pPr>
      <w:ins w:id="4640" w:author="Yamaguchi Koichiro (山口 晃一郎)" w:date="2022-11-02T16:41:00Z">
        <w:r w:rsidRPr="00DA70DE">
          <w:rPr>
            <w:rFonts w:hint="eastAsia"/>
          </w:rPr>
          <w:t>VEHICLE NO.</w:t>
        </w:r>
        <w:r w:rsidRPr="00DA70DE">
          <w:rPr>
            <w:rFonts w:hint="eastAsia"/>
          </w:rPr>
          <w:t>：車両識別</w:t>
        </w:r>
      </w:ins>
    </w:p>
    <w:p w14:paraId="3FAEA7D6" w14:textId="77777777" w:rsidR="007D5FE8" w:rsidRPr="00DA70DE" w:rsidRDefault="007D5FE8" w:rsidP="007D5FE8">
      <w:pPr>
        <w:rPr>
          <w:ins w:id="4641" w:author="Yamaguchi Koichiro (山口 晃一郎)" w:date="2022-11-02T16:41:00Z"/>
        </w:rPr>
      </w:pPr>
      <w:ins w:id="4642" w:author="Yamaguchi Koichiro (山口 晃一郎)" w:date="2022-11-02T16:41:00Z">
        <w:r w:rsidRPr="00DA70DE">
          <w:rPr>
            <w:rFonts w:hint="eastAsia"/>
          </w:rPr>
          <w:t>BREAK NO.</w:t>
        </w:r>
        <w:r w:rsidRPr="00DA70DE">
          <w:rPr>
            <w:rFonts w:hint="eastAsia"/>
          </w:rPr>
          <w:t>：休憩識別。</w:t>
        </w:r>
        <w:r>
          <w:t>”</w:t>
        </w:r>
        <w:r w:rsidRPr="00DA70DE">
          <w:rPr>
            <w:rFonts w:hint="eastAsia"/>
          </w:rPr>
          <w:t>b</w:t>
        </w:r>
        <w:r>
          <w:t>”</w:t>
        </w:r>
        <w:r w:rsidRPr="00DA70DE">
          <w:rPr>
            <w:rFonts w:hint="eastAsia"/>
          </w:rPr>
          <w:t>+</w:t>
        </w:r>
        <w:r w:rsidRPr="00DA70DE">
          <w:rPr>
            <w:rFonts w:hint="eastAsia"/>
          </w:rPr>
          <w:t>数字。全体でユニークでなければならない。</w:t>
        </w:r>
      </w:ins>
    </w:p>
    <w:p w14:paraId="2A6996E2" w14:textId="77777777" w:rsidR="007D5FE8" w:rsidRPr="00DA70DE" w:rsidRDefault="007D5FE8" w:rsidP="007D5FE8">
      <w:pPr>
        <w:rPr>
          <w:ins w:id="4643" w:author="Yamaguchi Koichiro (山口 晃一郎)" w:date="2022-11-02T16:41:00Z"/>
        </w:rPr>
      </w:pPr>
      <w:ins w:id="4644" w:author="Yamaguchi Koichiro (山口 晃一郎)" w:date="2022-11-02T16:41:00Z">
        <w:r w:rsidRPr="00DA70DE">
          <w:rPr>
            <w:rFonts w:hint="eastAsia"/>
          </w:rPr>
          <w:t>FROM TIME</w:t>
        </w:r>
        <w:r w:rsidRPr="00DA70DE">
          <w:rPr>
            <w:rFonts w:hint="eastAsia"/>
          </w:rPr>
          <w:t>：休憩期間開始時刻（</w:t>
        </w:r>
        <w:proofErr w:type="spellStart"/>
        <w:r w:rsidRPr="00DA70DE">
          <w:rPr>
            <w:rFonts w:hint="eastAsia"/>
          </w:rPr>
          <w:t>hh:mm</w:t>
        </w:r>
        <w:proofErr w:type="spellEnd"/>
        <w:r w:rsidRPr="00DA70DE">
          <w:rPr>
            <w:rFonts w:hint="eastAsia"/>
          </w:rPr>
          <w:t>、もしくは、</w:t>
        </w:r>
        <w:r w:rsidRPr="00DA70DE">
          <w:rPr>
            <w:rFonts w:hint="eastAsia"/>
          </w:rPr>
          <w:t>Y/m/d H:M:S)</w:t>
        </w:r>
      </w:ins>
    </w:p>
    <w:p w14:paraId="2FCE2349" w14:textId="77777777" w:rsidR="007D5FE8" w:rsidRPr="00DA70DE" w:rsidRDefault="007D5FE8" w:rsidP="007D5FE8">
      <w:pPr>
        <w:rPr>
          <w:ins w:id="4645" w:author="Yamaguchi Koichiro (山口 晃一郎)" w:date="2022-11-02T16:41:00Z"/>
        </w:rPr>
      </w:pPr>
      <w:ins w:id="4646" w:author="Yamaguchi Koichiro (山口 晃一郎)" w:date="2022-11-02T16:41:00Z">
        <w:r w:rsidRPr="00DA70DE">
          <w:rPr>
            <w:rFonts w:hint="eastAsia"/>
          </w:rPr>
          <w:t>TO TIME</w:t>
        </w:r>
        <w:r w:rsidRPr="00DA70DE">
          <w:rPr>
            <w:rFonts w:hint="eastAsia"/>
          </w:rPr>
          <w:t>：休憩期間終了時刻（</w:t>
        </w:r>
        <w:proofErr w:type="spellStart"/>
        <w:r w:rsidRPr="00DA70DE">
          <w:rPr>
            <w:rFonts w:hint="eastAsia"/>
          </w:rPr>
          <w:t>hh:mm</w:t>
        </w:r>
        <w:proofErr w:type="spellEnd"/>
        <w:r w:rsidRPr="00DA70DE">
          <w:rPr>
            <w:rFonts w:hint="eastAsia"/>
          </w:rPr>
          <w:t>、もしくは、</w:t>
        </w:r>
        <w:r w:rsidRPr="00DA70DE">
          <w:rPr>
            <w:rFonts w:hint="eastAsia"/>
          </w:rPr>
          <w:t>Y/m/d H:M:S)</w:t>
        </w:r>
      </w:ins>
    </w:p>
    <w:p w14:paraId="122C706E" w14:textId="77777777" w:rsidR="007D5FE8" w:rsidRPr="00DA70DE" w:rsidRDefault="007D5FE8" w:rsidP="007D5FE8">
      <w:pPr>
        <w:rPr>
          <w:ins w:id="4647" w:author="Yamaguchi Koichiro (山口 晃一郎)" w:date="2022-11-02T16:41:00Z"/>
        </w:rPr>
      </w:pPr>
      <w:ins w:id="4648" w:author="Yamaguchi Koichiro (山口 晃一郎)" w:date="2022-11-02T16:41:00Z">
        <w:r w:rsidRPr="00DA70DE">
          <w:rPr>
            <w:rFonts w:hint="eastAsia"/>
          </w:rPr>
          <w:t>SERVICE TIME</w:t>
        </w:r>
        <w:r w:rsidRPr="00DA70DE">
          <w:rPr>
            <w:rFonts w:hint="eastAsia"/>
          </w:rPr>
          <w:t>：休憩時間（単位は分、</w:t>
        </w:r>
        <w:r w:rsidRPr="00DA70DE">
          <w:rPr>
            <w:rFonts w:hint="eastAsia"/>
          </w:rPr>
          <w:t>0</w:t>
        </w:r>
        <w:r w:rsidRPr="00DA70DE">
          <w:rPr>
            <w:rFonts w:hint="eastAsia"/>
          </w:rPr>
          <w:t>以上の実数）。スキルに影響されない。</w:t>
        </w:r>
      </w:ins>
    </w:p>
    <w:p w14:paraId="4DE1D552" w14:textId="01C77ECF" w:rsidR="007D5FE8" w:rsidRPr="00DA70DE" w:rsidRDefault="007D5FE8" w:rsidP="007D5FE8">
      <w:pPr>
        <w:rPr>
          <w:ins w:id="4649" w:author="Yamaguchi Koichiro (山口 晃一郎)" w:date="2022-11-02T16:41:00Z"/>
        </w:rPr>
      </w:pPr>
      <w:ins w:id="4650" w:author="Yamaguchi Koichiro (山口 晃一郎)" w:date="2022-11-02T16:41:00Z">
        <w:r w:rsidRPr="00DA70DE">
          <w:rPr>
            <w:rFonts w:hint="eastAsia"/>
          </w:rPr>
          <w:t>SPOT ID</w:t>
        </w:r>
        <w:r w:rsidRPr="00DA70DE">
          <w:rPr>
            <w:rFonts w:hint="eastAsia"/>
          </w:rPr>
          <w:t>：場所を識別する整数値。拠点を示す</w:t>
        </w:r>
        <w:r w:rsidRPr="00DA70DE">
          <w:rPr>
            <w:rFonts w:hint="eastAsia"/>
          </w:rPr>
          <w:t>0</w:t>
        </w:r>
        <w:r w:rsidRPr="00DA70DE">
          <w:rPr>
            <w:rFonts w:hint="eastAsia"/>
          </w:rPr>
          <w:t>及び充電スポットは使用不可。</w:t>
        </w:r>
        <w:r w:rsidRPr="00DA70DE">
          <w:rPr>
            <w:rFonts w:hint="eastAsia"/>
          </w:rPr>
          <w:t>SPOT ID</w:t>
        </w:r>
        <w:r w:rsidRPr="00DA70DE">
          <w:rPr>
            <w:rFonts w:hint="eastAsia"/>
          </w:rPr>
          <w:t>を使用しない場合、</w:t>
        </w:r>
        <w:r w:rsidRPr="00DA70DE">
          <w:rPr>
            <w:rFonts w:hint="eastAsia"/>
          </w:rPr>
          <w:t>BREAK NO.</w:t>
        </w:r>
        <w:r w:rsidRPr="00DA70DE">
          <w:rPr>
            <w:rFonts w:hint="eastAsia"/>
          </w:rPr>
          <w:t>と同じ値を指定する。</w:t>
        </w:r>
        <w:r>
          <w:rPr>
            <w:rFonts w:hint="eastAsia"/>
          </w:rPr>
          <w:t>任意の場所を指定する場合、指定を省略する。</w:t>
        </w:r>
      </w:ins>
      <w:ins w:id="4651" w:author="Yamaguchi Koichiro (山口 晃一郎)" w:date="2023-01-17T11:39:00Z">
        <w:r w:rsidR="001C3F88" w:rsidRPr="001C3F88">
          <w:rPr>
            <w:rFonts w:hint="eastAsia"/>
          </w:rPr>
          <w:t>スポット</w:t>
        </w:r>
        <w:r w:rsidR="001C3F88" w:rsidRPr="001C3F88">
          <w:rPr>
            <w:rFonts w:hint="eastAsia"/>
          </w:rPr>
          <w:t>ID</w:t>
        </w:r>
        <w:r w:rsidR="001C3F88" w:rsidRPr="001C3F88">
          <w:rPr>
            <w:rFonts w:hint="eastAsia"/>
          </w:rPr>
          <w:t>定義ファイル</w:t>
        </w:r>
        <w:r w:rsidR="001C3F88">
          <w:rPr>
            <w:rFonts w:hint="eastAsia"/>
          </w:rPr>
          <w:t>と両方で</w:t>
        </w:r>
        <w:r w:rsidR="001C3F88" w:rsidRPr="00DA70DE">
          <w:rPr>
            <w:rFonts w:hint="eastAsia"/>
          </w:rPr>
          <w:t>SPOT ID</w:t>
        </w:r>
        <w:r w:rsidR="001C3F88">
          <w:t xml:space="preserve"> </w:t>
        </w:r>
        <w:r w:rsidR="001C3F88">
          <w:rPr>
            <w:rFonts w:hint="eastAsia"/>
          </w:rPr>
          <w:t>を定義した場合、エラー終了となる</w:t>
        </w:r>
      </w:ins>
      <w:ins w:id="4652" w:author="Yamaguchi Koichiro (山口 晃一郎)" w:date="2023-01-17T11:40:00Z">
        <w:r w:rsidR="001C3F88">
          <w:rPr>
            <w:rFonts w:hint="eastAsia"/>
          </w:rPr>
          <w:t>ため、本ファイル</w:t>
        </w:r>
      </w:ins>
      <w:ins w:id="4653" w:author="Yamaguchi Koichiro (山口 晃一郎)" w:date="2023-01-17T11:41:00Z">
        <w:r w:rsidR="001C3F88">
          <w:rPr>
            <w:rFonts w:hint="eastAsia"/>
          </w:rPr>
          <w:t>のみの定義とすること</w:t>
        </w:r>
      </w:ins>
      <w:ins w:id="4654" w:author="Yamaguchi Koichiro (山口 晃一郎)" w:date="2023-01-17T11:40:00Z">
        <w:r w:rsidR="001C3F88">
          <w:rPr>
            <w:rFonts w:hint="eastAsia"/>
          </w:rPr>
          <w:t>。</w:t>
        </w:r>
      </w:ins>
    </w:p>
    <w:p w14:paraId="6BC18ED1" w14:textId="77777777" w:rsidR="007D5FE8" w:rsidRPr="00DA70DE" w:rsidRDefault="007D5FE8" w:rsidP="007D5FE8">
      <w:pPr>
        <w:ind w:firstLineChars="100" w:firstLine="210"/>
        <w:rPr>
          <w:ins w:id="4655" w:author="Yamaguchi Koichiro (山口 晃一郎)" w:date="2022-11-02T16:41:00Z"/>
        </w:rPr>
      </w:pPr>
      <w:ins w:id="4656" w:author="Yamaguchi Koichiro (山口 晃一郎)" w:date="2022-11-02T16:41:00Z">
        <w:r w:rsidRPr="00DA70DE">
          <w:rPr>
            <w:rFonts w:hint="eastAsia"/>
          </w:rPr>
          <w:t>休憩は、休憩期間開始時刻から休憩期間終了時刻の間に、休憩時間だけ取らなくてはいけない。休憩の間は、移動も作業もできない。</w:t>
        </w:r>
      </w:ins>
    </w:p>
    <w:p w14:paraId="7B90D492" w14:textId="77777777" w:rsidR="007D5FE8" w:rsidRPr="00DA70DE" w:rsidRDefault="007D5FE8" w:rsidP="007D5FE8">
      <w:pPr>
        <w:ind w:firstLineChars="100" w:firstLine="210"/>
        <w:rPr>
          <w:ins w:id="4657" w:author="Yamaguchi Koichiro (山口 晃一郎)" w:date="2022-11-02T16:41:00Z"/>
        </w:rPr>
      </w:pPr>
      <w:ins w:id="4658" w:author="Yamaguchi Koichiro (山口 晃一郎)" w:date="2022-11-02T16:41:00Z">
        <w:r w:rsidRPr="00DA70DE">
          <w:rPr>
            <w:rFonts w:hint="eastAsia"/>
          </w:rPr>
          <w:t>2</w:t>
        </w:r>
        <w:r w:rsidRPr="00DA70DE">
          <w:rPr>
            <w:rFonts w:hint="eastAsia"/>
          </w:rPr>
          <w:t>行目からはヘッダ行で定義された値を記述する。本ファイルが省略された場合、休憩時間の設定は行われない。</w:t>
        </w:r>
      </w:ins>
    </w:p>
    <w:p w14:paraId="7E37CD90" w14:textId="77777777" w:rsidR="007D5FE8" w:rsidRPr="00DA70DE" w:rsidRDefault="007D5FE8" w:rsidP="007D5FE8">
      <w:pPr>
        <w:ind w:firstLineChars="100" w:firstLine="210"/>
        <w:rPr>
          <w:ins w:id="4659" w:author="Yamaguchi Koichiro (山口 晃一郎)" w:date="2022-11-02T16:41:00Z"/>
        </w:rPr>
      </w:pPr>
      <w:ins w:id="4660" w:author="Yamaguchi Koichiro (山口 晃一郎)" w:date="2022-11-02T16:41:00Z">
        <w:r w:rsidRPr="00DA70DE">
          <w:rPr>
            <w:rFonts w:hint="eastAsia"/>
          </w:rPr>
          <w:t>以下ファイル記述例。</w:t>
        </w:r>
      </w:ins>
    </w:p>
    <w:p w14:paraId="3DD5F623" w14:textId="77777777" w:rsidR="007D5FE8" w:rsidRPr="00DA70DE" w:rsidRDefault="007D5FE8" w:rsidP="007D5FE8">
      <w:pPr>
        <w:rPr>
          <w:ins w:id="4661" w:author="Yamaguchi Koichiro (山口 晃一郎)" w:date="2022-11-02T16:41:00Z"/>
        </w:rPr>
      </w:pPr>
    </w:p>
    <w:p w14:paraId="54507B0C" w14:textId="77777777" w:rsidR="007D5FE8" w:rsidRPr="00DA70DE" w:rsidRDefault="007D5FE8" w:rsidP="007D5FE8">
      <w:pPr>
        <w:rPr>
          <w:ins w:id="4662" w:author="Yamaguchi Koichiro (山口 晃一郎)" w:date="2022-11-02T16:41:00Z"/>
        </w:rPr>
      </w:pPr>
      <w:ins w:id="4663" w:author="Yamaguchi Koichiro (山口 晃一郎)" w:date="2022-11-02T16:41:00Z">
        <w:r w:rsidRPr="00DA70DE">
          <w:t>VEHICLE NO.,BREAK NO.,FROM TIME,TO TIME,SERVICE TIME,SPOT ID(BREAK NO.)</w:t>
        </w:r>
      </w:ins>
    </w:p>
    <w:p w14:paraId="2E8D6F80" w14:textId="77777777" w:rsidR="007D5FE8" w:rsidRPr="00DA70DE" w:rsidRDefault="007D5FE8" w:rsidP="007D5FE8">
      <w:pPr>
        <w:rPr>
          <w:ins w:id="4664" w:author="Yamaguchi Koichiro (山口 晃一郎)" w:date="2022-11-02T16:41:00Z"/>
        </w:rPr>
      </w:pPr>
      <w:ins w:id="4665" w:author="Yamaguchi Koichiro (山口 晃一郎)" w:date="2022-11-02T16:41:00Z">
        <w:r w:rsidRPr="00DA70DE">
          <w:t>0,b01,2022/1/1 12:00:00,2022/1/1 13:00:00,30,1</w:t>
        </w:r>
      </w:ins>
    </w:p>
    <w:p w14:paraId="02FB49CF" w14:textId="77777777" w:rsidR="007D5FE8" w:rsidRPr="00DA70DE" w:rsidRDefault="007D5FE8" w:rsidP="007D5FE8">
      <w:pPr>
        <w:rPr>
          <w:ins w:id="4666" w:author="Yamaguchi Koichiro (山口 晃一郎)" w:date="2022-11-02T16:41:00Z"/>
        </w:rPr>
      </w:pPr>
      <w:ins w:id="4667" w:author="Yamaguchi Koichiro (山口 晃一郎)" w:date="2022-11-02T16:41:00Z">
        <w:r w:rsidRPr="00DA70DE">
          <w:t>0,b02,2022/1/1 17:00:00,2022/1/1 18:00:00,30,2</w:t>
        </w:r>
      </w:ins>
    </w:p>
    <w:p w14:paraId="7D4B4889" w14:textId="77777777" w:rsidR="007D5FE8" w:rsidRDefault="007D5FE8" w:rsidP="007D5FE8">
      <w:pPr>
        <w:rPr>
          <w:ins w:id="4668" w:author="Yamaguchi Koichiro (山口 晃一郎)" w:date="2022-11-02T16:41:00Z"/>
        </w:rPr>
      </w:pPr>
      <w:ins w:id="4669" w:author="Yamaguchi Koichiro (山口 晃一郎)" w:date="2022-11-02T16:41:00Z">
        <w:r w:rsidRPr="00DA70DE">
          <w:t>1,b11,2022/1/1 12:00:00,2022/1/1 13:00:00,30,</w:t>
        </w:r>
      </w:ins>
    </w:p>
    <w:p w14:paraId="4C2AB4C5" w14:textId="77777777" w:rsidR="007D5FE8" w:rsidRDefault="007D5FE8" w:rsidP="007D5FE8">
      <w:pPr>
        <w:rPr>
          <w:ins w:id="4670" w:author="Yamaguchi Koichiro (山口 晃一郎)" w:date="2022-11-02T16:41:00Z"/>
        </w:rPr>
      </w:pPr>
    </w:p>
    <w:p w14:paraId="1D65C3DC" w14:textId="77777777" w:rsidR="007D5FE8" w:rsidRDefault="007D5FE8" w:rsidP="007D5FE8">
      <w:pPr>
        <w:pStyle w:val="2"/>
        <w:rPr>
          <w:ins w:id="4671" w:author="Yamaguchi Koichiro (山口 晃一郎)" w:date="2022-11-02T16:41:00Z"/>
        </w:rPr>
      </w:pPr>
      <w:ins w:id="4672" w:author="Yamaguchi Koichiro (山口 晃一郎)" w:date="2022-11-02T16:41:00Z">
        <w:r>
          <w:rPr>
            <w:rFonts w:hint="eastAsia"/>
          </w:rPr>
          <w:t xml:space="preserve"> </w:t>
        </w:r>
        <w:bookmarkStart w:id="4673" w:name="_Toc120881832"/>
        <w:r>
          <w:rPr>
            <w:rFonts w:hint="eastAsia"/>
          </w:rPr>
          <w:t>追加休憩枠場所ファイル</w:t>
        </w:r>
        <w:bookmarkEnd w:id="4673"/>
      </w:ins>
    </w:p>
    <w:p w14:paraId="64177DAD" w14:textId="77777777" w:rsidR="007D5FE8" w:rsidRPr="00DA70DE" w:rsidRDefault="007D5FE8" w:rsidP="007D5FE8">
      <w:pPr>
        <w:ind w:firstLineChars="100" w:firstLine="210"/>
        <w:rPr>
          <w:ins w:id="4674" w:author="Yamaguchi Koichiro (山口 晃一郎)" w:date="2022-11-02T16:41:00Z"/>
        </w:rPr>
      </w:pPr>
      <w:ins w:id="4675" w:author="Yamaguchi Koichiro (山口 晃一郎)" w:date="2022-11-02T16:41:00Z">
        <w:r w:rsidRPr="00DA70DE">
          <w:rPr>
            <w:rFonts w:hint="eastAsia"/>
          </w:rPr>
          <w:t>,</w:t>
        </w:r>
        <w:r w:rsidRPr="00DA70DE">
          <w:rPr>
            <w:rFonts w:hint="eastAsia"/>
          </w:rPr>
          <w:t>（カンマ）区切りの</w:t>
        </w:r>
        <w:r w:rsidRPr="00DA70DE">
          <w:rPr>
            <w:rFonts w:hint="eastAsia"/>
          </w:rPr>
          <w:t>CSV</w:t>
        </w:r>
        <w:r w:rsidRPr="00DA70DE">
          <w:rPr>
            <w:rFonts w:hint="eastAsia"/>
          </w:rPr>
          <w:t>ファイル。</w:t>
        </w:r>
      </w:ins>
    </w:p>
    <w:p w14:paraId="743D3CDF" w14:textId="77777777" w:rsidR="007D5FE8" w:rsidRPr="00DA70DE" w:rsidRDefault="007D5FE8" w:rsidP="007D5FE8">
      <w:pPr>
        <w:ind w:firstLineChars="100" w:firstLine="210"/>
        <w:rPr>
          <w:ins w:id="4676" w:author="Yamaguchi Koichiro (山口 晃一郎)" w:date="2022-11-02T16:41:00Z"/>
        </w:rPr>
      </w:pPr>
      <w:ins w:id="4677" w:author="Yamaguchi Koichiro (山口 晃一郎)" w:date="2022-11-02T16:41:00Z">
        <w:r w:rsidRPr="00DA70DE">
          <w:rPr>
            <w:rFonts w:hint="eastAsia"/>
          </w:rPr>
          <w:t>1</w:t>
        </w:r>
        <w:r w:rsidRPr="00DA70DE">
          <w:rPr>
            <w:rFonts w:hint="eastAsia"/>
          </w:rPr>
          <w:t>行目はヘッダ行で以下を記述。</w:t>
        </w:r>
      </w:ins>
    </w:p>
    <w:p w14:paraId="6C552DD8" w14:textId="48D7ACDE" w:rsidR="007D5FE8" w:rsidRPr="00DA70DE" w:rsidRDefault="007D5FE8" w:rsidP="007D5FE8">
      <w:pPr>
        <w:rPr>
          <w:ins w:id="4678" w:author="Yamaguchi Koichiro (山口 晃一郎)" w:date="2022-11-02T16:41:00Z"/>
        </w:rPr>
      </w:pPr>
      <w:ins w:id="4679" w:author="Yamaguchi Koichiro (山口 晃一郎)" w:date="2022-11-02T16:41:00Z">
        <w:r w:rsidRPr="00DA70DE">
          <w:rPr>
            <w:rFonts w:hint="eastAsia"/>
          </w:rPr>
          <w:t>BREAK NO.(ORIGINAL),BREAK NO.(NEW),FROM TIME,TO TIME</w:t>
        </w:r>
      </w:ins>
      <w:ins w:id="4680" w:author="Yamaguchi Koichiro (山口 晃一郎)" w:date="2022-11-02T16:42:00Z">
        <w:r w:rsidRPr="00DA70DE">
          <w:rPr>
            <w:rFonts w:hint="eastAsia"/>
          </w:rPr>
          <w:t>,SERVICE TIME</w:t>
        </w:r>
      </w:ins>
      <w:ins w:id="4681" w:author="Yamaguchi Koichiro (山口 晃一郎)" w:date="2022-11-02T16:41:00Z">
        <w:r w:rsidRPr="00DA70DE">
          <w:rPr>
            <w:rFonts w:hint="eastAsia"/>
          </w:rPr>
          <w:t>,SPOT ID(CUST NO.)</w:t>
        </w:r>
        <w:r w:rsidRPr="00DA70DE">
          <w:rPr>
            <w:rFonts w:hint="eastAsia"/>
          </w:rPr>
          <w:t xml:space="preserve">　</w:t>
        </w:r>
      </w:ins>
    </w:p>
    <w:p w14:paraId="1ACCBAF8" w14:textId="43161BB7" w:rsidR="007D5FE8" w:rsidRPr="00DA70DE" w:rsidRDefault="007D5FE8" w:rsidP="007D5FE8">
      <w:pPr>
        <w:ind w:firstLineChars="100" w:firstLine="210"/>
        <w:rPr>
          <w:ins w:id="4682" w:author="Yamaguchi Koichiro (山口 晃一郎)" w:date="2022-11-02T16:41:00Z"/>
        </w:rPr>
      </w:pPr>
      <w:ins w:id="4683" w:author="Yamaguchi Koichiro (山口 晃一郎)" w:date="2022-11-02T16:41:00Z">
        <w:r w:rsidRPr="00DA70DE">
          <w:rPr>
            <w:rFonts w:hint="eastAsia"/>
          </w:rPr>
          <w:t>各項目の説明は追加時間枠場所ファイルと同様のため省略。</w:t>
        </w:r>
      </w:ins>
      <w:ins w:id="4684" w:author="Yamaguchi Koichiro (山口 晃一郎)" w:date="2022-12-02T13:43:00Z">
        <w:r w:rsidR="003F2BD8">
          <w:rPr>
            <w:rFonts w:hint="eastAsia"/>
          </w:rPr>
          <w:t>同一</w:t>
        </w:r>
        <w:r w:rsidR="003F2BD8" w:rsidRPr="00DA70DE">
          <w:rPr>
            <w:rFonts w:hint="eastAsia"/>
          </w:rPr>
          <w:t>BREAK NO.(ORIGINAL)</w:t>
        </w:r>
        <w:r w:rsidR="003F2BD8">
          <w:rPr>
            <w:rFonts w:hint="eastAsia"/>
          </w:rPr>
          <w:t>に対して、異なる時間設定</w:t>
        </w:r>
        <w:r w:rsidR="003F2BD8">
          <w:rPr>
            <w:rFonts w:hint="eastAsia"/>
          </w:rPr>
          <w:t>(</w:t>
        </w:r>
        <w:r w:rsidR="003F2BD8" w:rsidRPr="00DA70DE">
          <w:t>FROM TIME,TO TIME</w:t>
        </w:r>
        <w:r w:rsidR="003F2BD8">
          <w:rPr>
            <w:rFonts w:hint="eastAsia"/>
          </w:rPr>
          <w:t>)</w:t>
        </w:r>
        <w:r w:rsidR="003F2BD8">
          <w:rPr>
            <w:rFonts w:hint="eastAsia"/>
          </w:rPr>
          <w:t>が行われ</w:t>
        </w:r>
      </w:ins>
      <w:ins w:id="4685" w:author="Yamaguchi Koichiro (山口 晃一郎)" w:date="2022-12-02T13:44:00Z">
        <w:r w:rsidR="003F2BD8">
          <w:rPr>
            <w:rFonts w:hint="eastAsia"/>
          </w:rPr>
          <w:t>る場合、エラー終了する。</w:t>
        </w:r>
      </w:ins>
    </w:p>
    <w:p w14:paraId="3B2D8D8B" w14:textId="77777777" w:rsidR="007D5FE8" w:rsidRDefault="007D5FE8" w:rsidP="007D5FE8">
      <w:pPr>
        <w:ind w:firstLineChars="100" w:firstLine="210"/>
        <w:rPr>
          <w:ins w:id="4686" w:author="Yamaguchi Koichiro (山口 晃一郎)" w:date="2022-11-02T16:41:00Z"/>
        </w:rPr>
      </w:pPr>
      <w:ins w:id="4687" w:author="Yamaguchi Koichiro (山口 晃一郎)" w:date="2022-11-02T16:41:00Z">
        <w:r w:rsidRPr="00DA70DE">
          <w:rPr>
            <w:rFonts w:hint="eastAsia"/>
          </w:rPr>
          <w:t>以下ファイル記述例。</w:t>
        </w:r>
      </w:ins>
    </w:p>
    <w:p w14:paraId="5D9BD1FB" w14:textId="77777777" w:rsidR="007D5FE8" w:rsidRPr="00DA70DE" w:rsidRDefault="007D5FE8" w:rsidP="007D5FE8">
      <w:pPr>
        <w:ind w:firstLineChars="100" w:firstLine="210"/>
        <w:rPr>
          <w:ins w:id="4688" w:author="Yamaguchi Koichiro (山口 晃一郎)" w:date="2022-11-02T16:41:00Z"/>
        </w:rPr>
      </w:pPr>
    </w:p>
    <w:p w14:paraId="3DD364C6" w14:textId="0F43943D" w:rsidR="007D5FE8" w:rsidRPr="00DA70DE" w:rsidRDefault="007D5FE8" w:rsidP="007D5FE8">
      <w:pPr>
        <w:rPr>
          <w:ins w:id="4689" w:author="Yamaguchi Koichiro (山口 晃一郎)" w:date="2022-11-02T16:41:00Z"/>
        </w:rPr>
      </w:pPr>
      <w:ins w:id="4690" w:author="Yamaguchi Koichiro (山口 晃一郎)" w:date="2022-11-02T16:41:00Z">
        <w:r w:rsidRPr="00DA70DE">
          <w:t>BREAK NO.(ORIGINAL),BREAK NO.(NEW),FROM TIME,TO TIME</w:t>
        </w:r>
      </w:ins>
      <w:ins w:id="4691" w:author="Yamaguchi Koichiro (山口 晃一郎)" w:date="2022-11-02T16:42:00Z">
        <w:r w:rsidRPr="00DA70DE">
          <w:t>,SERVICE TIME</w:t>
        </w:r>
      </w:ins>
      <w:ins w:id="4692" w:author="Yamaguchi Koichiro (山口 晃一郎)" w:date="2022-11-02T16:41:00Z">
        <w:r w:rsidRPr="00DA70DE">
          <w:t>,SPOT ID(CUST NO.)</w:t>
        </w:r>
      </w:ins>
    </w:p>
    <w:p w14:paraId="71CDCA8E" w14:textId="77777777" w:rsidR="007D5FE8" w:rsidRPr="00DA70DE" w:rsidRDefault="007D5FE8" w:rsidP="007D5FE8">
      <w:pPr>
        <w:rPr>
          <w:ins w:id="4693" w:author="Yamaguchi Koichiro (山口 晃一郎)" w:date="2022-11-02T16:41:00Z"/>
        </w:rPr>
      </w:pPr>
      <w:ins w:id="4694" w:author="Yamaguchi Koichiro (山口 晃一郎)" w:date="2022-11-02T16:41:00Z">
        <w:r w:rsidRPr="00DA70DE">
          <w:t>b01,b05,2022/1/1 12:00:00,2022/1/1 13:00:00,30,4</w:t>
        </w:r>
      </w:ins>
    </w:p>
    <w:p w14:paraId="7EE0A67D" w14:textId="2C89F495" w:rsidR="007D5FE8" w:rsidRPr="00DA70DE" w:rsidRDefault="007D5FE8" w:rsidP="007D5FE8">
      <w:pPr>
        <w:rPr>
          <w:ins w:id="4695" w:author="Yamaguchi Koichiro (山口 晃一郎)" w:date="2022-11-02T16:41:00Z"/>
        </w:rPr>
      </w:pPr>
      <w:ins w:id="4696" w:author="Yamaguchi Koichiro (山口 晃一郎)" w:date="2022-11-02T16:41:00Z">
        <w:r w:rsidRPr="00DA70DE">
          <w:t>b01,b06,2022/1/1 1</w:t>
        </w:r>
      </w:ins>
      <w:ins w:id="4697" w:author="Yamaguchi Koichiro (山口 晃一郎)" w:date="2022-12-02T13:44:00Z">
        <w:r w:rsidR="003F2BD8">
          <w:t>2</w:t>
        </w:r>
      </w:ins>
      <w:ins w:id="4698" w:author="Yamaguchi Koichiro (山口 晃一郎)" w:date="2022-11-02T16:41:00Z">
        <w:r w:rsidRPr="00DA70DE">
          <w:t>:00:00,2022/1/1 1</w:t>
        </w:r>
      </w:ins>
      <w:ins w:id="4699" w:author="Yamaguchi Koichiro (山口 晃一郎)" w:date="2022-12-02T13:44:00Z">
        <w:r w:rsidR="003F2BD8">
          <w:t>3</w:t>
        </w:r>
      </w:ins>
      <w:ins w:id="4700" w:author="Yamaguchi Koichiro (山口 晃一郎)" w:date="2022-11-02T16:41:00Z">
        <w:r w:rsidRPr="00DA70DE">
          <w:t>:00:00,30,1</w:t>
        </w:r>
      </w:ins>
    </w:p>
    <w:p w14:paraId="540144B8" w14:textId="2C1E0797" w:rsidR="00785D3B" w:rsidRDefault="00785D3B" w:rsidP="00104D85">
      <w:pPr>
        <w:rPr>
          <w:ins w:id="4701" w:author="Yamaguchi Koichiro (山口 晃一郎)" w:date="2022-12-02T13:45:00Z"/>
        </w:rPr>
      </w:pPr>
    </w:p>
    <w:p w14:paraId="0AFBA2D7" w14:textId="70369B0C" w:rsidR="003F2BD8" w:rsidRDefault="003F2BD8">
      <w:pPr>
        <w:pStyle w:val="2"/>
        <w:rPr>
          <w:ins w:id="4702" w:author="Yamaguchi Koichiro (山口 晃一郎)" w:date="2022-12-02T13:45:00Z"/>
        </w:rPr>
        <w:pPrChange w:id="4703" w:author="Yamaguchi Koichiro (山口 晃一郎)" w:date="2022-12-02T13:45:00Z">
          <w:pPr>
            <w:pStyle w:val="2"/>
            <w:numPr>
              <w:numId w:val="94"/>
            </w:numPr>
          </w:pPr>
        </w:pPrChange>
      </w:pPr>
      <w:ins w:id="4704" w:author="Yamaguchi Koichiro (山口 晃一郎)" w:date="2022-12-02T13:45:00Z">
        <w:r>
          <w:rPr>
            <w:rFonts w:hint="eastAsia"/>
          </w:rPr>
          <w:t xml:space="preserve"> </w:t>
        </w:r>
        <w:bookmarkStart w:id="4705" w:name="_Toc120881833"/>
        <w:r>
          <w:rPr>
            <w:rFonts w:hint="eastAsia"/>
          </w:rPr>
          <w:t>未割当て禁止ファイル</w:t>
        </w:r>
        <w:bookmarkEnd w:id="4705"/>
      </w:ins>
    </w:p>
    <w:p w14:paraId="72A2C9C6" w14:textId="77777777" w:rsidR="003F2BD8" w:rsidRPr="00DA70DE" w:rsidRDefault="003F2BD8" w:rsidP="003F2BD8">
      <w:pPr>
        <w:ind w:firstLineChars="100" w:firstLine="210"/>
        <w:rPr>
          <w:ins w:id="4706" w:author="Yamaguchi Koichiro (山口 晃一郎)" w:date="2022-12-02T13:45:00Z"/>
        </w:rPr>
      </w:pPr>
      <w:ins w:id="4707" w:author="Yamaguchi Koichiro (山口 晃一郎)" w:date="2022-12-02T13:45:00Z">
        <w:r w:rsidRPr="00DA70DE">
          <w:rPr>
            <w:rFonts w:hint="eastAsia"/>
          </w:rPr>
          <w:t>,</w:t>
        </w:r>
        <w:r w:rsidRPr="00DA70DE">
          <w:rPr>
            <w:rFonts w:hint="eastAsia"/>
          </w:rPr>
          <w:t>（カンマ）区切りの</w:t>
        </w:r>
        <w:r w:rsidRPr="00DA70DE">
          <w:rPr>
            <w:rFonts w:hint="eastAsia"/>
          </w:rPr>
          <w:t>CSV</w:t>
        </w:r>
        <w:r w:rsidRPr="00DA70DE">
          <w:rPr>
            <w:rFonts w:hint="eastAsia"/>
          </w:rPr>
          <w:t>ファイル。</w:t>
        </w:r>
      </w:ins>
    </w:p>
    <w:p w14:paraId="1715FA88" w14:textId="203F9598" w:rsidR="003F2BD8" w:rsidRDefault="003F2BD8" w:rsidP="003F2BD8">
      <w:pPr>
        <w:ind w:firstLineChars="100" w:firstLine="210"/>
        <w:rPr>
          <w:ins w:id="4708" w:author="Yamaguchi Koichiro (山口 晃一郎)" w:date="2022-12-02T13:46:00Z"/>
        </w:rPr>
      </w:pPr>
      <w:ins w:id="4709" w:author="Yamaguchi Koichiro (山口 晃一郎)" w:date="2022-12-02T13:45:00Z">
        <w:r w:rsidRPr="00DA70DE">
          <w:rPr>
            <w:rFonts w:hint="eastAsia"/>
          </w:rPr>
          <w:t>1</w:t>
        </w:r>
        <w:r w:rsidRPr="00DA70DE">
          <w:rPr>
            <w:rFonts w:hint="eastAsia"/>
          </w:rPr>
          <w:t>行目はヘッダ行で以下を記述。</w:t>
        </w:r>
      </w:ins>
    </w:p>
    <w:p w14:paraId="6BEC66CA" w14:textId="1EB1B3D3" w:rsidR="00711706" w:rsidRDefault="00711706" w:rsidP="00711706">
      <w:pPr>
        <w:rPr>
          <w:ins w:id="4710" w:author="Yamaguchi Koichiro (山口 晃一郎)" w:date="2022-12-02T13:46:00Z"/>
        </w:rPr>
      </w:pPr>
      <w:ins w:id="4711" w:author="Yamaguchi Koichiro (山口 晃一郎)" w:date="2022-12-02T13:46:00Z">
        <w:r w:rsidRPr="00533B1A">
          <w:t>CUST NO.,</w:t>
        </w:r>
      </w:ins>
      <w:ins w:id="4712" w:author="Yamaguchi Koichiro (山口 晃一郎)" w:date="2022-12-02T13:47:00Z">
        <w:r>
          <w:rPr>
            <w:rFonts w:hint="eastAsia"/>
          </w:rPr>
          <w:t>DENYUNASSIGNED</w:t>
        </w:r>
      </w:ins>
    </w:p>
    <w:p w14:paraId="673034B6" w14:textId="77777777" w:rsidR="00711706" w:rsidRDefault="00711706" w:rsidP="00711706">
      <w:pPr>
        <w:rPr>
          <w:ins w:id="4713" w:author="Yamaguchi Koichiro (山口 晃一郎)" w:date="2022-12-02T13:46:00Z"/>
        </w:rPr>
      </w:pPr>
      <w:ins w:id="4714" w:author="Yamaguchi Koichiro (山口 晃一郎)" w:date="2022-12-02T13:46:00Z">
        <w:r>
          <w:rPr>
            <w:rFonts w:hint="eastAsia"/>
          </w:rPr>
          <w:t xml:space="preserve">　各項目の説明は以下。</w:t>
        </w:r>
      </w:ins>
    </w:p>
    <w:p w14:paraId="5A166090" w14:textId="77777777" w:rsidR="00711706" w:rsidRDefault="00711706" w:rsidP="00711706">
      <w:pPr>
        <w:rPr>
          <w:ins w:id="4715" w:author="Yamaguchi Koichiro (山口 晃一郎)" w:date="2022-12-02T13:46:00Z"/>
        </w:rPr>
      </w:pPr>
      <w:ins w:id="4716" w:author="Yamaguchi Koichiro (山口 晃一郎)" w:date="2022-12-02T13:46:00Z">
        <w:r w:rsidRPr="00C27BEA">
          <w:t>CUST NO</w:t>
        </w:r>
        <w:r>
          <w:rPr>
            <w:rFonts w:hint="eastAsia"/>
          </w:rPr>
          <w:t>.</w:t>
        </w:r>
        <w:r>
          <w:rPr>
            <w:rFonts w:hint="eastAsia"/>
          </w:rPr>
          <w:t>：拠点及び配送先を識別する整数値。拠点には</w:t>
        </w:r>
        <w:r>
          <w:rPr>
            <w:rFonts w:hint="eastAsia"/>
          </w:rPr>
          <w:t>0</w:t>
        </w:r>
        <w:r>
          <w:rPr>
            <w:rFonts w:hint="eastAsia"/>
          </w:rPr>
          <w:t>を使用する。</w:t>
        </w:r>
      </w:ins>
    </w:p>
    <w:p w14:paraId="278363E2" w14:textId="3E7D7F43" w:rsidR="00711706" w:rsidRDefault="00711706" w:rsidP="00711706">
      <w:pPr>
        <w:rPr>
          <w:ins w:id="4717" w:author="Yamaguchi Koichiro (山口 晃一郎)" w:date="2022-12-02T13:52:00Z"/>
        </w:rPr>
      </w:pPr>
      <w:ins w:id="4718" w:author="Yamaguchi Koichiro (山口 晃一郎)" w:date="2022-12-02T13:48:00Z">
        <w:r>
          <w:rPr>
            <w:rFonts w:hint="eastAsia"/>
          </w:rPr>
          <w:t>DENYUNASSIGNED</w:t>
        </w:r>
      </w:ins>
      <w:ins w:id="4719" w:author="Yamaguchi Koichiro (山口 晃一郎)" w:date="2022-12-02T13:46:00Z">
        <w:r>
          <w:rPr>
            <w:rFonts w:hint="eastAsia"/>
          </w:rPr>
          <w:t>：</w:t>
        </w:r>
        <w:r w:rsidRPr="00C27BEA">
          <w:t>CUST NO</w:t>
        </w:r>
        <w:r>
          <w:rPr>
            <w:rFonts w:hint="eastAsia"/>
          </w:rPr>
          <w:t>.</w:t>
        </w:r>
        <w:r w:rsidRPr="00533B1A">
          <w:rPr>
            <w:rFonts w:hint="eastAsia"/>
          </w:rPr>
          <w:t>で処理する</w:t>
        </w:r>
      </w:ins>
      <w:ins w:id="4720" w:author="Yamaguchi Koichiro (山口 晃一郎)" w:date="2022-12-02T13:51:00Z">
        <w:r>
          <w:rPr>
            <w:rFonts w:hint="eastAsia"/>
          </w:rPr>
          <w:t>荷物</w:t>
        </w:r>
      </w:ins>
      <w:ins w:id="4721" w:author="Yamaguchi Koichiro (山口 晃一郎)" w:date="2022-12-02T13:48:00Z">
        <w:r>
          <w:rPr>
            <w:rFonts w:hint="eastAsia"/>
          </w:rPr>
          <w:t>を未割当て禁止</w:t>
        </w:r>
      </w:ins>
      <w:ins w:id="4722" w:author="Yamaguchi Koichiro (山口 晃一郎)" w:date="2022-12-02T13:49:00Z">
        <w:r>
          <w:rPr>
            <w:rFonts w:hint="eastAsia"/>
          </w:rPr>
          <w:t>にするかどうかを指定する</w:t>
        </w:r>
      </w:ins>
      <w:ins w:id="4723" w:author="Yamaguchi Koichiro (山口 晃一郎)" w:date="2022-12-02T13:46:00Z">
        <w:r>
          <w:rPr>
            <w:rFonts w:hint="eastAsia"/>
          </w:rPr>
          <w:t>。</w:t>
        </w:r>
      </w:ins>
      <w:ins w:id="4724" w:author="Yamaguchi Koichiro (山口 晃一郎)" w:date="2022-12-02T13:50:00Z">
        <w:r>
          <w:rPr>
            <w:rFonts w:hint="eastAsia"/>
          </w:rPr>
          <w:t>未割当て禁止</w:t>
        </w:r>
      </w:ins>
      <w:ins w:id="4725" w:author="Yamaguchi Koichiro (山口 晃一郎)" w:date="2022-12-02T13:49:00Z">
        <w:r>
          <w:rPr>
            <w:rFonts w:hint="eastAsia"/>
          </w:rPr>
          <w:t>を指定する場合、</w:t>
        </w:r>
        <w:r>
          <w:rPr>
            <w:rFonts w:hint="eastAsia"/>
          </w:rPr>
          <w:t>1</w:t>
        </w:r>
        <w:r>
          <w:rPr>
            <w:rFonts w:hint="eastAsia"/>
          </w:rPr>
          <w:t>を、</w:t>
        </w:r>
      </w:ins>
      <w:ins w:id="4726" w:author="Yamaguchi Koichiro (山口 晃一郎)" w:date="2022-12-02T13:50:00Z">
        <w:r>
          <w:rPr>
            <w:rFonts w:hint="eastAsia"/>
          </w:rPr>
          <w:t>未割当て可能を指定</w:t>
        </w:r>
      </w:ins>
      <w:ins w:id="4727" w:author="Yamaguchi Koichiro (山口 晃一郎)" w:date="2022-12-02T13:49:00Z">
        <w:r>
          <w:rPr>
            <w:rFonts w:hint="eastAsia"/>
          </w:rPr>
          <w:t>する場合、</w:t>
        </w:r>
        <w:r>
          <w:rPr>
            <w:rFonts w:hint="eastAsia"/>
          </w:rPr>
          <w:t>0</w:t>
        </w:r>
        <w:r>
          <w:rPr>
            <w:rFonts w:hint="eastAsia"/>
          </w:rPr>
          <w:t>を設定する。</w:t>
        </w:r>
      </w:ins>
    </w:p>
    <w:p w14:paraId="6F880DC5" w14:textId="7FF9356D" w:rsidR="00711706" w:rsidRDefault="00711706" w:rsidP="00711706">
      <w:pPr>
        <w:rPr>
          <w:ins w:id="4728" w:author="Yamaguchi Koichiro (山口 晃一郎)" w:date="2022-12-02T13:46:00Z"/>
        </w:rPr>
      </w:pPr>
      <w:ins w:id="4729" w:author="Yamaguchi Koichiro (山口 晃一郎)" w:date="2022-12-02T13:52:00Z">
        <w:r>
          <w:rPr>
            <w:rFonts w:hint="eastAsia"/>
          </w:rPr>
          <w:t xml:space="preserve">　設定の無い</w:t>
        </w:r>
        <w:r w:rsidRPr="00C27BEA">
          <w:t>CUST NO</w:t>
        </w:r>
        <w:r>
          <w:rPr>
            <w:rFonts w:hint="eastAsia"/>
          </w:rPr>
          <w:t>.</w:t>
        </w:r>
        <w:r>
          <w:rPr>
            <w:rFonts w:hint="eastAsia"/>
          </w:rPr>
          <w:t>の荷物は、未割当て可能が指定されたものとする。</w:t>
        </w:r>
      </w:ins>
    </w:p>
    <w:p w14:paraId="425ABCE3" w14:textId="03CD38A5" w:rsidR="003F2BD8" w:rsidRDefault="00711706" w:rsidP="003F2BD8">
      <w:pPr>
        <w:ind w:firstLineChars="100" w:firstLine="210"/>
        <w:rPr>
          <w:ins w:id="4730" w:author="Yamaguchi Koichiro (山口 晃一郎)" w:date="2022-12-02T13:51:00Z"/>
        </w:rPr>
      </w:pPr>
      <w:ins w:id="4731" w:author="Yamaguchi Koichiro (山口 晃一郎)" w:date="2022-12-02T13:51:00Z">
        <w:r>
          <w:rPr>
            <w:rFonts w:hint="eastAsia"/>
          </w:rPr>
          <w:t>以下ファイル記述例。</w:t>
        </w:r>
      </w:ins>
    </w:p>
    <w:p w14:paraId="7302BBC0" w14:textId="22CCCFBB" w:rsidR="00711706" w:rsidRDefault="00711706" w:rsidP="003F2BD8">
      <w:pPr>
        <w:ind w:firstLineChars="100" w:firstLine="210"/>
        <w:rPr>
          <w:ins w:id="4732" w:author="Yamaguchi Koichiro (山口 晃一郎)" w:date="2022-12-02T13:51:00Z"/>
        </w:rPr>
      </w:pPr>
    </w:p>
    <w:p w14:paraId="7F61D4D2" w14:textId="77777777" w:rsidR="00711706" w:rsidRDefault="00711706" w:rsidP="00711706">
      <w:pPr>
        <w:rPr>
          <w:ins w:id="4733" w:author="Yamaguchi Koichiro (山口 晃一郎)" w:date="2022-12-02T13:51:00Z"/>
        </w:rPr>
      </w:pPr>
      <w:ins w:id="4734" w:author="Yamaguchi Koichiro (山口 晃一郎)" w:date="2022-12-02T13:51:00Z">
        <w:r w:rsidRPr="00533B1A">
          <w:t>CUST NO.,</w:t>
        </w:r>
        <w:r>
          <w:rPr>
            <w:rFonts w:hint="eastAsia"/>
          </w:rPr>
          <w:t>DENYUNASSIGNED</w:t>
        </w:r>
      </w:ins>
    </w:p>
    <w:p w14:paraId="2649FA7F" w14:textId="58B21DB7" w:rsidR="00711706" w:rsidRDefault="00711706" w:rsidP="00711706">
      <w:pPr>
        <w:rPr>
          <w:ins w:id="4735" w:author="Yamaguchi Koichiro (山口 晃一郎)" w:date="2022-12-02T13:52:00Z"/>
        </w:rPr>
      </w:pPr>
      <w:ins w:id="4736" w:author="Yamaguchi Koichiro (山口 晃一郎)" w:date="2022-12-02T13:51:00Z">
        <w:r>
          <w:rPr>
            <w:rFonts w:hint="eastAsia"/>
          </w:rPr>
          <w:t>1</w:t>
        </w:r>
        <w:r>
          <w:t>,1</w:t>
        </w:r>
      </w:ins>
    </w:p>
    <w:p w14:paraId="442AD8B0" w14:textId="5210F271" w:rsidR="00711706" w:rsidRDefault="00711706">
      <w:pPr>
        <w:rPr>
          <w:ins w:id="4737" w:author="Yamaguchi Koichiro (山口 晃一郎)" w:date="2023-03-31T17:45:00Z"/>
        </w:rPr>
      </w:pPr>
      <w:ins w:id="4738" w:author="Yamaguchi Koichiro (山口 晃一郎)" w:date="2022-12-02T13:52:00Z">
        <w:r>
          <w:rPr>
            <w:rFonts w:hint="eastAsia"/>
          </w:rPr>
          <w:t>2</w:t>
        </w:r>
        <w:r>
          <w:t>,0</w:t>
        </w:r>
      </w:ins>
    </w:p>
    <w:p w14:paraId="6F31AA7F" w14:textId="19906448" w:rsidR="007C09E1" w:rsidRDefault="007C09E1">
      <w:pPr>
        <w:rPr>
          <w:ins w:id="4739" w:author="Yamaguchi Koichiro (山口 晃一郎)" w:date="2023-03-31T17:45:00Z"/>
        </w:rPr>
      </w:pPr>
    </w:p>
    <w:p w14:paraId="45CF6ED8" w14:textId="49E53A77" w:rsidR="007C09E1" w:rsidRDefault="007C09E1" w:rsidP="007C09E1">
      <w:pPr>
        <w:pStyle w:val="2"/>
        <w:rPr>
          <w:ins w:id="4740" w:author="Yamaguchi Koichiro (山口 晃一郎)" w:date="2023-03-31T17:45:00Z"/>
        </w:rPr>
        <w:pPrChange w:id="4741" w:author="Yamaguchi Koichiro (山口 晃一郎)" w:date="2023-03-31T17:45:00Z">
          <w:pPr>
            <w:pStyle w:val="2"/>
            <w:numPr>
              <w:numId w:val="95"/>
            </w:numPr>
          </w:pPr>
        </w:pPrChange>
      </w:pPr>
      <w:ins w:id="4742" w:author="Yamaguchi Koichiro (山口 晃一郎)" w:date="2023-03-31T17:45:00Z">
        <w:r>
          <w:rPr>
            <w:rFonts w:hint="eastAsia"/>
          </w:rPr>
          <w:t xml:space="preserve"> </w:t>
        </w:r>
        <w:r>
          <w:rPr>
            <w:rFonts w:hint="eastAsia"/>
          </w:rPr>
          <w:t>予約車両</w:t>
        </w:r>
        <w:r>
          <w:rPr>
            <w:rFonts w:hint="eastAsia"/>
          </w:rPr>
          <w:t>ファイル</w:t>
        </w:r>
      </w:ins>
    </w:p>
    <w:p w14:paraId="41DC1FC6" w14:textId="5157E87A" w:rsidR="007C09E1" w:rsidRPr="00DA70DE" w:rsidRDefault="007C09E1" w:rsidP="007C09E1">
      <w:pPr>
        <w:ind w:firstLineChars="100" w:firstLine="210"/>
        <w:rPr>
          <w:ins w:id="4743" w:author="Yamaguchi Koichiro (山口 晃一郎)" w:date="2023-03-31T17:45:00Z"/>
        </w:rPr>
      </w:pPr>
      <w:ins w:id="4744" w:author="Yamaguchi Koichiro (山口 晃一郎)" w:date="2023-03-31T17:45:00Z">
        <w:r w:rsidRPr="00DA70DE">
          <w:rPr>
            <w:rFonts w:hint="eastAsia"/>
          </w:rPr>
          <w:t>,</w:t>
        </w:r>
        <w:r w:rsidRPr="00DA70DE">
          <w:rPr>
            <w:rFonts w:hint="eastAsia"/>
          </w:rPr>
          <w:t>（カンマ）区切りの</w:t>
        </w:r>
        <w:r w:rsidRPr="00DA70DE">
          <w:rPr>
            <w:rFonts w:hint="eastAsia"/>
          </w:rPr>
          <w:t>CSV</w:t>
        </w:r>
        <w:r w:rsidRPr="00DA70DE">
          <w:rPr>
            <w:rFonts w:hint="eastAsia"/>
          </w:rPr>
          <w:t>ファイル。</w:t>
        </w:r>
      </w:ins>
    </w:p>
    <w:p w14:paraId="5E96C862" w14:textId="77777777" w:rsidR="007C09E1" w:rsidRPr="007C09E1" w:rsidRDefault="007C09E1" w:rsidP="007C09E1">
      <w:pPr>
        <w:ind w:firstLineChars="100" w:firstLine="210"/>
        <w:rPr>
          <w:ins w:id="4745" w:author="Yamaguchi Koichiro (山口 晃一郎)" w:date="2023-03-31T17:46:00Z"/>
          <w:rFonts w:hint="eastAsia"/>
        </w:rPr>
      </w:pPr>
      <w:ins w:id="4746" w:author="Yamaguchi Koichiro (山口 晃一郎)" w:date="2023-03-31T17:46:00Z">
        <w:r w:rsidRPr="007C09E1">
          <w:rPr>
            <w:rFonts w:hint="eastAsia"/>
          </w:rPr>
          <w:t>1</w:t>
        </w:r>
        <w:r w:rsidRPr="007C09E1">
          <w:rPr>
            <w:rFonts w:hint="eastAsia"/>
          </w:rPr>
          <w:t>行目はヘッダ行で以下を記述。</w:t>
        </w:r>
      </w:ins>
    </w:p>
    <w:p w14:paraId="599245D2" w14:textId="77777777" w:rsidR="007C09E1" w:rsidRPr="007C09E1" w:rsidRDefault="007C09E1" w:rsidP="007C09E1">
      <w:pPr>
        <w:rPr>
          <w:ins w:id="4747" w:author="Yamaguchi Koichiro (山口 晃一郎)" w:date="2023-03-31T17:46:00Z"/>
        </w:rPr>
        <w:pPrChange w:id="4748" w:author="Yamaguchi Koichiro (山口 晃一郎)" w:date="2023-03-31T17:46:00Z">
          <w:pPr>
            <w:ind w:firstLineChars="100" w:firstLine="210"/>
          </w:pPr>
        </w:pPrChange>
      </w:pPr>
      <w:ins w:id="4749" w:author="Yamaguchi Koichiro (山口 晃一郎)" w:date="2023-03-31T17:46:00Z">
        <w:r w:rsidRPr="007C09E1">
          <w:t>VEHICLE NO.</w:t>
        </w:r>
      </w:ins>
    </w:p>
    <w:p w14:paraId="5B8D6A8B" w14:textId="77777777" w:rsidR="007C09E1" w:rsidRPr="007C09E1" w:rsidRDefault="007C09E1" w:rsidP="007C09E1">
      <w:pPr>
        <w:ind w:firstLineChars="100" w:firstLine="210"/>
        <w:rPr>
          <w:ins w:id="4750" w:author="Yamaguchi Koichiro (山口 晃一郎)" w:date="2023-03-31T17:46:00Z"/>
          <w:rFonts w:hint="eastAsia"/>
        </w:rPr>
      </w:pPr>
      <w:ins w:id="4751" w:author="Yamaguchi Koichiro (山口 晃一郎)" w:date="2023-03-31T17:46:00Z">
        <w:r w:rsidRPr="007C09E1">
          <w:rPr>
            <w:rFonts w:hint="eastAsia"/>
          </w:rPr>
          <w:t>各項目の説明は以下。</w:t>
        </w:r>
      </w:ins>
    </w:p>
    <w:p w14:paraId="5B3D4DDB" w14:textId="77777777" w:rsidR="007C09E1" w:rsidRPr="007C09E1" w:rsidRDefault="007C09E1" w:rsidP="007C09E1">
      <w:pPr>
        <w:rPr>
          <w:ins w:id="4752" w:author="Yamaguchi Koichiro (山口 晃一郎)" w:date="2023-03-31T17:46:00Z"/>
          <w:rFonts w:hint="eastAsia"/>
        </w:rPr>
        <w:pPrChange w:id="4753" w:author="Yamaguchi Koichiro (山口 晃一郎)" w:date="2023-03-31T17:46:00Z">
          <w:pPr>
            <w:ind w:firstLineChars="100" w:firstLine="210"/>
          </w:pPr>
        </w:pPrChange>
      </w:pPr>
      <w:ins w:id="4754" w:author="Yamaguchi Koichiro (山口 晃一郎)" w:date="2023-03-31T17:46:00Z">
        <w:r w:rsidRPr="007C09E1">
          <w:rPr>
            <w:rFonts w:hint="eastAsia"/>
          </w:rPr>
          <w:t>VEHICLE NO.</w:t>
        </w:r>
        <w:r w:rsidRPr="007C09E1">
          <w:rPr>
            <w:rFonts w:hint="eastAsia"/>
          </w:rPr>
          <w:t>：予約車両として扱う車両の車両</w:t>
        </w:r>
        <w:r w:rsidRPr="007C09E1">
          <w:rPr>
            <w:rFonts w:hint="eastAsia"/>
          </w:rPr>
          <w:t>ID</w:t>
        </w:r>
        <w:r w:rsidRPr="007C09E1">
          <w:rPr>
            <w:rFonts w:hint="eastAsia"/>
          </w:rPr>
          <w:t>を記述する。定義されていない車両</w:t>
        </w:r>
        <w:r w:rsidRPr="007C09E1">
          <w:rPr>
            <w:rFonts w:hint="eastAsia"/>
          </w:rPr>
          <w:t>ID</w:t>
        </w:r>
        <w:r w:rsidRPr="007C09E1">
          <w:rPr>
            <w:rFonts w:hint="eastAsia"/>
          </w:rPr>
          <w:t>が記載された場合、無視される。</w:t>
        </w:r>
      </w:ins>
    </w:p>
    <w:p w14:paraId="59E0B1F5" w14:textId="77777777" w:rsidR="007C09E1" w:rsidRPr="007C09E1" w:rsidRDefault="007C09E1" w:rsidP="007C09E1">
      <w:pPr>
        <w:ind w:firstLineChars="100" w:firstLine="210"/>
        <w:rPr>
          <w:ins w:id="4755" w:author="Yamaguchi Koichiro (山口 晃一郎)" w:date="2023-03-31T17:46:00Z"/>
          <w:rFonts w:hint="eastAsia"/>
        </w:rPr>
      </w:pPr>
      <w:ins w:id="4756" w:author="Yamaguchi Koichiro (山口 晃一郎)" w:date="2023-03-31T17:46:00Z">
        <w:r w:rsidRPr="007C09E1">
          <w:rPr>
            <w:rFonts w:hint="eastAsia"/>
          </w:rPr>
          <w:t>以下ファイル記述例。</w:t>
        </w:r>
      </w:ins>
    </w:p>
    <w:p w14:paraId="5C1460BB" w14:textId="77777777" w:rsidR="007C09E1" w:rsidRDefault="007C09E1" w:rsidP="007C09E1">
      <w:pPr>
        <w:ind w:firstLineChars="100" w:firstLine="210"/>
        <w:rPr>
          <w:ins w:id="4757" w:author="Yamaguchi Koichiro (山口 晃一郎)" w:date="2023-03-31T17:46:00Z"/>
        </w:rPr>
      </w:pPr>
    </w:p>
    <w:p w14:paraId="1C17F752" w14:textId="6F424315" w:rsidR="007C09E1" w:rsidRPr="007C09E1" w:rsidRDefault="007C09E1" w:rsidP="007C09E1">
      <w:pPr>
        <w:rPr>
          <w:ins w:id="4758" w:author="Yamaguchi Koichiro (山口 晃一郎)" w:date="2023-03-31T17:46:00Z"/>
        </w:rPr>
        <w:pPrChange w:id="4759" w:author="Yamaguchi Koichiro (山口 晃一郎)" w:date="2023-03-31T17:47:00Z">
          <w:pPr>
            <w:ind w:firstLineChars="100" w:firstLine="210"/>
          </w:pPr>
        </w:pPrChange>
      </w:pPr>
      <w:ins w:id="4760" w:author="Yamaguchi Koichiro (山口 晃一郎)" w:date="2023-03-31T17:46:00Z">
        <w:r w:rsidRPr="007C09E1">
          <w:t>VEHICLE NO.</w:t>
        </w:r>
      </w:ins>
    </w:p>
    <w:p w14:paraId="68720F40" w14:textId="6AE80215" w:rsidR="007C09E1" w:rsidRPr="0003294B" w:rsidRDefault="007C09E1" w:rsidP="007C09E1">
      <w:pPr>
        <w:rPr>
          <w:ins w:id="4761" w:author="Yamaguchi Koichiro (山口 晃一郎)" w:date="2023-03-31T17:45:00Z"/>
        </w:rPr>
        <w:pPrChange w:id="4762" w:author="Yamaguchi Koichiro (山口 晃一郎)" w:date="2023-03-31T17:47:00Z">
          <w:pPr/>
        </w:pPrChange>
      </w:pPr>
      <w:ins w:id="4763" w:author="Yamaguchi Koichiro (山口 晃一郎)" w:date="2023-03-31T17:46:00Z">
        <w:r w:rsidRPr="007C09E1">
          <w:t>2</w:t>
        </w:r>
      </w:ins>
    </w:p>
    <w:p w14:paraId="5363DC88" w14:textId="77777777" w:rsidR="007C09E1" w:rsidRPr="0003294B" w:rsidRDefault="007C09E1">
      <w:pPr>
        <w:rPr>
          <w:rFonts w:hint="eastAsia"/>
        </w:rPr>
      </w:pPr>
    </w:p>
    <w:sectPr w:rsidR="007C09E1" w:rsidRPr="0003294B" w:rsidSect="00C06155">
      <w:footerReference w:type="first" r:id="rId10"/>
      <w:pgSz w:w="11906" w:h="16838" w:code="9"/>
      <w:pgMar w:top="1440" w:right="1080" w:bottom="1440" w:left="1080" w:header="851" w:footer="680" w:gutter="0"/>
      <w:cols w:space="425"/>
      <w:titlePg/>
      <w:docGrid w:type="lines" w:linePitch="3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EE9D3" w14:textId="77777777" w:rsidR="006200A4" w:rsidRDefault="006200A4">
      <w:r>
        <w:separator/>
      </w:r>
    </w:p>
  </w:endnote>
  <w:endnote w:type="continuationSeparator" w:id="0">
    <w:p w14:paraId="3BDCA560" w14:textId="77777777" w:rsidR="006200A4" w:rsidRDefault="00620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GSｺﾞｼｯｸE">
    <w:panose1 w:val="020B0900000000000000"/>
    <w:charset w:val="80"/>
    <w:family w:val="modern"/>
    <w:pitch w:val="variable"/>
    <w:sig w:usb0="E00002FF" w:usb1="6AC7FDFB" w:usb2="00000012" w:usb3="00000000" w:csb0="0002009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D96C" w14:textId="77777777" w:rsidR="003E440A" w:rsidRDefault="003E440A">
    <w:pPr>
      <w:pStyle w:val="a4"/>
      <w:jc w:val="center"/>
    </w:pPr>
    <w:r>
      <w:fldChar w:fldCharType="begin"/>
    </w:r>
    <w:r>
      <w:instrText>PAGE   \* MERGEFORMAT</w:instrText>
    </w:r>
    <w:r>
      <w:fldChar w:fldCharType="separate"/>
    </w:r>
    <w:r w:rsidR="00394B9B" w:rsidRPr="00394B9B">
      <w:rPr>
        <w:noProof/>
        <w:lang w:val="ja-JP"/>
      </w:rPr>
      <w:t>1</w:t>
    </w:r>
    <w:r>
      <w:fldChar w:fldCharType="end"/>
    </w:r>
  </w:p>
  <w:p w14:paraId="7DE6EF87" w14:textId="77777777" w:rsidR="003E440A" w:rsidRDefault="003E440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05165" w14:textId="77777777" w:rsidR="003E440A" w:rsidRDefault="003E440A">
    <w:pPr>
      <w:pStyle w:val="a4"/>
      <w:jc w:val="center"/>
    </w:pPr>
    <w:r>
      <w:fldChar w:fldCharType="begin"/>
    </w:r>
    <w:r>
      <w:instrText>PAGE   \* MERGEFORMAT</w:instrText>
    </w:r>
    <w:r>
      <w:fldChar w:fldCharType="separate"/>
    </w:r>
    <w:r w:rsidR="00394B9B" w:rsidRPr="00394B9B">
      <w:rPr>
        <w:noProof/>
        <w:lang w:val="ja-JP"/>
      </w:rPr>
      <w:t>2</w:t>
    </w:r>
    <w:r>
      <w:fldChar w:fldCharType="end"/>
    </w:r>
  </w:p>
  <w:p w14:paraId="174F4917" w14:textId="77777777" w:rsidR="003E440A" w:rsidRDefault="003E440A" w:rsidP="000C7320">
    <w:pPr>
      <w:pStyle w:val="a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68668" w14:textId="77777777" w:rsidR="006200A4" w:rsidRDefault="006200A4">
      <w:r>
        <w:separator/>
      </w:r>
    </w:p>
  </w:footnote>
  <w:footnote w:type="continuationSeparator" w:id="0">
    <w:p w14:paraId="6F33ABCA" w14:textId="77777777" w:rsidR="006200A4" w:rsidRDefault="006200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06C"/>
    <w:multiLevelType w:val="hybridMultilevel"/>
    <w:tmpl w:val="39D4CF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F5C004E"/>
    <w:multiLevelType w:val="hybridMultilevel"/>
    <w:tmpl w:val="89B42CF4"/>
    <w:lvl w:ilvl="0" w:tplc="E6FA9D14">
      <w:start w:val="1"/>
      <w:numFmt w:val="decimalEnclosedCircle"/>
      <w:lvlText w:val="%1"/>
      <w:lvlJc w:val="left"/>
      <w:pPr>
        <w:ind w:left="1050" w:hanging="420"/>
      </w:pPr>
      <w:rPr>
        <w:lang w:val="en-US"/>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 w15:restartNumberingAfterBreak="0">
    <w:nsid w:val="10E60824"/>
    <w:multiLevelType w:val="hybridMultilevel"/>
    <w:tmpl w:val="F13C2CD6"/>
    <w:lvl w:ilvl="0" w:tplc="6ADA9D86">
      <w:start w:val="1"/>
      <w:numFmt w:val="bullet"/>
      <w:lvlText w:val="–"/>
      <w:lvlJc w:val="left"/>
      <w:pPr>
        <w:tabs>
          <w:tab w:val="num" w:pos="720"/>
        </w:tabs>
        <w:ind w:left="720" w:hanging="360"/>
      </w:pPr>
      <w:rPr>
        <w:rFonts w:ascii="ＭＳ Ｐゴシック" w:hAnsi="ＭＳ Ｐゴシック" w:hint="default"/>
      </w:rPr>
    </w:lvl>
    <w:lvl w:ilvl="1" w:tplc="9976DFC8">
      <w:start w:val="1"/>
      <w:numFmt w:val="bullet"/>
      <w:lvlText w:val="–"/>
      <w:lvlJc w:val="left"/>
      <w:pPr>
        <w:tabs>
          <w:tab w:val="num" w:pos="1440"/>
        </w:tabs>
        <w:ind w:left="1440" w:hanging="360"/>
      </w:pPr>
      <w:rPr>
        <w:rFonts w:ascii="ＭＳ Ｐゴシック" w:hAnsi="ＭＳ Ｐゴシック" w:hint="default"/>
      </w:rPr>
    </w:lvl>
    <w:lvl w:ilvl="2" w:tplc="9EB624A6" w:tentative="1">
      <w:start w:val="1"/>
      <w:numFmt w:val="bullet"/>
      <w:lvlText w:val="–"/>
      <w:lvlJc w:val="left"/>
      <w:pPr>
        <w:tabs>
          <w:tab w:val="num" w:pos="2160"/>
        </w:tabs>
        <w:ind w:left="2160" w:hanging="360"/>
      </w:pPr>
      <w:rPr>
        <w:rFonts w:ascii="ＭＳ Ｐゴシック" w:hAnsi="ＭＳ Ｐゴシック" w:hint="default"/>
      </w:rPr>
    </w:lvl>
    <w:lvl w:ilvl="3" w:tplc="482E5A34" w:tentative="1">
      <w:start w:val="1"/>
      <w:numFmt w:val="bullet"/>
      <w:lvlText w:val="–"/>
      <w:lvlJc w:val="left"/>
      <w:pPr>
        <w:tabs>
          <w:tab w:val="num" w:pos="2880"/>
        </w:tabs>
        <w:ind w:left="2880" w:hanging="360"/>
      </w:pPr>
      <w:rPr>
        <w:rFonts w:ascii="ＭＳ Ｐゴシック" w:hAnsi="ＭＳ Ｐゴシック" w:hint="default"/>
      </w:rPr>
    </w:lvl>
    <w:lvl w:ilvl="4" w:tplc="D502546A" w:tentative="1">
      <w:start w:val="1"/>
      <w:numFmt w:val="bullet"/>
      <w:lvlText w:val="–"/>
      <w:lvlJc w:val="left"/>
      <w:pPr>
        <w:tabs>
          <w:tab w:val="num" w:pos="3600"/>
        </w:tabs>
        <w:ind w:left="3600" w:hanging="360"/>
      </w:pPr>
      <w:rPr>
        <w:rFonts w:ascii="ＭＳ Ｐゴシック" w:hAnsi="ＭＳ Ｐゴシック" w:hint="default"/>
      </w:rPr>
    </w:lvl>
    <w:lvl w:ilvl="5" w:tplc="E722B590" w:tentative="1">
      <w:start w:val="1"/>
      <w:numFmt w:val="bullet"/>
      <w:lvlText w:val="–"/>
      <w:lvlJc w:val="left"/>
      <w:pPr>
        <w:tabs>
          <w:tab w:val="num" w:pos="4320"/>
        </w:tabs>
        <w:ind w:left="4320" w:hanging="360"/>
      </w:pPr>
      <w:rPr>
        <w:rFonts w:ascii="ＭＳ Ｐゴシック" w:hAnsi="ＭＳ Ｐゴシック" w:hint="default"/>
      </w:rPr>
    </w:lvl>
    <w:lvl w:ilvl="6" w:tplc="E5AC876C" w:tentative="1">
      <w:start w:val="1"/>
      <w:numFmt w:val="bullet"/>
      <w:lvlText w:val="–"/>
      <w:lvlJc w:val="left"/>
      <w:pPr>
        <w:tabs>
          <w:tab w:val="num" w:pos="5040"/>
        </w:tabs>
        <w:ind w:left="5040" w:hanging="360"/>
      </w:pPr>
      <w:rPr>
        <w:rFonts w:ascii="ＭＳ Ｐゴシック" w:hAnsi="ＭＳ Ｐゴシック" w:hint="default"/>
      </w:rPr>
    </w:lvl>
    <w:lvl w:ilvl="7" w:tplc="DD1C3CF4" w:tentative="1">
      <w:start w:val="1"/>
      <w:numFmt w:val="bullet"/>
      <w:lvlText w:val="–"/>
      <w:lvlJc w:val="left"/>
      <w:pPr>
        <w:tabs>
          <w:tab w:val="num" w:pos="5760"/>
        </w:tabs>
        <w:ind w:left="5760" w:hanging="360"/>
      </w:pPr>
      <w:rPr>
        <w:rFonts w:ascii="ＭＳ Ｐゴシック" w:hAnsi="ＭＳ Ｐゴシック" w:hint="default"/>
      </w:rPr>
    </w:lvl>
    <w:lvl w:ilvl="8" w:tplc="B4549CF0"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3" w15:restartNumberingAfterBreak="0">
    <w:nsid w:val="127B31F2"/>
    <w:multiLevelType w:val="hybridMultilevel"/>
    <w:tmpl w:val="B57E151E"/>
    <w:lvl w:ilvl="0" w:tplc="A1C68F9E">
      <w:start w:val="1"/>
      <w:numFmt w:val="bullet"/>
      <w:lvlText w:val="–"/>
      <w:lvlJc w:val="left"/>
      <w:pPr>
        <w:tabs>
          <w:tab w:val="num" w:pos="720"/>
        </w:tabs>
        <w:ind w:left="720" w:hanging="360"/>
      </w:pPr>
      <w:rPr>
        <w:rFonts w:ascii="Arial" w:hAnsi="Arial" w:hint="default"/>
      </w:rPr>
    </w:lvl>
    <w:lvl w:ilvl="1" w:tplc="2A38FA54">
      <w:start w:val="1"/>
      <w:numFmt w:val="bullet"/>
      <w:lvlText w:val="–"/>
      <w:lvlJc w:val="left"/>
      <w:pPr>
        <w:tabs>
          <w:tab w:val="num" w:pos="1440"/>
        </w:tabs>
        <w:ind w:left="1440" w:hanging="360"/>
      </w:pPr>
      <w:rPr>
        <w:rFonts w:ascii="Arial" w:hAnsi="Arial" w:hint="default"/>
      </w:rPr>
    </w:lvl>
    <w:lvl w:ilvl="2" w:tplc="324615DA" w:tentative="1">
      <w:start w:val="1"/>
      <w:numFmt w:val="bullet"/>
      <w:lvlText w:val="–"/>
      <w:lvlJc w:val="left"/>
      <w:pPr>
        <w:tabs>
          <w:tab w:val="num" w:pos="2160"/>
        </w:tabs>
        <w:ind w:left="2160" w:hanging="360"/>
      </w:pPr>
      <w:rPr>
        <w:rFonts w:ascii="Arial" w:hAnsi="Arial" w:hint="default"/>
      </w:rPr>
    </w:lvl>
    <w:lvl w:ilvl="3" w:tplc="AB509E1A" w:tentative="1">
      <w:start w:val="1"/>
      <w:numFmt w:val="bullet"/>
      <w:lvlText w:val="–"/>
      <w:lvlJc w:val="left"/>
      <w:pPr>
        <w:tabs>
          <w:tab w:val="num" w:pos="2880"/>
        </w:tabs>
        <w:ind w:left="2880" w:hanging="360"/>
      </w:pPr>
      <w:rPr>
        <w:rFonts w:ascii="Arial" w:hAnsi="Arial" w:hint="default"/>
      </w:rPr>
    </w:lvl>
    <w:lvl w:ilvl="4" w:tplc="D26AA54A" w:tentative="1">
      <w:start w:val="1"/>
      <w:numFmt w:val="bullet"/>
      <w:lvlText w:val="–"/>
      <w:lvlJc w:val="left"/>
      <w:pPr>
        <w:tabs>
          <w:tab w:val="num" w:pos="3600"/>
        </w:tabs>
        <w:ind w:left="3600" w:hanging="360"/>
      </w:pPr>
      <w:rPr>
        <w:rFonts w:ascii="Arial" w:hAnsi="Arial" w:hint="default"/>
      </w:rPr>
    </w:lvl>
    <w:lvl w:ilvl="5" w:tplc="747ACA14" w:tentative="1">
      <w:start w:val="1"/>
      <w:numFmt w:val="bullet"/>
      <w:lvlText w:val="–"/>
      <w:lvlJc w:val="left"/>
      <w:pPr>
        <w:tabs>
          <w:tab w:val="num" w:pos="4320"/>
        </w:tabs>
        <w:ind w:left="4320" w:hanging="360"/>
      </w:pPr>
      <w:rPr>
        <w:rFonts w:ascii="Arial" w:hAnsi="Arial" w:hint="default"/>
      </w:rPr>
    </w:lvl>
    <w:lvl w:ilvl="6" w:tplc="E642EFDE" w:tentative="1">
      <w:start w:val="1"/>
      <w:numFmt w:val="bullet"/>
      <w:lvlText w:val="–"/>
      <w:lvlJc w:val="left"/>
      <w:pPr>
        <w:tabs>
          <w:tab w:val="num" w:pos="5040"/>
        </w:tabs>
        <w:ind w:left="5040" w:hanging="360"/>
      </w:pPr>
      <w:rPr>
        <w:rFonts w:ascii="Arial" w:hAnsi="Arial" w:hint="default"/>
      </w:rPr>
    </w:lvl>
    <w:lvl w:ilvl="7" w:tplc="D5B2ADF0" w:tentative="1">
      <w:start w:val="1"/>
      <w:numFmt w:val="bullet"/>
      <w:lvlText w:val="–"/>
      <w:lvlJc w:val="left"/>
      <w:pPr>
        <w:tabs>
          <w:tab w:val="num" w:pos="5760"/>
        </w:tabs>
        <w:ind w:left="5760" w:hanging="360"/>
      </w:pPr>
      <w:rPr>
        <w:rFonts w:ascii="Arial" w:hAnsi="Arial" w:hint="default"/>
      </w:rPr>
    </w:lvl>
    <w:lvl w:ilvl="8" w:tplc="3A789C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C25556"/>
    <w:multiLevelType w:val="hybridMultilevel"/>
    <w:tmpl w:val="6BE6F0E0"/>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5002815"/>
    <w:multiLevelType w:val="hybridMultilevel"/>
    <w:tmpl w:val="D1904196"/>
    <w:lvl w:ilvl="0" w:tplc="04090001">
      <w:start w:val="1"/>
      <w:numFmt w:val="bullet"/>
      <w:lvlText w:val=""/>
      <w:lvlJc w:val="left"/>
      <w:pPr>
        <w:ind w:left="1696" w:hanging="420"/>
      </w:pPr>
      <w:rPr>
        <w:rFonts w:ascii="Wingdings" w:hAnsi="Wingdings" w:hint="default"/>
      </w:rPr>
    </w:lvl>
    <w:lvl w:ilvl="1" w:tplc="0409000B" w:tentative="1">
      <w:start w:val="1"/>
      <w:numFmt w:val="bullet"/>
      <w:lvlText w:val=""/>
      <w:lvlJc w:val="left"/>
      <w:pPr>
        <w:ind w:left="2116" w:hanging="420"/>
      </w:pPr>
      <w:rPr>
        <w:rFonts w:ascii="Wingdings" w:hAnsi="Wingdings" w:hint="default"/>
      </w:rPr>
    </w:lvl>
    <w:lvl w:ilvl="2" w:tplc="0409000D"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B" w:tentative="1">
      <w:start w:val="1"/>
      <w:numFmt w:val="bullet"/>
      <w:lvlText w:val=""/>
      <w:lvlJc w:val="left"/>
      <w:pPr>
        <w:ind w:left="3376" w:hanging="420"/>
      </w:pPr>
      <w:rPr>
        <w:rFonts w:ascii="Wingdings" w:hAnsi="Wingdings" w:hint="default"/>
      </w:rPr>
    </w:lvl>
    <w:lvl w:ilvl="5" w:tplc="0409000D"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B" w:tentative="1">
      <w:start w:val="1"/>
      <w:numFmt w:val="bullet"/>
      <w:lvlText w:val=""/>
      <w:lvlJc w:val="left"/>
      <w:pPr>
        <w:ind w:left="4636" w:hanging="420"/>
      </w:pPr>
      <w:rPr>
        <w:rFonts w:ascii="Wingdings" w:hAnsi="Wingdings" w:hint="default"/>
      </w:rPr>
    </w:lvl>
    <w:lvl w:ilvl="8" w:tplc="0409000D" w:tentative="1">
      <w:start w:val="1"/>
      <w:numFmt w:val="bullet"/>
      <w:lvlText w:val=""/>
      <w:lvlJc w:val="left"/>
      <w:pPr>
        <w:ind w:left="5056" w:hanging="420"/>
      </w:pPr>
      <w:rPr>
        <w:rFonts w:ascii="Wingdings" w:hAnsi="Wingdings" w:hint="default"/>
      </w:rPr>
    </w:lvl>
  </w:abstractNum>
  <w:abstractNum w:abstractNumId="6" w15:restartNumberingAfterBreak="0">
    <w:nsid w:val="38FF447E"/>
    <w:multiLevelType w:val="multilevel"/>
    <w:tmpl w:val="2B667142"/>
    <w:lvl w:ilvl="0">
      <w:start w:val="1"/>
      <w:numFmt w:val="decimal"/>
      <w:lvlText w:val="%1."/>
      <w:lvlJc w:val="left"/>
      <w:pPr>
        <w:tabs>
          <w:tab w:val="num" w:pos="360"/>
        </w:tabs>
        <w:ind w:left="0" w:firstLine="0"/>
      </w:pPr>
    </w:lvl>
    <w:lvl w:ilvl="1">
      <w:start w:val="1"/>
      <w:numFmt w:val="decimal"/>
      <w:suff w:val="nothing"/>
      <w:lvlText w:val="%1.%2  "/>
      <w:lvlJc w:val="left"/>
      <w:pPr>
        <w:ind w:left="1815" w:hanging="680"/>
      </w:pPr>
      <w:rPr>
        <w:lang w:eastAsia="ja-JP"/>
      </w:rPr>
    </w:lvl>
    <w:lvl w:ilvl="2">
      <w:start w:val="1"/>
      <w:numFmt w:val="decimal"/>
      <w:suff w:val="nothing"/>
      <w:lvlText w:val="%1.%2.%3  "/>
      <w:lvlJc w:val="left"/>
      <w:pPr>
        <w:ind w:left="0" w:firstLine="0"/>
      </w:pPr>
    </w:lvl>
    <w:lvl w:ilvl="3">
      <w:start w:val="1"/>
      <w:numFmt w:val="decimal"/>
      <w:suff w:val="nothing"/>
      <w:lvlText w:val="(%4)"/>
      <w:lvlJc w:val="left"/>
      <w:pPr>
        <w:ind w:left="0" w:firstLine="0"/>
      </w:pPr>
    </w:lvl>
    <w:lvl w:ilvl="4">
      <w:start w:val="1"/>
      <w:numFmt w:val="decimal"/>
      <w:lvlText w:val="(%4)%5."/>
      <w:lvlJc w:val="left"/>
      <w:pPr>
        <w:tabs>
          <w:tab w:val="num" w:pos="0"/>
        </w:tabs>
        <w:ind w:left="0" w:firstLine="0"/>
      </w:pPr>
    </w:lvl>
    <w:lvl w:ilvl="5">
      <w:start w:val="1"/>
      <w:numFmt w:val="decimal"/>
      <w:lvlText w:val="(%4)%5.%6."/>
      <w:lvlJc w:val="left"/>
      <w:pPr>
        <w:tabs>
          <w:tab w:val="num" w:pos="0"/>
        </w:tabs>
        <w:ind w:left="0" w:firstLine="0"/>
      </w:pPr>
    </w:lvl>
    <w:lvl w:ilvl="6">
      <w:start w:val="1"/>
      <w:numFmt w:val="decimal"/>
      <w:lvlText w:val="(%4)%5.%6.%7."/>
      <w:lvlJc w:val="left"/>
      <w:pPr>
        <w:tabs>
          <w:tab w:val="num" w:pos="0"/>
        </w:tabs>
        <w:ind w:left="0" w:firstLine="0"/>
      </w:pPr>
    </w:lvl>
    <w:lvl w:ilvl="7">
      <w:start w:val="1"/>
      <w:numFmt w:val="decimal"/>
      <w:lvlText w:val="(%4)%5.%6.%7.%8."/>
      <w:lvlJc w:val="left"/>
      <w:pPr>
        <w:tabs>
          <w:tab w:val="num" w:pos="0"/>
        </w:tabs>
        <w:ind w:left="0" w:firstLine="0"/>
      </w:pPr>
    </w:lvl>
    <w:lvl w:ilvl="8">
      <w:start w:val="1"/>
      <w:numFmt w:val="decimal"/>
      <w:lvlText w:val="(%4)%5.%6.%7.%8.%9."/>
      <w:lvlJc w:val="left"/>
      <w:pPr>
        <w:tabs>
          <w:tab w:val="num" w:pos="0"/>
        </w:tabs>
        <w:ind w:left="0" w:firstLine="0"/>
      </w:pPr>
    </w:lvl>
  </w:abstractNum>
  <w:abstractNum w:abstractNumId="7" w15:restartNumberingAfterBreak="0">
    <w:nsid w:val="41E7053B"/>
    <w:multiLevelType w:val="hybridMultilevel"/>
    <w:tmpl w:val="902678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33E6ABC"/>
    <w:multiLevelType w:val="hybridMultilevel"/>
    <w:tmpl w:val="89A4F5FA"/>
    <w:lvl w:ilvl="0" w:tplc="F5521074">
      <w:start w:val="5"/>
      <w:numFmt w:val="bullet"/>
      <w:lvlText w:val="-"/>
      <w:lvlJc w:val="left"/>
      <w:pPr>
        <w:ind w:left="570" w:hanging="360"/>
      </w:pPr>
      <w:rPr>
        <w:rFonts w:ascii="Century" w:eastAsia="ＭＳ 明朝" w:hAnsi="Century"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15:restartNumberingAfterBreak="0">
    <w:nsid w:val="49CF5112"/>
    <w:multiLevelType w:val="hybridMultilevel"/>
    <w:tmpl w:val="BEA2D01E"/>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4A915E3F"/>
    <w:multiLevelType w:val="hybridMultilevel"/>
    <w:tmpl w:val="D09210D8"/>
    <w:lvl w:ilvl="0" w:tplc="04090001">
      <w:start w:val="1"/>
      <w:numFmt w:val="bullet"/>
      <w:lvlText w:val=""/>
      <w:lvlJc w:val="left"/>
      <w:pPr>
        <w:ind w:left="633" w:hanging="420"/>
      </w:pPr>
      <w:rPr>
        <w:rFonts w:ascii="Wingdings" w:hAnsi="Wingdings" w:hint="default"/>
      </w:rPr>
    </w:lvl>
    <w:lvl w:ilvl="1" w:tplc="0409000B">
      <w:start w:val="1"/>
      <w:numFmt w:val="bullet"/>
      <w:lvlText w:val=""/>
      <w:lvlJc w:val="left"/>
      <w:pPr>
        <w:ind w:left="1053" w:hanging="420"/>
      </w:pPr>
      <w:rPr>
        <w:rFonts w:ascii="Wingdings" w:hAnsi="Wingdings" w:hint="default"/>
      </w:rPr>
    </w:lvl>
    <w:lvl w:ilvl="2" w:tplc="0409000D" w:tentative="1">
      <w:start w:val="1"/>
      <w:numFmt w:val="bullet"/>
      <w:lvlText w:val=""/>
      <w:lvlJc w:val="left"/>
      <w:pPr>
        <w:ind w:left="1473" w:hanging="420"/>
      </w:pPr>
      <w:rPr>
        <w:rFonts w:ascii="Wingdings" w:hAnsi="Wingdings" w:hint="default"/>
      </w:rPr>
    </w:lvl>
    <w:lvl w:ilvl="3" w:tplc="04090001" w:tentative="1">
      <w:start w:val="1"/>
      <w:numFmt w:val="bullet"/>
      <w:lvlText w:val=""/>
      <w:lvlJc w:val="left"/>
      <w:pPr>
        <w:ind w:left="1893" w:hanging="420"/>
      </w:pPr>
      <w:rPr>
        <w:rFonts w:ascii="Wingdings" w:hAnsi="Wingdings" w:hint="default"/>
      </w:rPr>
    </w:lvl>
    <w:lvl w:ilvl="4" w:tplc="0409000B" w:tentative="1">
      <w:start w:val="1"/>
      <w:numFmt w:val="bullet"/>
      <w:lvlText w:val=""/>
      <w:lvlJc w:val="left"/>
      <w:pPr>
        <w:ind w:left="2313" w:hanging="420"/>
      </w:pPr>
      <w:rPr>
        <w:rFonts w:ascii="Wingdings" w:hAnsi="Wingdings" w:hint="default"/>
      </w:rPr>
    </w:lvl>
    <w:lvl w:ilvl="5" w:tplc="0409000D" w:tentative="1">
      <w:start w:val="1"/>
      <w:numFmt w:val="bullet"/>
      <w:lvlText w:val=""/>
      <w:lvlJc w:val="left"/>
      <w:pPr>
        <w:ind w:left="2733" w:hanging="420"/>
      </w:pPr>
      <w:rPr>
        <w:rFonts w:ascii="Wingdings" w:hAnsi="Wingdings" w:hint="default"/>
      </w:rPr>
    </w:lvl>
    <w:lvl w:ilvl="6" w:tplc="04090001" w:tentative="1">
      <w:start w:val="1"/>
      <w:numFmt w:val="bullet"/>
      <w:lvlText w:val=""/>
      <w:lvlJc w:val="left"/>
      <w:pPr>
        <w:ind w:left="3153" w:hanging="420"/>
      </w:pPr>
      <w:rPr>
        <w:rFonts w:ascii="Wingdings" w:hAnsi="Wingdings" w:hint="default"/>
      </w:rPr>
    </w:lvl>
    <w:lvl w:ilvl="7" w:tplc="0409000B" w:tentative="1">
      <w:start w:val="1"/>
      <w:numFmt w:val="bullet"/>
      <w:lvlText w:val=""/>
      <w:lvlJc w:val="left"/>
      <w:pPr>
        <w:ind w:left="3573" w:hanging="420"/>
      </w:pPr>
      <w:rPr>
        <w:rFonts w:ascii="Wingdings" w:hAnsi="Wingdings" w:hint="default"/>
      </w:rPr>
    </w:lvl>
    <w:lvl w:ilvl="8" w:tplc="0409000D" w:tentative="1">
      <w:start w:val="1"/>
      <w:numFmt w:val="bullet"/>
      <w:lvlText w:val=""/>
      <w:lvlJc w:val="left"/>
      <w:pPr>
        <w:ind w:left="3993" w:hanging="420"/>
      </w:pPr>
      <w:rPr>
        <w:rFonts w:ascii="Wingdings" w:hAnsi="Wingdings" w:hint="default"/>
      </w:rPr>
    </w:lvl>
  </w:abstractNum>
  <w:abstractNum w:abstractNumId="11" w15:restartNumberingAfterBreak="0">
    <w:nsid w:val="4E6E0861"/>
    <w:multiLevelType w:val="hybridMultilevel"/>
    <w:tmpl w:val="EA6AA258"/>
    <w:lvl w:ilvl="0" w:tplc="073ABB88">
      <w:numFmt w:val="bullet"/>
      <w:lvlText w:val="※"/>
      <w:lvlJc w:val="left"/>
      <w:pPr>
        <w:ind w:left="570" w:hanging="360"/>
      </w:pPr>
      <w:rPr>
        <w:rFonts w:ascii="ＭＳ 明朝" w:eastAsia="ＭＳ 明朝" w:hAnsi="ＭＳ 明朝" w:cs="Times New Roman" w:hint="eastAsia"/>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4F455289"/>
    <w:multiLevelType w:val="hybridMultilevel"/>
    <w:tmpl w:val="D8523E18"/>
    <w:lvl w:ilvl="0" w:tplc="04090001">
      <w:start w:val="1"/>
      <w:numFmt w:val="bullet"/>
      <w:lvlText w:val=""/>
      <w:lvlJc w:val="left"/>
      <w:pPr>
        <w:ind w:left="420" w:hanging="420"/>
      </w:pPr>
      <w:rPr>
        <w:rFonts w:ascii="Wingdings" w:hAnsi="Wingdings" w:hint="default"/>
      </w:rPr>
    </w:lvl>
    <w:lvl w:ilvl="1" w:tplc="04090011">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2FE1B46"/>
    <w:multiLevelType w:val="hybridMultilevel"/>
    <w:tmpl w:val="97ECA1BE"/>
    <w:lvl w:ilvl="0" w:tplc="7AE409A8">
      <w:start w:val="1"/>
      <w:numFmt w:val="decimalEnclosedCircle"/>
      <w:lvlText w:val="%1"/>
      <w:lvlJc w:val="left"/>
      <w:pPr>
        <w:ind w:left="1055" w:hanging="420"/>
      </w:pPr>
      <w:rPr>
        <w:lang w:val="en-US"/>
      </w:rPr>
    </w:lvl>
    <w:lvl w:ilvl="1" w:tplc="04090017">
      <w:start w:val="1"/>
      <w:numFmt w:val="aiueoFullWidth"/>
      <w:lvlText w:val="(%2)"/>
      <w:lvlJc w:val="left"/>
      <w:pPr>
        <w:ind w:left="1475" w:hanging="420"/>
      </w:pPr>
    </w:lvl>
    <w:lvl w:ilvl="2" w:tplc="04090011">
      <w:start w:val="1"/>
      <w:numFmt w:val="decimalEnclosedCircle"/>
      <w:lvlText w:val="%3"/>
      <w:lvlJc w:val="left"/>
      <w:pPr>
        <w:ind w:left="1895" w:hanging="420"/>
      </w:pPr>
    </w:lvl>
    <w:lvl w:ilvl="3" w:tplc="0409000F" w:tentative="1">
      <w:start w:val="1"/>
      <w:numFmt w:val="decimal"/>
      <w:lvlText w:val="%4."/>
      <w:lvlJc w:val="left"/>
      <w:pPr>
        <w:ind w:left="2315" w:hanging="420"/>
      </w:pPr>
    </w:lvl>
    <w:lvl w:ilvl="4" w:tplc="04090017" w:tentative="1">
      <w:start w:val="1"/>
      <w:numFmt w:val="aiueoFullWidth"/>
      <w:lvlText w:val="(%5)"/>
      <w:lvlJc w:val="left"/>
      <w:pPr>
        <w:ind w:left="2735" w:hanging="420"/>
      </w:pPr>
    </w:lvl>
    <w:lvl w:ilvl="5" w:tplc="04090011" w:tentative="1">
      <w:start w:val="1"/>
      <w:numFmt w:val="decimalEnclosedCircle"/>
      <w:lvlText w:val="%6"/>
      <w:lvlJc w:val="left"/>
      <w:pPr>
        <w:ind w:left="3155" w:hanging="420"/>
      </w:pPr>
    </w:lvl>
    <w:lvl w:ilvl="6" w:tplc="0409000F" w:tentative="1">
      <w:start w:val="1"/>
      <w:numFmt w:val="decimal"/>
      <w:lvlText w:val="%7."/>
      <w:lvlJc w:val="left"/>
      <w:pPr>
        <w:ind w:left="3575" w:hanging="420"/>
      </w:pPr>
    </w:lvl>
    <w:lvl w:ilvl="7" w:tplc="04090017" w:tentative="1">
      <w:start w:val="1"/>
      <w:numFmt w:val="aiueoFullWidth"/>
      <w:lvlText w:val="(%8)"/>
      <w:lvlJc w:val="left"/>
      <w:pPr>
        <w:ind w:left="3995" w:hanging="420"/>
      </w:pPr>
    </w:lvl>
    <w:lvl w:ilvl="8" w:tplc="04090011" w:tentative="1">
      <w:start w:val="1"/>
      <w:numFmt w:val="decimalEnclosedCircle"/>
      <w:lvlText w:val="%9"/>
      <w:lvlJc w:val="left"/>
      <w:pPr>
        <w:ind w:left="4415" w:hanging="420"/>
      </w:pPr>
    </w:lvl>
  </w:abstractNum>
  <w:abstractNum w:abstractNumId="14" w15:restartNumberingAfterBreak="0">
    <w:nsid w:val="56F77CDF"/>
    <w:multiLevelType w:val="hybridMultilevel"/>
    <w:tmpl w:val="874016AA"/>
    <w:lvl w:ilvl="0" w:tplc="E684E62A">
      <w:start w:val="1"/>
      <w:numFmt w:val="decimalEnclosedCircle"/>
      <w:lvlText w:val="%1"/>
      <w:lvlJc w:val="left"/>
      <w:pPr>
        <w:ind w:left="1050" w:hanging="420"/>
      </w:pPr>
      <w:rPr>
        <w:lang w:val="en-US"/>
      </w:r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5" w15:restartNumberingAfterBreak="0">
    <w:nsid w:val="5982117F"/>
    <w:multiLevelType w:val="hybridMultilevel"/>
    <w:tmpl w:val="7A04708A"/>
    <w:lvl w:ilvl="0" w:tplc="A3DCCDA2">
      <w:start w:val="5"/>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5D817AC0"/>
    <w:multiLevelType w:val="multilevel"/>
    <w:tmpl w:val="1A34B22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851"/>
        </w:tabs>
        <w:ind w:left="851" w:hanging="426"/>
      </w:pPr>
      <w:rPr>
        <w:rFonts w:hint="eastAsia"/>
      </w:rPr>
    </w:lvl>
    <w:lvl w:ilvl="2">
      <w:start w:val="1"/>
      <w:numFmt w:val="decimal"/>
      <w:lvlText w:val="%1.%2.%3"/>
      <w:lvlJc w:val="left"/>
      <w:pPr>
        <w:tabs>
          <w:tab w:val="num" w:pos="1276"/>
        </w:tabs>
        <w:ind w:left="1276" w:hanging="425"/>
      </w:pPr>
      <w:rPr>
        <w:rFonts w:hint="eastAsia"/>
        <w:b/>
        <w:i w:val="0"/>
      </w:rPr>
    </w:lvl>
    <w:lvl w:ilvl="3">
      <w:start w:val="1"/>
      <w:numFmt w:val="decimal"/>
      <w:lvlText w:val="%1.%2.%3.%4"/>
      <w:lvlJc w:val="left"/>
      <w:pPr>
        <w:tabs>
          <w:tab w:val="num" w:pos="1701"/>
        </w:tabs>
        <w:ind w:left="1701" w:hanging="425"/>
      </w:pPr>
      <w:rPr>
        <w:rFonts w:hint="eastAsia"/>
      </w:rPr>
    </w:lvl>
    <w:lvl w:ilvl="4">
      <w:start w:val="1"/>
      <w:numFmt w:val="lowerLetter"/>
      <w:lvlText w:val="(%5)"/>
      <w:lvlJc w:val="left"/>
      <w:pPr>
        <w:tabs>
          <w:tab w:val="num" w:pos="2126"/>
        </w:tabs>
        <w:ind w:left="2126" w:hanging="425"/>
      </w:pPr>
      <w:rPr>
        <w:rFonts w:hint="eastAsia"/>
      </w:rPr>
    </w:lvl>
    <w:lvl w:ilvl="5">
      <w:start w:val="1"/>
      <w:numFmt w:val="lowerRoman"/>
      <w:lvlText w:val="(%6)"/>
      <w:lvlJc w:val="left"/>
      <w:pPr>
        <w:tabs>
          <w:tab w:val="num" w:pos="2551"/>
        </w:tabs>
        <w:ind w:left="2551" w:hanging="425"/>
      </w:pPr>
      <w:rPr>
        <w:rFonts w:hint="eastAsia"/>
      </w:rPr>
    </w:lvl>
    <w:lvl w:ilvl="6">
      <w:start w:val="1"/>
      <w:numFmt w:val="decimal"/>
      <w:lvlText w:val="(%7)"/>
      <w:lvlJc w:val="left"/>
      <w:pPr>
        <w:tabs>
          <w:tab w:val="num" w:pos="2976"/>
        </w:tabs>
        <w:ind w:left="2976" w:hanging="425"/>
      </w:pPr>
      <w:rPr>
        <w:rFonts w:hint="eastAsia"/>
      </w:rPr>
    </w:lvl>
    <w:lvl w:ilvl="7">
      <w:start w:val="1"/>
      <w:numFmt w:val="lowerLetter"/>
      <w:lvlText w:val="(%8)"/>
      <w:lvlJc w:val="left"/>
      <w:pPr>
        <w:tabs>
          <w:tab w:val="num" w:pos="3402"/>
        </w:tabs>
        <w:ind w:left="3402" w:hanging="426"/>
      </w:pPr>
      <w:rPr>
        <w:rFonts w:hint="eastAsia"/>
      </w:rPr>
    </w:lvl>
    <w:lvl w:ilvl="8">
      <w:start w:val="1"/>
      <w:numFmt w:val="lowerRoman"/>
      <w:lvlText w:val="(%9)"/>
      <w:lvlJc w:val="left"/>
      <w:pPr>
        <w:tabs>
          <w:tab w:val="num" w:pos="3827"/>
        </w:tabs>
        <w:ind w:left="3827" w:hanging="425"/>
      </w:pPr>
      <w:rPr>
        <w:rFonts w:hint="eastAsia"/>
      </w:rPr>
    </w:lvl>
  </w:abstractNum>
  <w:abstractNum w:abstractNumId="17" w15:restartNumberingAfterBreak="0">
    <w:nsid w:val="62483E39"/>
    <w:multiLevelType w:val="hybridMultilevel"/>
    <w:tmpl w:val="703AD2CC"/>
    <w:lvl w:ilvl="0" w:tplc="8B2CB44C">
      <w:start w:val="1"/>
      <w:numFmt w:val="decimalEnclosedCircle"/>
      <w:lvlText w:val="%1"/>
      <w:lvlJc w:val="left"/>
      <w:pPr>
        <w:ind w:left="840" w:hanging="420"/>
      </w:pPr>
      <w:rPr>
        <w:lang w:val="en-US"/>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626B6115"/>
    <w:multiLevelType w:val="hybridMultilevel"/>
    <w:tmpl w:val="69D6D202"/>
    <w:lvl w:ilvl="0" w:tplc="04090001">
      <w:start w:val="1"/>
      <w:numFmt w:val="bullet"/>
      <w:lvlText w:val=""/>
      <w:lvlJc w:val="left"/>
      <w:pPr>
        <w:ind w:left="1271" w:hanging="420"/>
      </w:pPr>
      <w:rPr>
        <w:rFonts w:ascii="Wingdings" w:hAnsi="Wingdings" w:hint="default"/>
      </w:rPr>
    </w:lvl>
    <w:lvl w:ilvl="1" w:tplc="0409000B">
      <w:start w:val="1"/>
      <w:numFmt w:val="bullet"/>
      <w:lvlText w:val=""/>
      <w:lvlJc w:val="left"/>
      <w:pPr>
        <w:ind w:left="1691" w:hanging="420"/>
      </w:pPr>
      <w:rPr>
        <w:rFonts w:ascii="Wingdings" w:hAnsi="Wingdings" w:hint="default"/>
      </w:rPr>
    </w:lvl>
    <w:lvl w:ilvl="2" w:tplc="0409000D"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19" w15:restartNumberingAfterBreak="0">
    <w:nsid w:val="7BEF4191"/>
    <w:multiLevelType w:val="multilevel"/>
    <w:tmpl w:val="FDE4DBDA"/>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852"/>
        </w:tabs>
        <w:ind w:left="852" w:hanging="426"/>
      </w:pPr>
      <w:rPr>
        <w:rFonts w:hint="eastAsia"/>
      </w:rPr>
    </w:lvl>
    <w:lvl w:ilvl="2">
      <w:start w:val="1"/>
      <w:numFmt w:val="decimal"/>
      <w:pStyle w:val="3"/>
      <w:lvlText w:val="%1.%2.%3"/>
      <w:lvlJc w:val="left"/>
      <w:pPr>
        <w:tabs>
          <w:tab w:val="num" w:pos="1276"/>
        </w:tabs>
        <w:ind w:left="1276" w:hanging="425"/>
      </w:pPr>
      <w:rPr>
        <w:rFonts w:hint="eastAsia"/>
        <w:b/>
        <w:i w:val="0"/>
      </w:rPr>
    </w:lvl>
    <w:lvl w:ilvl="3">
      <w:start w:val="1"/>
      <w:numFmt w:val="decimal"/>
      <w:pStyle w:val="4"/>
      <w:lvlText w:val="%1.%2.%3.%4"/>
      <w:lvlJc w:val="left"/>
      <w:pPr>
        <w:tabs>
          <w:tab w:val="num" w:pos="1701"/>
        </w:tabs>
        <w:ind w:left="1701" w:hanging="425"/>
      </w:pPr>
      <w:rPr>
        <w:rFonts w:hint="eastAsia"/>
      </w:rPr>
    </w:lvl>
    <w:lvl w:ilvl="4">
      <w:start w:val="1"/>
      <w:numFmt w:val="lowerLetter"/>
      <w:pStyle w:val="5"/>
      <w:lvlText w:val="(%5)"/>
      <w:lvlJc w:val="left"/>
      <w:pPr>
        <w:tabs>
          <w:tab w:val="num" w:pos="2126"/>
        </w:tabs>
        <w:ind w:left="2126" w:hanging="425"/>
      </w:pPr>
      <w:rPr>
        <w:rFonts w:hint="eastAsia"/>
      </w:rPr>
    </w:lvl>
    <w:lvl w:ilvl="5">
      <w:start w:val="1"/>
      <w:numFmt w:val="lowerRoman"/>
      <w:pStyle w:val="6"/>
      <w:lvlText w:val="(%6)"/>
      <w:lvlJc w:val="left"/>
      <w:pPr>
        <w:tabs>
          <w:tab w:val="num" w:pos="2551"/>
        </w:tabs>
        <w:ind w:left="2551" w:hanging="425"/>
      </w:pPr>
      <w:rPr>
        <w:rFonts w:hint="eastAsia"/>
      </w:rPr>
    </w:lvl>
    <w:lvl w:ilvl="6">
      <w:start w:val="1"/>
      <w:numFmt w:val="decimal"/>
      <w:pStyle w:val="7"/>
      <w:lvlText w:val="(%7)"/>
      <w:lvlJc w:val="left"/>
      <w:pPr>
        <w:tabs>
          <w:tab w:val="num" w:pos="2976"/>
        </w:tabs>
        <w:ind w:left="2976" w:hanging="425"/>
      </w:pPr>
      <w:rPr>
        <w:rFonts w:hint="eastAsia"/>
      </w:rPr>
    </w:lvl>
    <w:lvl w:ilvl="7">
      <w:start w:val="1"/>
      <w:numFmt w:val="lowerLetter"/>
      <w:pStyle w:val="8"/>
      <w:lvlText w:val="(%8)"/>
      <w:lvlJc w:val="left"/>
      <w:pPr>
        <w:tabs>
          <w:tab w:val="num" w:pos="3402"/>
        </w:tabs>
        <w:ind w:left="3402" w:hanging="426"/>
      </w:pPr>
      <w:rPr>
        <w:rFonts w:hint="eastAsia"/>
      </w:rPr>
    </w:lvl>
    <w:lvl w:ilvl="8">
      <w:start w:val="1"/>
      <w:numFmt w:val="lowerRoman"/>
      <w:pStyle w:val="9"/>
      <w:lvlText w:val="(%9)"/>
      <w:lvlJc w:val="left"/>
      <w:pPr>
        <w:tabs>
          <w:tab w:val="num" w:pos="3827"/>
        </w:tabs>
        <w:ind w:left="3827" w:hanging="425"/>
      </w:pPr>
      <w:rPr>
        <w:rFonts w:hint="eastAsia"/>
      </w:rPr>
    </w:lvl>
  </w:abstractNum>
  <w:abstractNum w:abstractNumId="20" w15:restartNumberingAfterBreak="0">
    <w:nsid w:val="7E705CC3"/>
    <w:multiLevelType w:val="hybridMultilevel"/>
    <w:tmpl w:val="31EA2972"/>
    <w:lvl w:ilvl="0" w:tplc="29FAB7B6">
      <w:start w:val="9"/>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383070340">
    <w:abstractNumId w:val="19"/>
  </w:num>
  <w:num w:numId="2" w16cid:durableId="1714112371">
    <w:abstractNumId w:val="9"/>
  </w:num>
  <w:num w:numId="3" w16cid:durableId="1526485522">
    <w:abstractNumId w:val="11"/>
  </w:num>
  <w:num w:numId="4" w16cid:durableId="12185936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81858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63092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09502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36311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8780397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165067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8275718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773864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2969169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863394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2029979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4233885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954063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935576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5446070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34549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77103276">
    <w:abstractNumId w:val="16"/>
  </w:num>
  <w:num w:numId="22" w16cid:durableId="40561188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29569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261152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585303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326375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999107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225457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2778018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4627857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267928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30354838">
    <w:abstractNumId w:val="5"/>
  </w:num>
  <w:num w:numId="33" w16cid:durableId="46184938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61958351">
    <w:abstractNumId w:val="20"/>
  </w:num>
  <w:num w:numId="35" w16cid:durableId="374621105">
    <w:abstractNumId w:val="7"/>
  </w:num>
  <w:num w:numId="36" w16cid:durableId="740566413">
    <w:abstractNumId w:val="18"/>
  </w:num>
  <w:num w:numId="37" w16cid:durableId="1244334799">
    <w:abstractNumId w:val="13"/>
  </w:num>
  <w:num w:numId="38" w16cid:durableId="1214191430">
    <w:abstractNumId w:val="14"/>
  </w:num>
  <w:num w:numId="39" w16cid:durableId="21555720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27066673">
    <w:abstractNumId w:val="1"/>
  </w:num>
  <w:num w:numId="41" w16cid:durableId="745885932">
    <w:abstractNumId w:val="4"/>
  </w:num>
  <w:num w:numId="42" w16cid:durableId="8591281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733485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476727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144492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08976709">
    <w:abstractNumId w:val="17"/>
  </w:num>
  <w:num w:numId="47" w16cid:durableId="17821440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53154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119644733">
    <w:abstractNumId w:val="12"/>
  </w:num>
  <w:num w:numId="50" w16cid:durableId="5007747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41341177">
    <w:abstractNumId w:val="2"/>
  </w:num>
  <w:num w:numId="52" w16cid:durableId="1591618693">
    <w:abstractNumId w:val="0"/>
  </w:num>
  <w:num w:numId="53" w16cid:durableId="6198058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975865309">
    <w:abstractNumId w:val="10"/>
  </w:num>
  <w:num w:numId="55" w16cid:durableId="5779052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8567918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0224658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210097728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2261807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769036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1118984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5340830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1234699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703580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2234484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9995082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0793730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476425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71705177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9139245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88310140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8329125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995975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8671768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5559007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53631248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55080498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3459873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06961736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9997264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995643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2688530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743217900">
    <w:abstractNumId w:val="3"/>
  </w:num>
  <w:num w:numId="84" w16cid:durableId="20139934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53238008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6774600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7587488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802960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300728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6036091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452290793">
    <w:abstractNumId w:val="8"/>
  </w:num>
  <w:num w:numId="92" w16cid:durableId="198206563">
    <w:abstractNumId w:val="15"/>
  </w:num>
  <w:num w:numId="93" w16cid:durableId="102609760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771844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1818349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maguchi Koichiro (山口 晃一郎)">
    <w15:presenceInfo w15:providerId="AD" w15:userId="S::yamaguchi.koichiro@jp.panasonic.com::25edb645-02e4-4919-bb1c-b36c20e374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trackRevisions/>
  <w:doNotTrackMoves/>
  <w:defaultTabStop w:val="840"/>
  <w:drawingGridHorizontalSpacing w:val="105"/>
  <w:drawingGridVerticalSpacing w:val="145"/>
  <w:displayHorizontalDrawingGridEvery w:val="0"/>
  <w:displayVerticalDrawingGridEvery w:val="2"/>
  <w:characterSpacingControl w:val="compressPunctuation"/>
  <w:hdrShapeDefaults>
    <o:shapedefaults v:ext="edit" spidmax="2069"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34CA"/>
    <w:rsid w:val="000004C5"/>
    <w:rsid w:val="000007D5"/>
    <w:rsid w:val="00000B44"/>
    <w:rsid w:val="00000DC8"/>
    <w:rsid w:val="0000151D"/>
    <w:rsid w:val="00002356"/>
    <w:rsid w:val="00002668"/>
    <w:rsid w:val="000026EF"/>
    <w:rsid w:val="0000271D"/>
    <w:rsid w:val="00002739"/>
    <w:rsid w:val="00002880"/>
    <w:rsid w:val="00002ABE"/>
    <w:rsid w:val="00002B95"/>
    <w:rsid w:val="00002EF1"/>
    <w:rsid w:val="0000347A"/>
    <w:rsid w:val="00003953"/>
    <w:rsid w:val="00003B8D"/>
    <w:rsid w:val="00003D88"/>
    <w:rsid w:val="00004095"/>
    <w:rsid w:val="00004205"/>
    <w:rsid w:val="000044A6"/>
    <w:rsid w:val="0000455A"/>
    <w:rsid w:val="000048EA"/>
    <w:rsid w:val="000050C6"/>
    <w:rsid w:val="00005BBF"/>
    <w:rsid w:val="00005DCD"/>
    <w:rsid w:val="000062E2"/>
    <w:rsid w:val="00006701"/>
    <w:rsid w:val="00006DA6"/>
    <w:rsid w:val="00007069"/>
    <w:rsid w:val="000071E5"/>
    <w:rsid w:val="000074CC"/>
    <w:rsid w:val="000079EB"/>
    <w:rsid w:val="000105B0"/>
    <w:rsid w:val="0001155A"/>
    <w:rsid w:val="0001160B"/>
    <w:rsid w:val="0001171B"/>
    <w:rsid w:val="000117E2"/>
    <w:rsid w:val="00011E9B"/>
    <w:rsid w:val="00011FB3"/>
    <w:rsid w:val="000127EA"/>
    <w:rsid w:val="00013AAA"/>
    <w:rsid w:val="00014938"/>
    <w:rsid w:val="00014A28"/>
    <w:rsid w:val="00015443"/>
    <w:rsid w:val="00015F9A"/>
    <w:rsid w:val="00016EA9"/>
    <w:rsid w:val="00016EAD"/>
    <w:rsid w:val="000173C7"/>
    <w:rsid w:val="00017E78"/>
    <w:rsid w:val="00020B32"/>
    <w:rsid w:val="00020CFA"/>
    <w:rsid w:val="00020E54"/>
    <w:rsid w:val="000210D1"/>
    <w:rsid w:val="000215EF"/>
    <w:rsid w:val="00021A36"/>
    <w:rsid w:val="000225B8"/>
    <w:rsid w:val="000225E1"/>
    <w:rsid w:val="00022E49"/>
    <w:rsid w:val="00022F15"/>
    <w:rsid w:val="0002315D"/>
    <w:rsid w:val="0002412A"/>
    <w:rsid w:val="000242E0"/>
    <w:rsid w:val="00024615"/>
    <w:rsid w:val="00024C03"/>
    <w:rsid w:val="00024E74"/>
    <w:rsid w:val="00024F1C"/>
    <w:rsid w:val="00025875"/>
    <w:rsid w:val="00027372"/>
    <w:rsid w:val="000275CA"/>
    <w:rsid w:val="00027C0C"/>
    <w:rsid w:val="00030794"/>
    <w:rsid w:val="00030866"/>
    <w:rsid w:val="00031025"/>
    <w:rsid w:val="0003120C"/>
    <w:rsid w:val="00031337"/>
    <w:rsid w:val="0003136C"/>
    <w:rsid w:val="0003148F"/>
    <w:rsid w:val="00031A3B"/>
    <w:rsid w:val="00032250"/>
    <w:rsid w:val="000324C9"/>
    <w:rsid w:val="0003294B"/>
    <w:rsid w:val="00032B4D"/>
    <w:rsid w:val="00032F5A"/>
    <w:rsid w:val="000337DE"/>
    <w:rsid w:val="00033C28"/>
    <w:rsid w:val="00033DA0"/>
    <w:rsid w:val="00033ECD"/>
    <w:rsid w:val="000340E9"/>
    <w:rsid w:val="00034FF3"/>
    <w:rsid w:val="00035027"/>
    <w:rsid w:val="000355F9"/>
    <w:rsid w:val="00035892"/>
    <w:rsid w:val="00036623"/>
    <w:rsid w:val="00036A8B"/>
    <w:rsid w:val="00036CAD"/>
    <w:rsid w:val="00036EEA"/>
    <w:rsid w:val="000374A4"/>
    <w:rsid w:val="000379C3"/>
    <w:rsid w:val="00037A12"/>
    <w:rsid w:val="00037ADA"/>
    <w:rsid w:val="00040006"/>
    <w:rsid w:val="000401A0"/>
    <w:rsid w:val="00040431"/>
    <w:rsid w:val="000409CB"/>
    <w:rsid w:val="00040D6A"/>
    <w:rsid w:val="00040F49"/>
    <w:rsid w:val="00041380"/>
    <w:rsid w:val="0004285D"/>
    <w:rsid w:val="00042CFF"/>
    <w:rsid w:val="00042D02"/>
    <w:rsid w:val="00042E50"/>
    <w:rsid w:val="00043545"/>
    <w:rsid w:val="0004377E"/>
    <w:rsid w:val="00043B81"/>
    <w:rsid w:val="00044485"/>
    <w:rsid w:val="000448A2"/>
    <w:rsid w:val="000449C4"/>
    <w:rsid w:val="00044C21"/>
    <w:rsid w:val="00044C9F"/>
    <w:rsid w:val="00045205"/>
    <w:rsid w:val="00046762"/>
    <w:rsid w:val="000467D9"/>
    <w:rsid w:val="000469E4"/>
    <w:rsid w:val="00046B33"/>
    <w:rsid w:val="00047042"/>
    <w:rsid w:val="00047EFC"/>
    <w:rsid w:val="0005196D"/>
    <w:rsid w:val="00051FDC"/>
    <w:rsid w:val="000521E5"/>
    <w:rsid w:val="000525D8"/>
    <w:rsid w:val="000528A8"/>
    <w:rsid w:val="00053331"/>
    <w:rsid w:val="00053FA4"/>
    <w:rsid w:val="000541D3"/>
    <w:rsid w:val="00054B85"/>
    <w:rsid w:val="00055518"/>
    <w:rsid w:val="00055AA9"/>
    <w:rsid w:val="00056487"/>
    <w:rsid w:val="000567A5"/>
    <w:rsid w:val="0005691B"/>
    <w:rsid w:val="00056B38"/>
    <w:rsid w:val="00056FEC"/>
    <w:rsid w:val="00057756"/>
    <w:rsid w:val="00057818"/>
    <w:rsid w:val="00057F71"/>
    <w:rsid w:val="000601D6"/>
    <w:rsid w:val="0006048E"/>
    <w:rsid w:val="000604BE"/>
    <w:rsid w:val="00060759"/>
    <w:rsid w:val="0006135B"/>
    <w:rsid w:val="00061446"/>
    <w:rsid w:val="000618F4"/>
    <w:rsid w:val="00062CBC"/>
    <w:rsid w:val="0006344C"/>
    <w:rsid w:val="000636C6"/>
    <w:rsid w:val="00063E65"/>
    <w:rsid w:val="00064127"/>
    <w:rsid w:val="000644F7"/>
    <w:rsid w:val="00064B2B"/>
    <w:rsid w:val="0006548B"/>
    <w:rsid w:val="00065DA9"/>
    <w:rsid w:val="0006651C"/>
    <w:rsid w:val="00066E95"/>
    <w:rsid w:val="00066F43"/>
    <w:rsid w:val="00067090"/>
    <w:rsid w:val="00067BFA"/>
    <w:rsid w:val="00070925"/>
    <w:rsid w:val="000711A2"/>
    <w:rsid w:val="00071433"/>
    <w:rsid w:val="00071F48"/>
    <w:rsid w:val="000722AE"/>
    <w:rsid w:val="00072953"/>
    <w:rsid w:val="000729E1"/>
    <w:rsid w:val="00072D7F"/>
    <w:rsid w:val="00073270"/>
    <w:rsid w:val="000734FB"/>
    <w:rsid w:val="0007394B"/>
    <w:rsid w:val="00073FD3"/>
    <w:rsid w:val="0007441D"/>
    <w:rsid w:val="00074A34"/>
    <w:rsid w:val="00075EC3"/>
    <w:rsid w:val="00076E96"/>
    <w:rsid w:val="00076EAA"/>
    <w:rsid w:val="000772E6"/>
    <w:rsid w:val="0007733B"/>
    <w:rsid w:val="0007765E"/>
    <w:rsid w:val="00077F58"/>
    <w:rsid w:val="00080607"/>
    <w:rsid w:val="00080F43"/>
    <w:rsid w:val="0008181E"/>
    <w:rsid w:val="00081C5E"/>
    <w:rsid w:val="00082382"/>
    <w:rsid w:val="000823D2"/>
    <w:rsid w:val="00082868"/>
    <w:rsid w:val="000828EA"/>
    <w:rsid w:val="0008290F"/>
    <w:rsid w:val="00082B80"/>
    <w:rsid w:val="00082CB7"/>
    <w:rsid w:val="000832A0"/>
    <w:rsid w:val="0008472E"/>
    <w:rsid w:val="00084EE7"/>
    <w:rsid w:val="0008569B"/>
    <w:rsid w:val="00085723"/>
    <w:rsid w:val="0008588A"/>
    <w:rsid w:val="00085D83"/>
    <w:rsid w:val="00087DFC"/>
    <w:rsid w:val="0009065F"/>
    <w:rsid w:val="00090A6E"/>
    <w:rsid w:val="00090A8F"/>
    <w:rsid w:val="00091138"/>
    <w:rsid w:val="0009246F"/>
    <w:rsid w:val="00092968"/>
    <w:rsid w:val="00092AE7"/>
    <w:rsid w:val="00092DB7"/>
    <w:rsid w:val="000930E1"/>
    <w:rsid w:val="000931A6"/>
    <w:rsid w:val="0009358C"/>
    <w:rsid w:val="0009450A"/>
    <w:rsid w:val="00094E65"/>
    <w:rsid w:val="00094F6E"/>
    <w:rsid w:val="000957FD"/>
    <w:rsid w:val="000958D5"/>
    <w:rsid w:val="00095F8D"/>
    <w:rsid w:val="000961D3"/>
    <w:rsid w:val="00096A1F"/>
    <w:rsid w:val="0009702A"/>
    <w:rsid w:val="0009734F"/>
    <w:rsid w:val="0009785C"/>
    <w:rsid w:val="00097FD2"/>
    <w:rsid w:val="000A0078"/>
    <w:rsid w:val="000A025E"/>
    <w:rsid w:val="000A070B"/>
    <w:rsid w:val="000A0E89"/>
    <w:rsid w:val="000A0FFC"/>
    <w:rsid w:val="000A1176"/>
    <w:rsid w:val="000A1347"/>
    <w:rsid w:val="000A1DAC"/>
    <w:rsid w:val="000A20C6"/>
    <w:rsid w:val="000A24E4"/>
    <w:rsid w:val="000A322D"/>
    <w:rsid w:val="000A3ADA"/>
    <w:rsid w:val="000A48D8"/>
    <w:rsid w:val="000A4D3C"/>
    <w:rsid w:val="000A503C"/>
    <w:rsid w:val="000A5507"/>
    <w:rsid w:val="000A5643"/>
    <w:rsid w:val="000A5AB5"/>
    <w:rsid w:val="000A610C"/>
    <w:rsid w:val="000A673A"/>
    <w:rsid w:val="000A6977"/>
    <w:rsid w:val="000A6D94"/>
    <w:rsid w:val="000A7636"/>
    <w:rsid w:val="000B0734"/>
    <w:rsid w:val="000B14F0"/>
    <w:rsid w:val="000B171D"/>
    <w:rsid w:val="000B1D52"/>
    <w:rsid w:val="000B3E28"/>
    <w:rsid w:val="000B4153"/>
    <w:rsid w:val="000B4829"/>
    <w:rsid w:val="000B48DF"/>
    <w:rsid w:val="000B4A7E"/>
    <w:rsid w:val="000B4A80"/>
    <w:rsid w:val="000B510E"/>
    <w:rsid w:val="000B542A"/>
    <w:rsid w:val="000B5748"/>
    <w:rsid w:val="000B6906"/>
    <w:rsid w:val="000B6CCD"/>
    <w:rsid w:val="000B71FD"/>
    <w:rsid w:val="000B74C4"/>
    <w:rsid w:val="000C0692"/>
    <w:rsid w:val="000C0CA5"/>
    <w:rsid w:val="000C14AB"/>
    <w:rsid w:val="000C150E"/>
    <w:rsid w:val="000C1974"/>
    <w:rsid w:val="000C1A8A"/>
    <w:rsid w:val="000C1ECC"/>
    <w:rsid w:val="000C1F22"/>
    <w:rsid w:val="000C22A0"/>
    <w:rsid w:val="000C2848"/>
    <w:rsid w:val="000C2EA0"/>
    <w:rsid w:val="000C3136"/>
    <w:rsid w:val="000C32F2"/>
    <w:rsid w:val="000C340B"/>
    <w:rsid w:val="000C3B50"/>
    <w:rsid w:val="000C4797"/>
    <w:rsid w:val="000C5182"/>
    <w:rsid w:val="000C5857"/>
    <w:rsid w:val="000C5F12"/>
    <w:rsid w:val="000C72CB"/>
    <w:rsid w:val="000C7320"/>
    <w:rsid w:val="000C7866"/>
    <w:rsid w:val="000D0023"/>
    <w:rsid w:val="000D094F"/>
    <w:rsid w:val="000D1704"/>
    <w:rsid w:val="000D1F19"/>
    <w:rsid w:val="000D1F35"/>
    <w:rsid w:val="000D38E6"/>
    <w:rsid w:val="000D3FDA"/>
    <w:rsid w:val="000D449D"/>
    <w:rsid w:val="000D47B3"/>
    <w:rsid w:val="000D5199"/>
    <w:rsid w:val="000D578D"/>
    <w:rsid w:val="000D57EA"/>
    <w:rsid w:val="000D5CBC"/>
    <w:rsid w:val="000D6164"/>
    <w:rsid w:val="000D6D88"/>
    <w:rsid w:val="000D7046"/>
    <w:rsid w:val="000D70F3"/>
    <w:rsid w:val="000D7350"/>
    <w:rsid w:val="000D755B"/>
    <w:rsid w:val="000E06CA"/>
    <w:rsid w:val="000E0892"/>
    <w:rsid w:val="000E0F88"/>
    <w:rsid w:val="000E122C"/>
    <w:rsid w:val="000E1801"/>
    <w:rsid w:val="000E1825"/>
    <w:rsid w:val="000E1A15"/>
    <w:rsid w:val="000E1CA5"/>
    <w:rsid w:val="000E2084"/>
    <w:rsid w:val="000E253C"/>
    <w:rsid w:val="000E278D"/>
    <w:rsid w:val="000E281B"/>
    <w:rsid w:val="000E290E"/>
    <w:rsid w:val="000E3893"/>
    <w:rsid w:val="000E38DC"/>
    <w:rsid w:val="000E403C"/>
    <w:rsid w:val="000E4082"/>
    <w:rsid w:val="000E48AB"/>
    <w:rsid w:val="000E4B27"/>
    <w:rsid w:val="000E4E79"/>
    <w:rsid w:val="000E501F"/>
    <w:rsid w:val="000E544A"/>
    <w:rsid w:val="000E5EBE"/>
    <w:rsid w:val="000E626B"/>
    <w:rsid w:val="000E6404"/>
    <w:rsid w:val="000E6F46"/>
    <w:rsid w:val="000E6F59"/>
    <w:rsid w:val="000E70BA"/>
    <w:rsid w:val="000E7CCD"/>
    <w:rsid w:val="000E7CF7"/>
    <w:rsid w:val="000E7E2F"/>
    <w:rsid w:val="000F0168"/>
    <w:rsid w:val="000F0CA1"/>
    <w:rsid w:val="000F1381"/>
    <w:rsid w:val="000F169F"/>
    <w:rsid w:val="000F1741"/>
    <w:rsid w:val="000F18D9"/>
    <w:rsid w:val="000F199B"/>
    <w:rsid w:val="000F1AED"/>
    <w:rsid w:val="000F1F74"/>
    <w:rsid w:val="000F308F"/>
    <w:rsid w:val="000F36ED"/>
    <w:rsid w:val="000F374B"/>
    <w:rsid w:val="000F3E88"/>
    <w:rsid w:val="000F3F03"/>
    <w:rsid w:val="000F4656"/>
    <w:rsid w:val="000F467B"/>
    <w:rsid w:val="000F4837"/>
    <w:rsid w:val="000F4C07"/>
    <w:rsid w:val="000F4EB3"/>
    <w:rsid w:val="000F54B4"/>
    <w:rsid w:val="000F6DD1"/>
    <w:rsid w:val="000F6FF0"/>
    <w:rsid w:val="000F7C6F"/>
    <w:rsid w:val="000F7E3D"/>
    <w:rsid w:val="00100025"/>
    <w:rsid w:val="001005A9"/>
    <w:rsid w:val="00100B2C"/>
    <w:rsid w:val="00100CDE"/>
    <w:rsid w:val="0010169D"/>
    <w:rsid w:val="00103256"/>
    <w:rsid w:val="0010342F"/>
    <w:rsid w:val="00103967"/>
    <w:rsid w:val="001039B5"/>
    <w:rsid w:val="00103B78"/>
    <w:rsid w:val="00103F6D"/>
    <w:rsid w:val="00104564"/>
    <w:rsid w:val="001047F4"/>
    <w:rsid w:val="00104D85"/>
    <w:rsid w:val="00105F2C"/>
    <w:rsid w:val="00106A87"/>
    <w:rsid w:val="00106B05"/>
    <w:rsid w:val="0010754D"/>
    <w:rsid w:val="00107670"/>
    <w:rsid w:val="00107983"/>
    <w:rsid w:val="00107EB0"/>
    <w:rsid w:val="00110A01"/>
    <w:rsid w:val="00110F26"/>
    <w:rsid w:val="00111011"/>
    <w:rsid w:val="00111470"/>
    <w:rsid w:val="00111497"/>
    <w:rsid w:val="00111568"/>
    <w:rsid w:val="00111592"/>
    <w:rsid w:val="00111F1F"/>
    <w:rsid w:val="001124E7"/>
    <w:rsid w:val="0011277F"/>
    <w:rsid w:val="00112A8F"/>
    <w:rsid w:val="001133D3"/>
    <w:rsid w:val="00113D30"/>
    <w:rsid w:val="001144E8"/>
    <w:rsid w:val="00114AB4"/>
    <w:rsid w:val="00114C99"/>
    <w:rsid w:val="00115419"/>
    <w:rsid w:val="00115844"/>
    <w:rsid w:val="001159EB"/>
    <w:rsid w:val="0011604C"/>
    <w:rsid w:val="0011659E"/>
    <w:rsid w:val="00116926"/>
    <w:rsid w:val="00116A16"/>
    <w:rsid w:val="0011784B"/>
    <w:rsid w:val="00117D28"/>
    <w:rsid w:val="00117FBB"/>
    <w:rsid w:val="00120B48"/>
    <w:rsid w:val="00121090"/>
    <w:rsid w:val="001217DB"/>
    <w:rsid w:val="00121CAA"/>
    <w:rsid w:val="00121F6C"/>
    <w:rsid w:val="00122395"/>
    <w:rsid w:val="001223A6"/>
    <w:rsid w:val="00122488"/>
    <w:rsid w:val="0012305E"/>
    <w:rsid w:val="00123781"/>
    <w:rsid w:val="0012382F"/>
    <w:rsid w:val="00123881"/>
    <w:rsid w:val="0012419D"/>
    <w:rsid w:val="0012524A"/>
    <w:rsid w:val="00125432"/>
    <w:rsid w:val="00126472"/>
    <w:rsid w:val="00127198"/>
    <w:rsid w:val="00127993"/>
    <w:rsid w:val="00127C9F"/>
    <w:rsid w:val="001300D9"/>
    <w:rsid w:val="001301B8"/>
    <w:rsid w:val="001305C2"/>
    <w:rsid w:val="00130B61"/>
    <w:rsid w:val="00130BC1"/>
    <w:rsid w:val="00130C8B"/>
    <w:rsid w:val="00131069"/>
    <w:rsid w:val="0013110D"/>
    <w:rsid w:val="001323C2"/>
    <w:rsid w:val="001331BD"/>
    <w:rsid w:val="00133E1A"/>
    <w:rsid w:val="001348DA"/>
    <w:rsid w:val="00134946"/>
    <w:rsid w:val="00134E17"/>
    <w:rsid w:val="00135066"/>
    <w:rsid w:val="001352C7"/>
    <w:rsid w:val="00136249"/>
    <w:rsid w:val="001366A3"/>
    <w:rsid w:val="00136BA5"/>
    <w:rsid w:val="00137151"/>
    <w:rsid w:val="0014001E"/>
    <w:rsid w:val="001402F9"/>
    <w:rsid w:val="001406B6"/>
    <w:rsid w:val="00140E0F"/>
    <w:rsid w:val="00140EC0"/>
    <w:rsid w:val="0014117B"/>
    <w:rsid w:val="00141230"/>
    <w:rsid w:val="0014236D"/>
    <w:rsid w:val="00142955"/>
    <w:rsid w:val="001432B1"/>
    <w:rsid w:val="001432C0"/>
    <w:rsid w:val="00143820"/>
    <w:rsid w:val="00143D10"/>
    <w:rsid w:val="0014419F"/>
    <w:rsid w:val="00144C5B"/>
    <w:rsid w:val="00145E98"/>
    <w:rsid w:val="001463D4"/>
    <w:rsid w:val="00146881"/>
    <w:rsid w:val="00146980"/>
    <w:rsid w:val="00146BA4"/>
    <w:rsid w:val="00146F69"/>
    <w:rsid w:val="00147053"/>
    <w:rsid w:val="001470BD"/>
    <w:rsid w:val="001472D1"/>
    <w:rsid w:val="00147312"/>
    <w:rsid w:val="0014776B"/>
    <w:rsid w:val="00150608"/>
    <w:rsid w:val="00151322"/>
    <w:rsid w:val="00151844"/>
    <w:rsid w:val="001519DE"/>
    <w:rsid w:val="00152108"/>
    <w:rsid w:val="001529C6"/>
    <w:rsid w:val="001531D6"/>
    <w:rsid w:val="00153441"/>
    <w:rsid w:val="0015357F"/>
    <w:rsid w:val="0015371D"/>
    <w:rsid w:val="00153785"/>
    <w:rsid w:val="00153C6D"/>
    <w:rsid w:val="00153E6E"/>
    <w:rsid w:val="0015499D"/>
    <w:rsid w:val="00154DFC"/>
    <w:rsid w:val="00154EAD"/>
    <w:rsid w:val="0015532E"/>
    <w:rsid w:val="001554CF"/>
    <w:rsid w:val="001554FD"/>
    <w:rsid w:val="001562AF"/>
    <w:rsid w:val="001563DE"/>
    <w:rsid w:val="00156DE3"/>
    <w:rsid w:val="00156FE4"/>
    <w:rsid w:val="001574D0"/>
    <w:rsid w:val="001574FC"/>
    <w:rsid w:val="0015770A"/>
    <w:rsid w:val="00157770"/>
    <w:rsid w:val="00157C81"/>
    <w:rsid w:val="00160411"/>
    <w:rsid w:val="001609E9"/>
    <w:rsid w:val="00160DEA"/>
    <w:rsid w:val="0016159C"/>
    <w:rsid w:val="001615C5"/>
    <w:rsid w:val="001623F7"/>
    <w:rsid w:val="00162616"/>
    <w:rsid w:val="00162C52"/>
    <w:rsid w:val="00162CA9"/>
    <w:rsid w:val="00162CAD"/>
    <w:rsid w:val="00162D31"/>
    <w:rsid w:val="001632AE"/>
    <w:rsid w:val="001632C1"/>
    <w:rsid w:val="0016447E"/>
    <w:rsid w:val="00164F3D"/>
    <w:rsid w:val="001650E0"/>
    <w:rsid w:val="0016524A"/>
    <w:rsid w:val="00165E78"/>
    <w:rsid w:val="00165FF7"/>
    <w:rsid w:val="00166648"/>
    <w:rsid w:val="00167589"/>
    <w:rsid w:val="001702DE"/>
    <w:rsid w:val="00170842"/>
    <w:rsid w:val="00170E54"/>
    <w:rsid w:val="0017126F"/>
    <w:rsid w:val="00171470"/>
    <w:rsid w:val="00171653"/>
    <w:rsid w:val="00171A8D"/>
    <w:rsid w:val="00171F0D"/>
    <w:rsid w:val="00172E89"/>
    <w:rsid w:val="0017328B"/>
    <w:rsid w:val="00173B76"/>
    <w:rsid w:val="001741F2"/>
    <w:rsid w:val="00174658"/>
    <w:rsid w:val="00174BF3"/>
    <w:rsid w:val="00175590"/>
    <w:rsid w:val="00175680"/>
    <w:rsid w:val="001759EE"/>
    <w:rsid w:val="00175D67"/>
    <w:rsid w:val="0017603F"/>
    <w:rsid w:val="00176977"/>
    <w:rsid w:val="00176F87"/>
    <w:rsid w:val="0017700A"/>
    <w:rsid w:val="00177810"/>
    <w:rsid w:val="00177EF0"/>
    <w:rsid w:val="0018047D"/>
    <w:rsid w:val="00180DAF"/>
    <w:rsid w:val="00180EC4"/>
    <w:rsid w:val="001814DD"/>
    <w:rsid w:val="00181832"/>
    <w:rsid w:val="00181A23"/>
    <w:rsid w:val="00181A62"/>
    <w:rsid w:val="00181D8C"/>
    <w:rsid w:val="001821DD"/>
    <w:rsid w:val="00182328"/>
    <w:rsid w:val="00182564"/>
    <w:rsid w:val="001826BF"/>
    <w:rsid w:val="001826FA"/>
    <w:rsid w:val="001832C8"/>
    <w:rsid w:val="0018348B"/>
    <w:rsid w:val="001838B0"/>
    <w:rsid w:val="001838F9"/>
    <w:rsid w:val="001839E1"/>
    <w:rsid w:val="0018532B"/>
    <w:rsid w:val="00185444"/>
    <w:rsid w:val="0018596C"/>
    <w:rsid w:val="00185E02"/>
    <w:rsid w:val="001862C7"/>
    <w:rsid w:val="00187023"/>
    <w:rsid w:val="00190417"/>
    <w:rsid w:val="00191750"/>
    <w:rsid w:val="00191932"/>
    <w:rsid w:val="00191D2D"/>
    <w:rsid w:val="00191F00"/>
    <w:rsid w:val="001923D1"/>
    <w:rsid w:val="00192F0D"/>
    <w:rsid w:val="00193BEE"/>
    <w:rsid w:val="001949B7"/>
    <w:rsid w:val="00194B30"/>
    <w:rsid w:val="00194CB0"/>
    <w:rsid w:val="0019515C"/>
    <w:rsid w:val="001952A5"/>
    <w:rsid w:val="00195388"/>
    <w:rsid w:val="00195AB1"/>
    <w:rsid w:val="00195CA6"/>
    <w:rsid w:val="00195DB2"/>
    <w:rsid w:val="00196192"/>
    <w:rsid w:val="001963CA"/>
    <w:rsid w:val="00196E2F"/>
    <w:rsid w:val="00197047"/>
    <w:rsid w:val="00197761"/>
    <w:rsid w:val="00197C1E"/>
    <w:rsid w:val="00197DC8"/>
    <w:rsid w:val="00197E24"/>
    <w:rsid w:val="001A009C"/>
    <w:rsid w:val="001A030E"/>
    <w:rsid w:val="001A0596"/>
    <w:rsid w:val="001A1767"/>
    <w:rsid w:val="001A2092"/>
    <w:rsid w:val="001A228F"/>
    <w:rsid w:val="001A2610"/>
    <w:rsid w:val="001A2F4C"/>
    <w:rsid w:val="001A3574"/>
    <w:rsid w:val="001A36C7"/>
    <w:rsid w:val="001A3E12"/>
    <w:rsid w:val="001A49EF"/>
    <w:rsid w:val="001A4CBA"/>
    <w:rsid w:val="001A4E56"/>
    <w:rsid w:val="001A5A10"/>
    <w:rsid w:val="001A5BF0"/>
    <w:rsid w:val="001A6FB1"/>
    <w:rsid w:val="001A756F"/>
    <w:rsid w:val="001A7749"/>
    <w:rsid w:val="001B002A"/>
    <w:rsid w:val="001B067B"/>
    <w:rsid w:val="001B0C22"/>
    <w:rsid w:val="001B2CA7"/>
    <w:rsid w:val="001B3200"/>
    <w:rsid w:val="001B337A"/>
    <w:rsid w:val="001B47D2"/>
    <w:rsid w:val="001B5494"/>
    <w:rsid w:val="001B54E6"/>
    <w:rsid w:val="001B59FB"/>
    <w:rsid w:val="001B5D45"/>
    <w:rsid w:val="001B5F3F"/>
    <w:rsid w:val="001B63AF"/>
    <w:rsid w:val="001B6478"/>
    <w:rsid w:val="001B6490"/>
    <w:rsid w:val="001B6AAD"/>
    <w:rsid w:val="001B6E11"/>
    <w:rsid w:val="001B7165"/>
    <w:rsid w:val="001B728C"/>
    <w:rsid w:val="001B7CDA"/>
    <w:rsid w:val="001C02A0"/>
    <w:rsid w:val="001C0444"/>
    <w:rsid w:val="001C052D"/>
    <w:rsid w:val="001C1098"/>
    <w:rsid w:val="001C11AB"/>
    <w:rsid w:val="001C1548"/>
    <w:rsid w:val="001C1675"/>
    <w:rsid w:val="001C1B6C"/>
    <w:rsid w:val="001C2345"/>
    <w:rsid w:val="001C2469"/>
    <w:rsid w:val="001C24F9"/>
    <w:rsid w:val="001C33CC"/>
    <w:rsid w:val="001C35AF"/>
    <w:rsid w:val="001C35CC"/>
    <w:rsid w:val="001C35D2"/>
    <w:rsid w:val="001C3EE3"/>
    <w:rsid w:val="001C3F88"/>
    <w:rsid w:val="001C447C"/>
    <w:rsid w:val="001C4A0F"/>
    <w:rsid w:val="001C4A33"/>
    <w:rsid w:val="001C51D5"/>
    <w:rsid w:val="001C56D1"/>
    <w:rsid w:val="001C5EF4"/>
    <w:rsid w:val="001C6475"/>
    <w:rsid w:val="001C6F33"/>
    <w:rsid w:val="001C7075"/>
    <w:rsid w:val="001C735D"/>
    <w:rsid w:val="001C74F2"/>
    <w:rsid w:val="001C7DBC"/>
    <w:rsid w:val="001D006A"/>
    <w:rsid w:val="001D0229"/>
    <w:rsid w:val="001D0732"/>
    <w:rsid w:val="001D102B"/>
    <w:rsid w:val="001D20D7"/>
    <w:rsid w:val="001D249E"/>
    <w:rsid w:val="001D3261"/>
    <w:rsid w:val="001D3786"/>
    <w:rsid w:val="001D3838"/>
    <w:rsid w:val="001D41D0"/>
    <w:rsid w:val="001D4247"/>
    <w:rsid w:val="001D501F"/>
    <w:rsid w:val="001D55D5"/>
    <w:rsid w:val="001D6FC7"/>
    <w:rsid w:val="001D71C6"/>
    <w:rsid w:val="001D78D6"/>
    <w:rsid w:val="001D7BDE"/>
    <w:rsid w:val="001D7C2C"/>
    <w:rsid w:val="001E0158"/>
    <w:rsid w:val="001E01A7"/>
    <w:rsid w:val="001E07A5"/>
    <w:rsid w:val="001E140D"/>
    <w:rsid w:val="001E148A"/>
    <w:rsid w:val="001E16C9"/>
    <w:rsid w:val="001E31B4"/>
    <w:rsid w:val="001E34CA"/>
    <w:rsid w:val="001E387C"/>
    <w:rsid w:val="001E3B90"/>
    <w:rsid w:val="001E41A4"/>
    <w:rsid w:val="001E4202"/>
    <w:rsid w:val="001E46A7"/>
    <w:rsid w:val="001E4B2D"/>
    <w:rsid w:val="001E51BC"/>
    <w:rsid w:val="001E5800"/>
    <w:rsid w:val="001E5B8A"/>
    <w:rsid w:val="001E5DCE"/>
    <w:rsid w:val="001E62B2"/>
    <w:rsid w:val="001E6772"/>
    <w:rsid w:val="001E67AF"/>
    <w:rsid w:val="001E69C4"/>
    <w:rsid w:val="001E702C"/>
    <w:rsid w:val="001E72C9"/>
    <w:rsid w:val="001E7434"/>
    <w:rsid w:val="001E768F"/>
    <w:rsid w:val="001F025D"/>
    <w:rsid w:val="001F04C9"/>
    <w:rsid w:val="001F0829"/>
    <w:rsid w:val="001F0BED"/>
    <w:rsid w:val="001F176C"/>
    <w:rsid w:val="001F1B27"/>
    <w:rsid w:val="001F1F99"/>
    <w:rsid w:val="001F1FD7"/>
    <w:rsid w:val="001F2A57"/>
    <w:rsid w:val="001F2C40"/>
    <w:rsid w:val="001F2CF1"/>
    <w:rsid w:val="001F2D1F"/>
    <w:rsid w:val="001F3905"/>
    <w:rsid w:val="001F3E09"/>
    <w:rsid w:val="001F4A82"/>
    <w:rsid w:val="001F4D6E"/>
    <w:rsid w:val="001F50BB"/>
    <w:rsid w:val="001F53E0"/>
    <w:rsid w:val="001F5705"/>
    <w:rsid w:val="001F57E6"/>
    <w:rsid w:val="001F5994"/>
    <w:rsid w:val="001F62ED"/>
    <w:rsid w:val="001F6EDF"/>
    <w:rsid w:val="001F70AD"/>
    <w:rsid w:val="001F7D31"/>
    <w:rsid w:val="002003D6"/>
    <w:rsid w:val="00200FD0"/>
    <w:rsid w:val="00201198"/>
    <w:rsid w:val="002016D7"/>
    <w:rsid w:val="00202160"/>
    <w:rsid w:val="00202171"/>
    <w:rsid w:val="00202920"/>
    <w:rsid w:val="00203398"/>
    <w:rsid w:val="002036B8"/>
    <w:rsid w:val="00203F5E"/>
    <w:rsid w:val="0020460E"/>
    <w:rsid w:val="002048BC"/>
    <w:rsid w:val="0020514A"/>
    <w:rsid w:val="002068F4"/>
    <w:rsid w:val="00206B1D"/>
    <w:rsid w:val="00206FE3"/>
    <w:rsid w:val="00207B7B"/>
    <w:rsid w:val="002109F4"/>
    <w:rsid w:val="00210BA5"/>
    <w:rsid w:val="00210D00"/>
    <w:rsid w:val="002118A3"/>
    <w:rsid w:val="00211CE0"/>
    <w:rsid w:val="00211FA6"/>
    <w:rsid w:val="002125F8"/>
    <w:rsid w:val="00212C1E"/>
    <w:rsid w:val="0021357B"/>
    <w:rsid w:val="002140B9"/>
    <w:rsid w:val="00214644"/>
    <w:rsid w:val="00215F47"/>
    <w:rsid w:val="00215F5B"/>
    <w:rsid w:val="002165DC"/>
    <w:rsid w:val="00216953"/>
    <w:rsid w:val="00216CE5"/>
    <w:rsid w:val="00216F9B"/>
    <w:rsid w:val="00217019"/>
    <w:rsid w:val="0021719B"/>
    <w:rsid w:val="0021729F"/>
    <w:rsid w:val="00217CE4"/>
    <w:rsid w:val="002208B7"/>
    <w:rsid w:val="002209D6"/>
    <w:rsid w:val="002219A8"/>
    <w:rsid w:val="0022200F"/>
    <w:rsid w:val="0022262B"/>
    <w:rsid w:val="002229A5"/>
    <w:rsid w:val="00222DF9"/>
    <w:rsid w:val="00223108"/>
    <w:rsid w:val="002231D6"/>
    <w:rsid w:val="00223415"/>
    <w:rsid w:val="002234BB"/>
    <w:rsid w:val="00223864"/>
    <w:rsid w:val="00223A63"/>
    <w:rsid w:val="00224251"/>
    <w:rsid w:val="00224A6C"/>
    <w:rsid w:val="0022532B"/>
    <w:rsid w:val="002253A2"/>
    <w:rsid w:val="00225416"/>
    <w:rsid w:val="002254F6"/>
    <w:rsid w:val="002258EA"/>
    <w:rsid w:val="00225CD8"/>
    <w:rsid w:val="00225D46"/>
    <w:rsid w:val="002272F0"/>
    <w:rsid w:val="002279EF"/>
    <w:rsid w:val="00227CE6"/>
    <w:rsid w:val="00227E7C"/>
    <w:rsid w:val="00230052"/>
    <w:rsid w:val="00230106"/>
    <w:rsid w:val="00230A5A"/>
    <w:rsid w:val="00230D1E"/>
    <w:rsid w:val="00231572"/>
    <w:rsid w:val="0023159D"/>
    <w:rsid w:val="00231B38"/>
    <w:rsid w:val="002324B6"/>
    <w:rsid w:val="00232C24"/>
    <w:rsid w:val="0023320E"/>
    <w:rsid w:val="00233EE1"/>
    <w:rsid w:val="00233EEE"/>
    <w:rsid w:val="002345E1"/>
    <w:rsid w:val="00234F47"/>
    <w:rsid w:val="002358AD"/>
    <w:rsid w:val="0023630A"/>
    <w:rsid w:val="00236F8C"/>
    <w:rsid w:val="00236FA2"/>
    <w:rsid w:val="002374B9"/>
    <w:rsid w:val="00237740"/>
    <w:rsid w:val="00237AA6"/>
    <w:rsid w:val="00237BAF"/>
    <w:rsid w:val="00237E62"/>
    <w:rsid w:val="002409B8"/>
    <w:rsid w:val="00240AB8"/>
    <w:rsid w:val="00240ABF"/>
    <w:rsid w:val="00240C0D"/>
    <w:rsid w:val="00240FC1"/>
    <w:rsid w:val="00240FF3"/>
    <w:rsid w:val="00241AD8"/>
    <w:rsid w:val="00241C53"/>
    <w:rsid w:val="00241D75"/>
    <w:rsid w:val="00242081"/>
    <w:rsid w:val="00242F63"/>
    <w:rsid w:val="002432DB"/>
    <w:rsid w:val="002437B4"/>
    <w:rsid w:val="00243F8A"/>
    <w:rsid w:val="0024414E"/>
    <w:rsid w:val="0024526A"/>
    <w:rsid w:val="00245609"/>
    <w:rsid w:val="00245F8B"/>
    <w:rsid w:val="00246403"/>
    <w:rsid w:val="00246505"/>
    <w:rsid w:val="0024679A"/>
    <w:rsid w:val="00246CB4"/>
    <w:rsid w:val="00246DDB"/>
    <w:rsid w:val="002473E0"/>
    <w:rsid w:val="002475D5"/>
    <w:rsid w:val="00247645"/>
    <w:rsid w:val="00247AFB"/>
    <w:rsid w:val="00247EFE"/>
    <w:rsid w:val="002504B2"/>
    <w:rsid w:val="0025095E"/>
    <w:rsid w:val="00250EDB"/>
    <w:rsid w:val="00251AFE"/>
    <w:rsid w:val="00252327"/>
    <w:rsid w:val="00252565"/>
    <w:rsid w:val="002527E5"/>
    <w:rsid w:val="0025295C"/>
    <w:rsid w:val="00252BDB"/>
    <w:rsid w:val="0025303C"/>
    <w:rsid w:val="0025360E"/>
    <w:rsid w:val="00253F83"/>
    <w:rsid w:val="002545BC"/>
    <w:rsid w:val="00254CE7"/>
    <w:rsid w:val="00254CF6"/>
    <w:rsid w:val="0025590C"/>
    <w:rsid w:val="00255C4E"/>
    <w:rsid w:val="00255D3E"/>
    <w:rsid w:val="00256082"/>
    <w:rsid w:val="00256C04"/>
    <w:rsid w:val="00256F73"/>
    <w:rsid w:val="0025763D"/>
    <w:rsid w:val="00257F37"/>
    <w:rsid w:val="00257F3D"/>
    <w:rsid w:val="002601D6"/>
    <w:rsid w:val="002611A2"/>
    <w:rsid w:val="00261280"/>
    <w:rsid w:val="00261345"/>
    <w:rsid w:val="002616EE"/>
    <w:rsid w:val="0026173E"/>
    <w:rsid w:val="00261AF5"/>
    <w:rsid w:val="00261F95"/>
    <w:rsid w:val="002634CA"/>
    <w:rsid w:val="00263BB9"/>
    <w:rsid w:val="00263C38"/>
    <w:rsid w:val="002640F6"/>
    <w:rsid w:val="002642C2"/>
    <w:rsid w:val="002644F9"/>
    <w:rsid w:val="002646A0"/>
    <w:rsid w:val="002648B8"/>
    <w:rsid w:val="00264916"/>
    <w:rsid w:val="00264DFC"/>
    <w:rsid w:val="002652B8"/>
    <w:rsid w:val="0026538A"/>
    <w:rsid w:val="00265979"/>
    <w:rsid w:val="00265F09"/>
    <w:rsid w:val="002669D7"/>
    <w:rsid w:val="00266C83"/>
    <w:rsid w:val="00266C8B"/>
    <w:rsid w:val="002675DC"/>
    <w:rsid w:val="0026774D"/>
    <w:rsid w:val="00267A30"/>
    <w:rsid w:val="00270707"/>
    <w:rsid w:val="00270713"/>
    <w:rsid w:val="00270811"/>
    <w:rsid w:val="00271219"/>
    <w:rsid w:val="0027159C"/>
    <w:rsid w:val="00271A01"/>
    <w:rsid w:val="00271E74"/>
    <w:rsid w:val="00272014"/>
    <w:rsid w:val="00272A78"/>
    <w:rsid w:val="00272B2E"/>
    <w:rsid w:val="00273676"/>
    <w:rsid w:val="002737A7"/>
    <w:rsid w:val="00273EA9"/>
    <w:rsid w:val="00274268"/>
    <w:rsid w:val="00274329"/>
    <w:rsid w:val="00274D31"/>
    <w:rsid w:val="00275330"/>
    <w:rsid w:val="002753CF"/>
    <w:rsid w:val="0027570A"/>
    <w:rsid w:val="00275AC0"/>
    <w:rsid w:val="00275DC8"/>
    <w:rsid w:val="0027644D"/>
    <w:rsid w:val="0027654B"/>
    <w:rsid w:val="002766A1"/>
    <w:rsid w:val="00276B33"/>
    <w:rsid w:val="00277C8A"/>
    <w:rsid w:val="00277F14"/>
    <w:rsid w:val="0028079E"/>
    <w:rsid w:val="002821AD"/>
    <w:rsid w:val="00282B7A"/>
    <w:rsid w:val="002839D9"/>
    <w:rsid w:val="00283D5B"/>
    <w:rsid w:val="00283F7C"/>
    <w:rsid w:val="00284505"/>
    <w:rsid w:val="00284874"/>
    <w:rsid w:val="00284ADC"/>
    <w:rsid w:val="00284DB7"/>
    <w:rsid w:val="0028542A"/>
    <w:rsid w:val="00285F2F"/>
    <w:rsid w:val="002868C5"/>
    <w:rsid w:val="00286ABC"/>
    <w:rsid w:val="00287231"/>
    <w:rsid w:val="00287361"/>
    <w:rsid w:val="00290726"/>
    <w:rsid w:val="00291053"/>
    <w:rsid w:val="00291078"/>
    <w:rsid w:val="0029180E"/>
    <w:rsid w:val="00291B5E"/>
    <w:rsid w:val="00291DFA"/>
    <w:rsid w:val="00291FF8"/>
    <w:rsid w:val="0029268F"/>
    <w:rsid w:val="00292CD4"/>
    <w:rsid w:val="00292EAA"/>
    <w:rsid w:val="00293C39"/>
    <w:rsid w:val="00293F1F"/>
    <w:rsid w:val="0029429D"/>
    <w:rsid w:val="00294A6E"/>
    <w:rsid w:val="00294BA3"/>
    <w:rsid w:val="00294CA2"/>
    <w:rsid w:val="00295ADA"/>
    <w:rsid w:val="00295E5E"/>
    <w:rsid w:val="002962BA"/>
    <w:rsid w:val="0029644C"/>
    <w:rsid w:val="00296833"/>
    <w:rsid w:val="00296C0E"/>
    <w:rsid w:val="00296D6D"/>
    <w:rsid w:val="00296E51"/>
    <w:rsid w:val="0029700D"/>
    <w:rsid w:val="00297101"/>
    <w:rsid w:val="00297353"/>
    <w:rsid w:val="0029735C"/>
    <w:rsid w:val="00297600"/>
    <w:rsid w:val="0029799D"/>
    <w:rsid w:val="002979E7"/>
    <w:rsid w:val="00297C78"/>
    <w:rsid w:val="002A00BC"/>
    <w:rsid w:val="002A012C"/>
    <w:rsid w:val="002A0207"/>
    <w:rsid w:val="002A0431"/>
    <w:rsid w:val="002A051E"/>
    <w:rsid w:val="002A09C1"/>
    <w:rsid w:val="002A1034"/>
    <w:rsid w:val="002A1074"/>
    <w:rsid w:val="002A122B"/>
    <w:rsid w:val="002A1B17"/>
    <w:rsid w:val="002A1E29"/>
    <w:rsid w:val="002A1FB6"/>
    <w:rsid w:val="002A2262"/>
    <w:rsid w:val="002A262E"/>
    <w:rsid w:val="002A29AB"/>
    <w:rsid w:val="002A2C24"/>
    <w:rsid w:val="002A341D"/>
    <w:rsid w:val="002A3A64"/>
    <w:rsid w:val="002A4347"/>
    <w:rsid w:val="002A4576"/>
    <w:rsid w:val="002A4DAB"/>
    <w:rsid w:val="002A4F06"/>
    <w:rsid w:val="002A560B"/>
    <w:rsid w:val="002A5906"/>
    <w:rsid w:val="002A597B"/>
    <w:rsid w:val="002A5D98"/>
    <w:rsid w:val="002A6427"/>
    <w:rsid w:val="002A73B5"/>
    <w:rsid w:val="002A7633"/>
    <w:rsid w:val="002A7B0E"/>
    <w:rsid w:val="002A7D0B"/>
    <w:rsid w:val="002B0DF0"/>
    <w:rsid w:val="002B0FB6"/>
    <w:rsid w:val="002B1220"/>
    <w:rsid w:val="002B1DB6"/>
    <w:rsid w:val="002B1DFB"/>
    <w:rsid w:val="002B217C"/>
    <w:rsid w:val="002B21EA"/>
    <w:rsid w:val="002B2456"/>
    <w:rsid w:val="002B2594"/>
    <w:rsid w:val="002B2CC1"/>
    <w:rsid w:val="002B3E0D"/>
    <w:rsid w:val="002B418F"/>
    <w:rsid w:val="002B4971"/>
    <w:rsid w:val="002B5107"/>
    <w:rsid w:val="002B585F"/>
    <w:rsid w:val="002B5D16"/>
    <w:rsid w:val="002B5F7F"/>
    <w:rsid w:val="002B6558"/>
    <w:rsid w:val="002B6772"/>
    <w:rsid w:val="002B7234"/>
    <w:rsid w:val="002B761B"/>
    <w:rsid w:val="002B7CCB"/>
    <w:rsid w:val="002C0083"/>
    <w:rsid w:val="002C0EA3"/>
    <w:rsid w:val="002C1199"/>
    <w:rsid w:val="002C1340"/>
    <w:rsid w:val="002C181F"/>
    <w:rsid w:val="002C1ED4"/>
    <w:rsid w:val="002C26B2"/>
    <w:rsid w:val="002C3019"/>
    <w:rsid w:val="002C3222"/>
    <w:rsid w:val="002C32BB"/>
    <w:rsid w:val="002C3BE3"/>
    <w:rsid w:val="002C51A7"/>
    <w:rsid w:val="002C5464"/>
    <w:rsid w:val="002C5915"/>
    <w:rsid w:val="002C5DAA"/>
    <w:rsid w:val="002C730A"/>
    <w:rsid w:val="002C7A01"/>
    <w:rsid w:val="002C7C53"/>
    <w:rsid w:val="002C7F25"/>
    <w:rsid w:val="002D0052"/>
    <w:rsid w:val="002D05D6"/>
    <w:rsid w:val="002D13ED"/>
    <w:rsid w:val="002D199C"/>
    <w:rsid w:val="002D2381"/>
    <w:rsid w:val="002D25A1"/>
    <w:rsid w:val="002D2993"/>
    <w:rsid w:val="002D3218"/>
    <w:rsid w:val="002D364A"/>
    <w:rsid w:val="002D3B6B"/>
    <w:rsid w:val="002D40BD"/>
    <w:rsid w:val="002D44AF"/>
    <w:rsid w:val="002D4A38"/>
    <w:rsid w:val="002D4A89"/>
    <w:rsid w:val="002D4E8E"/>
    <w:rsid w:val="002D53A8"/>
    <w:rsid w:val="002D6FCB"/>
    <w:rsid w:val="002D713F"/>
    <w:rsid w:val="002D743B"/>
    <w:rsid w:val="002D7B7A"/>
    <w:rsid w:val="002E087F"/>
    <w:rsid w:val="002E0BA7"/>
    <w:rsid w:val="002E0BF6"/>
    <w:rsid w:val="002E1255"/>
    <w:rsid w:val="002E1417"/>
    <w:rsid w:val="002E1486"/>
    <w:rsid w:val="002E180C"/>
    <w:rsid w:val="002E1D78"/>
    <w:rsid w:val="002E1D7D"/>
    <w:rsid w:val="002E24F5"/>
    <w:rsid w:val="002E2A26"/>
    <w:rsid w:val="002E321B"/>
    <w:rsid w:val="002E3433"/>
    <w:rsid w:val="002E402A"/>
    <w:rsid w:val="002E4223"/>
    <w:rsid w:val="002E4CA7"/>
    <w:rsid w:val="002E5284"/>
    <w:rsid w:val="002E5321"/>
    <w:rsid w:val="002E5B06"/>
    <w:rsid w:val="002E5CDD"/>
    <w:rsid w:val="002E5FFA"/>
    <w:rsid w:val="002E6D6F"/>
    <w:rsid w:val="002E7483"/>
    <w:rsid w:val="002E74CB"/>
    <w:rsid w:val="002F0F93"/>
    <w:rsid w:val="002F128F"/>
    <w:rsid w:val="002F1328"/>
    <w:rsid w:val="002F16FF"/>
    <w:rsid w:val="002F1D2B"/>
    <w:rsid w:val="002F226C"/>
    <w:rsid w:val="002F27F6"/>
    <w:rsid w:val="002F2E1E"/>
    <w:rsid w:val="002F3F1C"/>
    <w:rsid w:val="002F3F7D"/>
    <w:rsid w:val="002F4167"/>
    <w:rsid w:val="002F4A61"/>
    <w:rsid w:val="002F4CD1"/>
    <w:rsid w:val="002F5DF2"/>
    <w:rsid w:val="002F6060"/>
    <w:rsid w:val="002F62E6"/>
    <w:rsid w:val="002F6984"/>
    <w:rsid w:val="002F6B4F"/>
    <w:rsid w:val="0030042B"/>
    <w:rsid w:val="00300756"/>
    <w:rsid w:val="00300A47"/>
    <w:rsid w:val="003014F4"/>
    <w:rsid w:val="0030194B"/>
    <w:rsid w:val="00301B91"/>
    <w:rsid w:val="00301ED5"/>
    <w:rsid w:val="00301F42"/>
    <w:rsid w:val="00302D7C"/>
    <w:rsid w:val="00302D83"/>
    <w:rsid w:val="0030318C"/>
    <w:rsid w:val="00303AD8"/>
    <w:rsid w:val="00303D43"/>
    <w:rsid w:val="00303F50"/>
    <w:rsid w:val="0030499E"/>
    <w:rsid w:val="00304ADB"/>
    <w:rsid w:val="00304C3C"/>
    <w:rsid w:val="00304FC6"/>
    <w:rsid w:val="003050FB"/>
    <w:rsid w:val="0030524D"/>
    <w:rsid w:val="00305F05"/>
    <w:rsid w:val="00305F71"/>
    <w:rsid w:val="003060D6"/>
    <w:rsid w:val="00306A5C"/>
    <w:rsid w:val="00306C33"/>
    <w:rsid w:val="00307120"/>
    <w:rsid w:val="003071C5"/>
    <w:rsid w:val="003103D0"/>
    <w:rsid w:val="003107C4"/>
    <w:rsid w:val="00311865"/>
    <w:rsid w:val="00311D8B"/>
    <w:rsid w:val="00311F94"/>
    <w:rsid w:val="003120BF"/>
    <w:rsid w:val="00312CDC"/>
    <w:rsid w:val="00312F33"/>
    <w:rsid w:val="00312FF6"/>
    <w:rsid w:val="00313558"/>
    <w:rsid w:val="003136F0"/>
    <w:rsid w:val="00313F9C"/>
    <w:rsid w:val="00314D7E"/>
    <w:rsid w:val="00314E2B"/>
    <w:rsid w:val="003152D3"/>
    <w:rsid w:val="003155D8"/>
    <w:rsid w:val="003159D4"/>
    <w:rsid w:val="00315D65"/>
    <w:rsid w:val="0031601B"/>
    <w:rsid w:val="003164D5"/>
    <w:rsid w:val="00316F8B"/>
    <w:rsid w:val="00316FCE"/>
    <w:rsid w:val="0031711F"/>
    <w:rsid w:val="00317B7D"/>
    <w:rsid w:val="00317C78"/>
    <w:rsid w:val="00320126"/>
    <w:rsid w:val="003206AD"/>
    <w:rsid w:val="00320AE0"/>
    <w:rsid w:val="00321980"/>
    <w:rsid w:val="00321A27"/>
    <w:rsid w:val="00321D03"/>
    <w:rsid w:val="003223B9"/>
    <w:rsid w:val="003228B2"/>
    <w:rsid w:val="00322A1B"/>
    <w:rsid w:val="00322AA6"/>
    <w:rsid w:val="00322D0D"/>
    <w:rsid w:val="00322D8F"/>
    <w:rsid w:val="003235A1"/>
    <w:rsid w:val="003244CD"/>
    <w:rsid w:val="00324615"/>
    <w:rsid w:val="0032478A"/>
    <w:rsid w:val="00324A20"/>
    <w:rsid w:val="00324D18"/>
    <w:rsid w:val="00324EB9"/>
    <w:rsid w:val="0032557D"/>
    <w:rsid w:val="0032589C"/>
    <w:rsid w:val="00325DD6"/>
    <w:rsid w:val="00326DAC"/>
    <w:rsid w:val="00327387"/>
    <w:rsid w:val="00327498"/>
    <w:rsid w:val="003307F9"/>
    <w:rsid w:val="00330FA6"/>
    <w:rsid w:val="0033109D"/>
    <w:rsid w:val="00331809"/>
    <w:rsid w:val="00331BA3"/>
    <w:rsid w:val="00332DDD"/>
    <w:rsid w:val="00333514"/>
    <w:rsid w:val="00333711"/>
    <w:rsid w:val="00334060"/>
    <w:rsid w:val="0033415A"/>
    <w:rsid w:val="0033432C"/>
    <w:rsid w:val="0033452B"/>
    <w:rsid w:val="00334C27"/>
    <w:rsid w:val="00334C76"/>
    <w:rsid w:val="0033548D"/>
    <w:rsid w:val="00335506"/>
    <w:rsid w:val="003355AE"/>
    <w:rsid w:val="00335AE0"/>
    <w:rsid w:val="00335F71"/>
    <w:rsid w:val="003361FB"/>
    <w:rsid w:val="0033661E"/>
    <w:rsid w:val="00337E50"/>
    <w:rsid w:val="0034013B"/>
    <w:rsid w:val="00340E4F"/>
    <w:rsid w:val="00340ECD"/>
    <w:rsid w:val="0034146E"/>
    <w:rsid w:val="00341DC3"/>
    <w:rsid w:val="0034282B"/>
    <w:rsid w:val="00343108"/>
    <w:rsid w:val="00343BA8"/>
    <w:rsid w:val="00344262"/>
    <w:rsid w:val="00344881"/>
    <w:rsid w:val="00345DD5"/>
    <w:rsid w:val="003460FD"/>
    <w:rsid w:val="00346172"/>
    <w:rsid w:val="003461A3"/>
    <w:rsid w:val="00346360"/>
    <w:rsid w:val="00346B47"/>
    <w:rsid w:val="0034788D"/>
    <w:rsid w:val="00347FF6"/>
    <w:rsid w:val="003500C2"/>
    <w:rsid w:val="003502DD"/>
    <w:rsid w:val="003507CE"/>
    <w:rsid w:val="00350BAE"/>
    <w:rsid w:val="003513EE"/>
    <w:rsid w:val="00351938"/>
    <w:rsid w:val="00351952"/>
    <w:rsid w:val="00351D47"/>
    <w:rsid w:val="003526A1"/>
    <w:rsid w:val="00352AE4"/>
    <w:rsid w:val="00354412"/>
    <w:rsid w:val="00354D37"/>
    <w:rsid w:val="00354E45"/>
    <w:rsid w:val="00355965"/>
    <w:rsid w:val="00355BEA"/>
    <w:rsid w:val="00355D46"/>
    <w:rsid w:val="00355D5D"/>
    <w:rsid w:val="003562E9"/>
    <w:rsid w:val="0035655A"/>
    <w:rsid w:val="00356568"/>
    <w:rsid w:val="003567FE"/>
    <w:rsid w:val="00356A0A"/>
    <w:rsid w:val="0035714F"/>
    <w:rsid w:val="0035742A"/>
    <w:rsid w:val="003577E2"/>
    <w:rsid w:val="003578BF"/>
    <w:rsid w:val="003579EA"/>
    <w:rsid w:val="00357BF5"/>
    <w:rsid w:val="003609FE"/>
    <w:rsid w:val="00360DF4"/>
    <w:rsid w:val="00360F95"/>
    <w:rsid w:val="003610B1"/>
    <w:rsid w:val="00361C12"/>
    <w:rsid w:val="00361C36"/>
    <w:rsid w:val="00361FE6"/>
    <w:rsid w:val="0036287D"/>
    <w:rsid w:val="003629A9"/>
    <w:rsid w:val="003631B2"/>
    <w:rsid w:val="00363270"/>
    <w:rsid w:val="00363ABF"/>
    <w:rsid w:val="0036496F"/>
    <w:rsid w:val="00365310"/>
    <w:rsid w:val="00365659"/>
    <w:rsid w:val="003658E9"/>
    <w:rsid w:val="00365CDE"/>
    <w:rsid w:val="00365FDD"/>
    <w:rsid w:val="003662CF"/>
    <w:rsid w:val="003662ED"/>
    <w:rsid w:val="00366728"/>
    <w:rsid w:val="00366FF7"/>
    <w:rsid w:val="0036792F"/>
    <w:rsid w:val="00370182"/>
    <w:rsid w:val="0037022A"/>
    <w:rsid w:val="0037044B"/>
    <w:rsid w:val="00370644"/>
    <w:rsid w:val="003712F7"/>
    <w:rsid w:val="0037146B"/>
    <w:rsid w:val="00371489"/>
    <w:rsid w:val="00371718"/>
    <w:rsid w:val="0037198E"/>
    <w:rsid w:val="00371C24"/>
    <w:rsid w:val="00371C7D"/>
    <w:rsid w:val="003725D3"/>
    <w:rsid w:val="00372766"/>
    <w:rsid w:val="0037276C"/>
    <w:rsid w:val="00372BA2"/>
    <w:rsid w:val="00372E10"/>
    <w:rsid w:val="003734FF"/>
    <w:rsid w:val="0037372D"/>
    <w:rsid w:val="00374140"/>
    <w:rsid w:val="00374DE5"/>
    <w:rsid w:val="00374E8C"/>
    <w:rsid w:val="00375AA5"/>
    <w:rsid w:val="00375ADE"/>
    <w:rsid w:val="003762AD"/>
    <w:rsid w:val="003767B9"/>
    <w:rsid w:val="0037689C"/>
    <w:rsid w:val="0037698E"/>
    <w:rsid w:val="003773EE"/>
    <w:rsid w:val="0037789F"/>
    <w:rsid w:val="00380131"/>
    <w:rsid w:val="0038077C"/>
    <w:rsid w:val="0038094A"/>
    <w:rsid w:val="0038099A"/>
    <w:rsid w:val="00380A1C"/>
    <w:rsid w:val="00380B2A"/>
    <w:rsid w:val="00380E5D"/>
    <w:rsid w:val="003813B6"/>
    <w:rsid w:val="0038152B"/>
    <w:rsid w:val="00381887"/>
    <w:rsid w:val="00382527"/>
    <w:rsid w:val="003827B5"/>
    <w:rsid w:val="00382EB9"/>
    <w:rsid w:val="00383654"/>
    <w:rsid w:val="003836C8"/>
    <w:rsid w:val="0038398D"/>
    <w:rsid w:val="003846A2"/>
    <w:rsid w:val="0038472D"/>
    <w:rsid w:val="0038527E"/>
    <w:rsid w:val="0038537A"/>
    <w:rsid w:val="00385F0F"/>
    <w:rsid w:val="0038601F"/>
    <w:rsid w:val="003863C1"/>
    <w:rsid w:val="00386A0E"/>
    <w:rsid w:val="0039003D"/>
    <w:rsid w:val="00390073"/>
    <w:rsid w:val="00390C17"/>
    <w:rsid w:val="00390C4B"/>
    <w:rsid w:val="00390EF7"/>
    <w:rsid w:val="00391062"/>
    <w:rsid w:val="003910B9"/>
    <w:rsid w:val="003914E0"/>
    <w:rsid w:val="00391B3E"/>
    <w:rsid w:val="00391DC1"/>
    <w:rsid w:val="00391FAC"/>
    <w:rsid w:val="0039212A"/>
    <w:rsid w:val="0039238C"/>
    <w:rsid w:val="0039263F"/>
    <w:rsid w:val="00392B30"/>
    <w:rsid w:val="00393010"/>
    <w:rsid w:val="0039328A"/>
    <w:rsid w:val="003936FC"/>
    <w:rsid w:val="003941BE"/>
    <w:rsid w:val="00394645"/>
    <w:rsid w:val="0039469C"/>
    <w:rsid w:val="00394B9B"/>
    <w:rsid w:val="003951EC"/>
    <w:rsid w:val="00395CA3"/>
    <w:rsid w:val="0039632D"/>
    <w:rsid w:val="00396583"/>
    <w:rsid w:val="00396DBE"/>
    <w:rsid w:val="00397039"/>
    <w:rsid w:val="003973C7"/>
    <w:rsid w:val="00397CFF"/>
    <w:rsid w:val="003A08E4"/>
    <w:rsid w:val="003A0BBD"/>
    <w:rsid w:val="003A0D50"/>
    <w:rsid w:val="003A11A2"/>
    <w:rsid w:val="003A1261"/>
    <w:rsid w:val="003A175C"/>
    <w:rsid w:val="003A245F"/>
    <w:rsid w:val="003A298B"/>
    <w:rsid w:val="003A35DE"/>
    <w:rsid w:val="003A383C"/>
    <w:rsid w:val="003A4C66"/>
    <w:rsid w:val="003A4D23"/>
    <w:rsid w:val="003A57F9"/>
    <w:rsid w:val="003A5CF8"/>
    <w:rsid w:val="003A5D30"/>
    <w:rsid w:val="003A6882"/>
    <w:rsid w:val="003A760A"/>
    <w:rsid w:val="003A7B0E"/>
    <w:rsid w:val="003B0471"/>
    <w:rsid w:val="003B1044"/>
    <w:rsid w:val="003B1838"/>
    <w:rsid w:val="003B1D74"/>
    <w:rsid w:val="003B1F20"/>
    <w:rsid w:val="003B1FB3"/>
    <w:rsid w:val="003B280B"/>
    <w:rsid w:val="003B28A2"/>
    <w:rsid w:val="003B2CC7"/>
    <w:rsid w:val="003B2E0F"/>
    <w:rsid w:val="003B30DA"/>
    <w:rsid w:val="003B33A9"/>
    <w:rsid w:val="003B3A74"/>
    <w:rsid w:val="003B3A8D"/>
    <w:rsid w:val="003B3AC3"/>
    <w:rsid w:val="003B3BBA"/>
    <w:rsid w:val="003B3CB4"/>
    <w:rsid w:val="003B3F0A"/>
    <w:rsid w:val="003B43F6"/>
    <w:rsid w:val="003B4D5F"/>
    <w:rsid w:val="003B5F19"/>
    <w:rsid w:val="003B5F88"/>
    <w:rsid w:val="003B6335"/>
    <w:rsid w:val="003B66A6"/>
    <w:rsid w:val="003B6C02"/>
    <w:rsid w:val="003B6D7C"/>
    <w:rsid w:val="003B7A4C"/>
    <w:rsid w:val="003C00C8"/>
    <w:rsid w:val="003C114B"/>
    <w:rsid w:val="003C131D"/>
    <w:rsid w:val="003C137B"/>
    <w:rsid w:val="003C139D"/>
    <w:rsid w:val="003C14D6"/>
    <w:rsid w:val="003C15A9"/>
    <w:rsid w:val="003C25C6"/>
    <w:rsid w:val="003C2720"/>
    <w:rsid w:val="003C30D9"/>
    <w:rsid w:val="003C31E6"/>
    <w:rsid w:val="003C39E3"/>
    <w:rsid w:val="003C3C82"/>
    <w:rsid w:val="003C3CAC"/>
    <w:rsid w:val="003C40D5"/>
    <w:rsid w:val="003C61D7"/>
    <w:rsid w:val="003C6923"/>
    <w:rsid w:val="003C6D9B"/>
    <w:rsid w:val="003C6F7D"/>
    <w:rsid w:val="003C733E"/>
    <w:rsid w:val="003C7743"/>
    <w:rsid w:val="003C7915"/>
    <w:rsid w:val="003D02BB"/>
    <w:rsid w:val="003D0641"/>
    <w:rsid w:val="003D11F6"/>
    <w:rsid w:val="003D13C5"/>
    <w:rsid w:val="003D1827"/>
    <w:rsid w:val="003D1B94"/>
    <w:rsid w:val="003D1E28"/>
    <w:rsid w:val="003D2A54"/>
    <w:rsid w:val="003D3D7A"/>
    <w:rsid w:val="003D3DF9"/>
    <w:rsid w:val="003D4D25"/>
    <w:rsid w:val="003D50F5"/>
    <w:rsid w:val="003D5831"/>
    <w:rsid w:val="003D5CE8"/>
    <w:rsid w:val="003D5D3E"/>
    <w:rsid w:val="003D6195"/>
    <w:rsid w:val="003D6849"/>
    <w:rsid w:val="003D68A9"/>
    <w:rsid w:val="003D6985"/>
    <w:rsid w:val="003D6C1B"/>
    <w:rsid w:val="003D6EEE"/>
    <w:rsid w:val="003D771B"/>
    <w:rsid w:val="003D7B8A"/>
    <w:rsid w:val="003D7D1F"/>
    <w:rsid w:val="003E03D4"/>
    <w:rsid w:val="003E04BD"/>
    <w:rsid w:val="003E09B2"/>
    <w:rsid w:val="003E11A6"/>
    <w:rsid w:val="003E1295"/>
    <w:rsid w:val="003E143D"/>
    <w:rsid w:val="003E20E7"/>
    <w:rsid w:val="003E2CE9"/>
    <w:rsid w:val="003E2EA6"/>
    <w:rsid w:val="003E41A3"/>
    <w:rsid w:val="003E440A"/>
    <w:rsid w:val="003E4422"/>
    <w:rsid w:val="003E45B3"/>
    <w:rsid w:val="003E478A"/>
    <w:rsid w:val="003E47F3"/>
    <w:rsid w:val="003E5C14"/>
    <w:rsid w:val="003E6192"/>
    <w:rsid w:val="003E7150"/>
    <w:rsid w:val="003E7FD5"/>
    <w:rsid w:val="003F02F2"/>
    <w:rsid w:val="003F0CE9"/>
    <w:rsid w:val="003F0E74"/>
    <w:rsid w:val="003F159D"/>
    <w:rsid w:val="003F1932"/>
    <w:rsid w:val="003F207B"/>
    <w:rsid w:val="003F241A"/>
    <w:rsid w:val="003F2BD8"/>
    <w:rsid w:val="003F30DE"/>
    <w:rsid w:val="003F3214"/>
    <w:rsid w:val="003F3447"/>
    <w:rsid w:val="003F3EA6"/>
    <w:rsid w:val="003F4503"/>
    <w:rsid w:val="003F4515"/>
    <w:rsid w:val="003F5218"/>
    <w:rsid w:val="003F5FD6"/>
    <w:rsid w:val="003F6103"/>
    <w:rsid w:val="003F65E0"/>
    <w:rsid w:val="003F6B92"/>
    <w:rsid w:val="003F6D7E"/>
    <w:rsid w:val="003F74D8"/>
    <w:rsid w:val="003F77A2"/>
    <w:rsid w:val="003F7989"/>
    <w:rsid w:val="00400257"/>
    <w:rsid w:val="004003CD"/>
    <w:rsid w:val="00400EEB"/>
    <w:rsid w:val="004012A9"/>
    <w:rsid w:val="00401CE2"/>
    <w:rsid w:val="00402671"/>
    <w:rsid w:val="0040270B"/>
    <w:rsid w:val="00402D72"/>
    <w:rsid w:val="00403671"/>
    <w:rsid w:val="004036FB"/>
    <w:rsid w:val="00403B0C"/>
    <w:rsid w:val="00403EE5"/>
    <w:rsid w:val="00403FDB"/>
    <w:rsid w:val="004040E7"/>
    <w:rsid w:val="0040529E"/>
    <w:rsid w:val="004057A9"/>
    <w:rsid w:val="004057F7"/>
    <w:rsid w:val="00405A80"/>
    <w:rsid w:val="00405C0D"/>
    <w:rsid w:val="00405FE3"/>
    <w:rsid w:val="00406575"/>
    <w:rsid w:val="00406E54"/>
    <w:rsid w:val="00407355"/>
    <w:rsid w:val="004073BB"/>
    <w:rsid w:val="004074B2"/>
    <w:rsid w:val="00407AEF"/>
    <w:rsid w:val="00407F88"/>
    <w:rsid w:val="00407FB1"/>
    <w:rsid w:val="004103FA"/>
    <w:rsid w:val="00410704"/>
    <w:rsid w:val="004110BB"/>
    <w:rsid w:val="00411123"/>
    <w:rsid w:val="00411F8E"/>
    <w:rsid w:val="0041252A"/>
    <w:rsid w:val="0041267F"/>
    <w:rsid w:val="004135FB"/>
    <w:rsid w:val="00413B3B"/>
    <w:rsid w:val="0041487C"/>
    <w:rsid w:val="00414BF7"/>
    <w:rsid w:val="00415A67"/>
    <w:rsid w:val="004172F4"/>
    <w:rsid w:val="00417ADB"/>
    <w:rsid w:val="004202E2"/>
    <w:rsid w:val="004206B1"/>
    <w:rsid w:val="00420A8A"/>
    <w:rsid w:val="00420FBF"/>
    <w:rsid w:val="00421CD2"/>
    <w:rsid w:val="004221B5"/>
    <w:rsid w:val="00422200"/>
    <w:rsid w:val="00422F52"/>
    <w:rsid w:val="0042369D"/>
    <w:rsid w:val="00424E90"/>
    <w:rsid w:val="00425CF4"/>
    <w:rsid w:val="004261A0"/>
    <w:rsid w:val="00426200"/>
    <w:rsid w:val="004264B8"/>
    <w:rsid w:val="00426539"/>
    <w:rsid w:val="004266EF"/>
    <w:rsid w:val="00426AD9"/>
    <w:rsid w:val="00426C1E"/>
    <w:rsid w:val="00426D15"/>
    <w:rsid w:val="004273D6"/>
    <w:rsid w:val="004274CB"/>
    <w:rsid w:val="004275CB"/>
    <w:rsid w:val="00427639"/>
    <w:rsid w:val="0042768F"/>
    <w:rsid w:val="0043043C"/>
    <w:rsid w:val="00430652"/>
    <w:rsid w:val="00430CE4"/>
    <w:rsid w:val="0043117C"/>
    <w:rsid w:val="00432464"/>
    <w:rsid w:val="004324BE"/>
    <w:rsid w:val="00432C0E"/>
    <w:rsid w:val="0043358F"/>
    <w:rsid w:val="004339A6"/>
    <w:rsid w:val="00434652"/>
    <w:rsid w:val="00434A52"/>
    <w:rsid w:val="0043516B"/>
    <w:rsid w:val="00435A5A"/>
    <w:rsid w:val="00435AE7"/>
    <w:rsid w:val="00435B8E"/>
    <w:rsid w:val="00435BC8"/>
    <w:rsid w:val="00436629"/>
    <w:rsid w:val="004367A6"/>
    <w:rsid w:val="00437EA0"/>
    <w:rsid w:val="00440881"/>
    <w:rsid w:val="00441980"/>
    <w:rsid w:val="00441A76"/>
    <w:rsid w:val="0044210F"/>
    <w:rsid w:val="004421AE"/>
    <w:rsid w:val="00442225"/>
    <w:rsid w:val="004424B1"/>
    <w:rsid w:val="004424C6"/>
    <w:rsid w:val="004428FA"/>
    <w:rsid w:val="00442AA8"/>
    <w:rsid w:val="00442C7A"/>
    <w:rsid w:val="00442D22"/>
    <w:rsid w:val="00442DE2"/>
    <w:rsid w:val="004430A6"/>
    <w:rsid w:val="004432E7"/>
    <w:rsid w:val="00444211"/>
    <w:rsid w:val="004442E3"/>
    <w:rsid w:val="00444359"/>
    <w:rsid w:val="0044460D"/>
    <w:rsid w:val="0044537F"/>
    <w:rsid w:val="004454E9"/>
    <w:rsid w:val="00445DDF"/>
    <w:rsid w:val="00446316"/>
    <w:rsid w:val="0044679B"/>
    <w:rsid w:val="00446CF4"/>
    <w:rsid w:val="00446FC1"/>
    <w:rsid w:val="00446FCB"/>
    <w:rsid w:val="004473D1"/>
    <w:rsid w:val="004478F5"/>
    <w:rsid w:val="00447E68"/>
    <w:rsid w:val="004514D2"/>
    <w:rsid w:val="004526E2"/>
    <w:rsid w:val="004529BC"/>
    <w:rsid w:val="00452C38"/>
    <w:rsid w:val="0045407E"/>
    <w:rsid w:val="004542D7"/>
    <w:rsid w:val="00454569"/>
    <w:rsid w:val="0045471B"/>
    <w:rsid w:val="00454A11"/>
    <w:rsid w:val="0045572D"/>
    <w:rsid w:val="004557E3"/>
    <w:rsid w:val="00455BEC"/>
    <w:rsid w:val="00456364"/>
    <w:rsid w:val="00456BFF"/>
    <w:rsid w:val="00457261"/>
    <w:rsid w:val="00457471"/>
    <w:rsid w:val="00457877"/>
    <w:rsid w:val="00457CAA"/>
    <w:rsid w:val="004604C5"/>
    <w:rsid w:val="00460987"/>
    <w:rsid w:val="004609EB"/>
    <w:rsid w:val="00460AD6"/>
    <w:rsid w:val="004615A7"/>
    <w:rsid w:val="00461B1F"/>
    <w:rsid w:val="00462324"/>
    <w:rsid w:val="00462D02"/>
    <w:rsid w:val="00463936"/>
    <w:rsid w:val="00463D62"/>
    <w:rsid w:val="00463FFA"/>
    <w:rsid w:val="0046402A"/>
    <w:rsid w:val="004645A9"/>
    <w:rsid w:val="004647CB"/>
    <w:rsid w:val="00464F22"/>
    <w:rsid w:val="00465B35"/>
    <w:rsid w:val="00465CED"/>
    <w:rsid w:val="004665AD"/>
    <w:rsid w:val="00466773"/>
    <w:rsid w:val="00466DEE"/>
    <w:rsid w:val="00466FC4"/>
    <w:rsid w:val="00467209"/>
    <w:rsid w:val="004673DB"/>
    <w:rsid w:val="00470591"/>
    <w:rsid w:val="004709BC"/>
    <w:rsid w:val="00470BEC"/>
    <w:rsid w:val="00470C08"/>
    <w:rsid w:val="004718EA"/>
    <w:rsid w:val="004719D8"/>
    <w:rsid w:val="0047204E"/>
    <w:rsid w:val="0047207B"/>
    <w:rsid w:val="004729F8"/>
    <w:rsid w:val="00473400"/>
    <w:rsid w:val="0047400B"/>
    <w:rsid w:val="004741F0"/>
    <w:rsid w:val="004745F4"/>
    <w:rsid w:val="004746DD"/>
    <w:rsid w:val="00474A72"/>
    <w:rsid w:val="00474E37"/>
    <w:rsid w:val="00475322"/>
    <w:rsid w:val="004757B9"/>
    <w:rsid w:val="004761B9"/>
    <w:rsid w:val="00476485"/>
    <w:rsid w:val="00476E82"/>
    <w:rsid w:val="004777FF"/>
    <w:rsid w:val="00477B87"/>
    <w:rsid w:val="00480729"/>
    <w:rsid w:val="004808DC"/>
    <w:rsid w:val="004808FF"/>
    <w:rsid w:val="00480AC7"/>
    <w:rsid w:val="00480C0F"/>
    <w:rsid w:val="00481432"/>
    <w:rsid w:val="004816ED"/>
    <w:rsid w:val="00481F29"/>
    <w:rsid w:val="004827BF"/>
    <w:rsid w:val="00483D06"/>
    <w:rsid w:val="00483DC2"/>
    <w:rsid w:val="004846A3"/>
    <w:rsid w:val="00484876"/>
    <w:rsid w:val="004849DA"/>
    <w:rsid w:val="00484B8B"/>
    <w:rsid w:val="00485040"/>
    <w:rsid w:val="004850B1"/>
    <w:rsid w:val="0048521B"/>
    <w:rsid w:val="004859AE"/>
    <w:rsid w:val="00485C4A"/>
    <w:rsid w:val="00486072"/>
    <w:rsid w:val="00486804"/>
    <w:rsid w:val="0048686D"/>
    <w:rsid w:val="00487D8B"/>
    <w:rsid w:val="004903EB"/>
    <w:rsid w:val="00490882"/>
    <w:rsid w:val="00491472"/>
    <w:rsid w:val="00491ADF"/>
    <w:rsid w:val="00491D76"/>
    <w:rsid w:val="004924B7"/>
    <w:rsid w:val="00492765"/>
    <w:rsid w:val="00492901"/>
    <w:rsid w:val="004929EF"/>
    <w:rsid w:val="00492C3E"/>
    <w:rsid w:val="00492D56"/>
    <w:rsid w:val="00492F65"/>
    <w:rsid w:val="004930B2"/>
    <w:rsid w:val="00493286"/>
    <w:rsid w:val="004935F9"/>
    <w:rsid w:val="00494023"/>
    <w:rsid w:val="004941EC"/>
    <w:rsid w:val="0049450C"/>
    <w:rsid w:val="00494CC6"/>
    <w:rsid w:val="00494E3C"/>
    <w:rsid w:val="004950F9"/>
    <w:rsid w:val="00496B43"/>
    <w:rsid w:val="00496E00"/>
    <w:rsid w:val="00496F12"/>
    <w:rsid w:val="004970DE"/>
    <w:rsid w:val="00497790"/>
    <w:rsid w:val="004977F9"/>
    <w:rsid w:val="00497B66"/>
    <w:rsid w:val="004A0B91"/>
    <w:rsid w:val="004A0F2D"/>
    <w:rsid w:val="004A154A"/>
    <w:rsid w:val="004A16A2"/>
    <w:rsid w:val="004A2B98"/>
    <w:rsid w:val="004A33FC"/>
    <w:rsid w:val="004A3FCF"/>
    <w:rsid w:val="004A55F8"/>
    <w:rsid w:val="004A638F"/>
    <w:rsid w:val="004A6571"/>
    <w:rsid w:val="004A719B"/>
    <w:rsid w:val="004A7797"/>
    <w:rsid w:val="004B064D"/>
    <w:rsid w:val="004B0E51"/>
    <w:rsid w:val="004B1041"/>
    <w:rsid w:val="004B1065"/>
    <w:rsid w:val="004B114E"/>
    <w:rsid w:val="004B12BF"/>
    <w:rsid w:val="004B1776"/>
    <w:rsid w:val="004B1FF9"/>
    <w:rsid w:val="004B3021"/>
    <w:rsid w:val="004B3135"/>
    <w:rsid w:val="004B3394"/>
    <w:rsid w:val="004B360E"/>
    <w:rsid w:val="004B37EE"/>
    <w:rsid w:val="004B3AB7"/>
    <w:rsid w:val="004B5305"/>
    <w:rsid w:val="004B53B7"/>
    <w:rsid w:val="004B559A"/>
    <w:rsid w:val="004B597E"/>
    <w:rsid w:val="004B5B7F"/>
    <w:rsid w:val="004B60B5"/>
    <w:rsid w:val="004B6120"/>
    <w:rsid w:val="004B71B4"/>
    <w:rsid w:val="004B71BF"/>
    <w:rsid w:val="004B73A9"/>
    <w:rsid w:val="004C0265"/>
    <w:rsid w:val="004C0453"/>
    <w:rsid w:val="004C0738"/>
    <w:rsid w:val="004C10A9"/>
    <w:rsid w:val="004C15B8"/>
    <w:rsid w:val="004C1644"/>
    <w:rsid w:val="004C1668"/>
    <w:rsid w:val="004C1A84"/>
    <w:rsid w:val="004C1AB8"/>
    <w:rsid w:val="004C1E2C"/>
    <w:rsid w:val="004C23F4"/>
    <w:rsid w:val="004C2B7E"/>
    <w:rsid w:val="004C2BAA"/>
    <w:rsid w:val="004C3028"/>
    <w:rsid w:val="004C3278"/>
    <w:rsid w:val="004C3374"/>
    <w:rsid w:val="004C3454"/>
    <w:rsid w:val="004C35CB"/>
    <w:rsid w:val="004C378C"/>
    <w:rsid w:val="004C3906"/>
    <w:rsid w:val="004C3BEC"/>
    <w:rsid w:val="004C47E8"/>
    <w:rsid w:val="004C4891"/>
    <w:rsid w:val="004C492F"/>
    <w:rsid w:val="004C4D59"/>
    <w:rsid w:val="004C5758"/>
    <w:rsid w:val="004C59DB"/>
    <w:rsid w:val="004C5D3C"/>
    <w:rsid w:val="004C5E90"/>
    <w:rsid w:val="004C5EA2"/>
    <w:rsid w:val="004C640C"/>
    <w:rsid w:val="004C66CB"/>
    <w:rsid w:val="004C71CD"/>
    <w:rsid w:val="004C781F"/>
    <w:rsid w:val="004C78ED"/>
    <w:rsid w:val="004D0455"/>
    <w:rsid w:val="004D0CB4"/>
    <w:rsid w:val="004D160E"/>
    <w:rsid w:val="004D17FD"/>
    <w:rsid w:val="004D19E4"/>
    <w:rsid w:val="004D1D1C"/>
    <w:rsid w:val="004D22EC"/>
    <w:rsid w:val="004D26D8"/>
    <w:rsid w:val="004D35E9"/>
    <w:rsid w:val="004D3687"/>
    <w:rsid w:val="004D3B4C"/>
    <w:rsid w:val="004D3C7D"/>
    <w:rsid w:val="004D3C80"/>
    <w:rsid w:val="004D40E8"/>
    <w:rsid w:val="004D4196"/>
    <w:rsid w:val="004D42D9"/>
    <w:rsid w:val="004D6846"/>
    <w:rsid w:val="004D6B1D"/>
    <w:rsid w:val="004D6BE0"/>
    <w:rsid w:val="004D6FF3"/>
    <w:rsid w:val="004D7C76"/>
    <w:rsid w:val="004E053B"/>
    <w:rsid w:val="004E08AF"/>
    <w:rsid w:val="004E0E36"/>
    <w:rsid w:val="004E109A"/>
    <w:rsid w:val="004E13B3"/>
    <w:rsid w:val="004E1FDC"/>
    <w:rsid w:val="004E292D"/>
    <w:rsid w:val="004E2EA9"/>
    <w:rsid w:val="004E337A"/>
    <w:rsid w:val="004E343C"/>
    <w:rsid w:val="004E3879"/>
    <w:rsid w:val="004E3B24"/>
    <w:rsid w:val="004E3C77"/>
    <w:rsid w:val="004E3CBD"/>
    <w:rsid w:val="004E4AC9"/>
    <w:rsid w:val="004E550B"/>
    <w:rsid w:val="004E5735"/>
    <w:rsid w:val="004E5805"/>
    <w:rsid w:val="004E5AE5"/>
    <w:rsid w:val="004E617A"/>
    <w:rsid w:val="004E6A90"/>
    <w:rsid w:val="004E6E58"/>
    <w:rsid w:val="004E6F84"/>
    <w:rsid w:val="004E76AF"/>
    <w:rsid w:val="004E7ADC"/>
    <w:rsid w:val="004E7EEA"/>
    <w:rsid w:val="004F02B0"/>
    <w:rsid w:val="004F04D4"/>
    <w:rsid w:val="004F0957"/>
    <w:rsid w:val="004F0A58"/>
    <w:rsid w:val="004F0CCD"/>
    <w:rsid w:val="004F0DDF"/>
    <w:rsid w:val="004F103D"/>
    <w:rsid w:val="004F17B6"/>
    <w:rsid w:val="004F1A19"/>
    <w:rsid w:val="004F1EB7"/>
    <w:rsid w:val="004F2391"/>
    <w:rsid w:val="004F2A4E"/>
    <w:rsid w:val="004F33F0"/>
    <w:rsid w:val="004F3A54"/>
    <w:rsid w:val="004F3D69"/>
    <w:rsid w:val="004F3D6F"/>
    <w:rsid w:val="004F44D7"/>
    <w:rsid w:val="004F48EA"/>
    <w:rsid w:val="004F4932"/>
    <w:rsid w:val="004F4C92"/>
    <w:rsid w:val="004F5068"/>
    <w:rsid w:val="004F5196"/>
    <w:rsid w:val="004F5D05"/>
    <w:rsid w:val="004F6258"/>
    <w:rsid w:val="004F7E07"/>
    <w:rsid w:val="004F7F19"/>
    <w:rsid w:val="00500105"/>
    <w:rsid w:val="0050025A"/>
    <w:rsid w:val="00500631"/>
    <w:rsid w:val="005012DC"/>
    <w:rsid w:val="00501462"/>
    <w:rsid w:val="005015B3"/>
    <w:rsid w:val="005015EB"/>
    <w:rsid w:val="0050191E"/>
    <w:rsid w:val="0050201C"/>
    <w:rsid w:val="005031D3"/>
    <w:rsid w:val="00503217"/>
    <w:rsid w:val="00503924"/>
    <w:rsid w:val="00503A4A"/>
    <w:rsid w:val="00503B1B"/>
    <w:rsid w:val="005047AD"/>
    <w:rsid w:val="00504971"/>
    <w:rsid w:val="00504E01"/>
    <w:rsid w:val="00506085"/>
    <w:rsid w:val="0050612C"/>
    <w:rsid w:val="0050736F"/>
    <w:rsid w:val="0050780D"/>
    <w:rsid w:val="0050792E"/>
    <w:rsid w:val="00507D2C"/>
    <w:rsid w:val="005102EB"/>
    <w:rsid w:val="00510F1E"/>
    <w:rsid w:val="0051100A"/>
    <w:rsid w:val="00511214"/>
    <w:rsid w:val="005118B2"/>
    <w:rsid w:val="00511A03"/>
    <w:rsid w:val="00511AE0"/>
    <w:rsid w:val="00511EF5"/>
    <w:rsid w:val="0051278F"/>
    <w:rsid w:val="0051363F"/>
    <w:rsid w:val="00513B94"/>
    <w:rsid w:val="00514404"/>
    <w:rsid w:val="00514B70"/>
    <w:rsid w:val="00514FEE"/>
    <w:rsid w:val="0051575F"/>
    <w:rsid w:val="0051594C"/>
    <w:rsid w:val="00515C57"/>
    <w:rsid w:val="00515E46"/>
    <w:rsid w:val="005162AF"/>
    <w:rsid w:val="005165EB"/>
    <w:rsid w:val="00516941"/>
    <w:rsid w:val="005169C8"/>
    <w:rsid w:val="00516EFB"/>
    <w:rsid w:val="00517BB9"/>
    <w:rsid w:val="00520402"/>
    <w:rsid w:val="005204F5"/>
    <w:rsid w:val="00520714"/>
    <w:rsid w:val="00520B67"/>
    <w:rsid w:val="00520C97"/>
    <w:rsid w:val="0052213C"/>
    <w:rsid w:val="0052232D"/>
    <w:rsid w:val="005228E7"/>
    <w:rsid w:val="00522D2A"/>
    <w:rsid w:val="00522E7C"/>
    <w:rsid w:val="00523140"/>
    <w:rsid w:val="005233D1"/>
    <w:rsid w:val="00523CF5"/>
    <w:rsid w:val="00524305"/>
    <w:rsid w:val="005244F6"/>
    <w:rsid w:val="00524596"/>
    <w:rsid w:val="00524A70"/>
    <w:rsid w:val="00524EAE"/>
    <w:rsid w:val="00526851"/>
    <w:rsid w:val="00526BFD"/>
    <w:rsid w:val="005271EF"/>
    <w:rsid w:val="00530760"/>
    <w:rsid w:val="00531220"/>
    <w:rsid w:val="00531AD2"/>
    <w:rsid w:val="0053222A"/>
    <w:rsid w:val="00532406"/>
    <w:rsid w:val="005324E9"/>
    <w:rsid w:val="00532530"/>
    <w:rsid w:val="005327FA"/>
    <w:rsid w:val="00533311"/>
    <w:rsid w:val="00533B1A"/>
    <w:rsid w:val="00533D14"/>
    <w:rsid w:val="00534487"/>
    <w:rsid w:val="00535217"/>
    <w:rsid w:val="0053559F"/>
    <w:rsid w:val="00535E4B"/>
    <w:rsid w:val="005362D5"/>
    <w:rsid w:val="0053650E"/>
    <w:rsid w:val="0053731A"/>
    <w:rsid w:val="005376D8"/>
    <w:rsid w:val="00537E74"/>
    <w:rsid w:val="00537F08"/>
    <w:rsid w:val="00540110"/>
    <w:rsid w:val="0054047C"/>
    <w:rsid w:val="005407A0"/>
    <w:rsid w:val="00540ED3"/>
    <w:rsid w:val="00541014"/>
    <w:rsid w:val="00541105"/>
    <w:rsid w:val="005416AD"/>
    <w:rsid w:val="0054177D"/>
    <w:rsid w:val="00541F8A"/>
    <w:rsid w:val="0054223E"/>
    <w:rsid w:val="0054252A"/>
    <w:rsid w:val="00542C27"/>
    <w:rsid w:val="00542CA6"/>
    <w:rsid w:val="00542E23"/>
    <w:rsid w:val="00543D6D"/>
    <w:rsid w:val="00543DF0"/>
    <w:rsid w:val="00544251"/>
    <w:rsid w:val="00544692"/>
    <w:rsid w:val="005447C7"/>
    <w:rsid w:val="00544902"/>
    <w:rsid w:val="005452D4"/>
    <w:rsid w:val="00546493"/>
    <w:rsid w:val="00546777"/>
    <w:rsid w:val="00546E44"/>
    <w:rsid w:val="00547989"/>
    <w:rsid w:val="00550A53"/>
    <w:rsid w:val="00550CF5"/>
    <w:rsid w:val="00550D70"/>
    <w:rsid w:val="00551273"/>
    <w:rsid w:val="0055147A"/>
    <w:rsid w:val="00551A19"/>
    <w:rsid w:val="00551B49"/>
    <w:rsid w:val="00551B51"/>
    <w:rsid w:val="00551E41"/>
    <w:rsid w:val="005521EE"/>
    <w:rsid w:val="0055257A"/>
    <w:rsid w:val="005535EA"/>
    <w:rsid w:val="00553C08"/>
    <w:rsid w:val="00553DC3"/>
    <w:rsid w:val="00553FDC"/>
    <w:rsid w:val="0055424A"/>
    <w:rsid w:val="00554252"/>
    <w:rsid w:val="005545D4"/>
    <w:rsid w:val="00554ED5"/>
    <w:rsid w:val="00554F6A"/>
    <w:rsid w:val="005554F8"/>
    <w:rsid w:val="005559D4"/>
    <w:rsid w:val="00556328"/>
    <w:rsid w:val="00556A49"/>
    <w:rsid w:val="00560223"/>
    <w:rsid w:val="00560786"/>
    <w:rsid w:val="005610D2"/>
    <w:rsid w:val="0056172D"/>
    <w:rsid w:val="005618BB"/>
    <w:rsid w:val="00562071"/>
    <w:rsid w:val="005626D6"/>
    <w:rsid w:val="005628E6"/>
    <w:rsid w:val="00562C29"/>
    <w:rsid w:val="00562E66"/>
    <w:rsid w:val="00563092"/>
    <w:rsid w:val="005633CE"/>
    <w:rsid w:val="0056379B"/>
    <w:rsid w:val="00564042"/>
    <w:rsid w:val="005641E8"/>
    <w:rsid w:val="00564607"/>
    <w:rsid w:val="0056486D"/>
    <w:rsid w:val="0056498C"/>
    <w:rsid w:val="00564B38"/>
    <w:rsid w:val="00564C14"/>
    <w:rsid w:val="00565227"/>
    <w:rsid w:val="00565502"/>
    <w:rsid w:val="00566085"/>
    <w:rsid w:val="0056628F"/>
    <w:rsid w:val="005665C9"/>
    <w:rsid w:val="00567708"/>
    <w:rsid w:val="00570C8E"/>
    <w:rsid w:val="00570F98"/>
    <w:rsid w:val="005714DD"/>
    <w:rsid w:val="0057172F"/>
    <w:rsid w:val="00571C8C"/>
    <w:rsid w:val="0057243E"/>
    <w:rsid w:val="005725C7"/>
    <w:rsid w:val="0057295E"/>
    <w:rsid w:val="005735FD"/>
    <w:rsid w:val="00574695"/>
    <w:rsid w:val="00575465"/>
    <w:rsid w:val="005763EF"/>
    <w:rsid w:val="005765B3"/>
    <w:rsid w:val="005766F1"/>
    <w:rsid w:val="005768A5"/>
    <w:rsid w:val="0057740D"/>
    <w:rsid w:val="0057779D"/>
    <w:rsid w:val="005778D4"/>
    <w:rsid w:val="005779D6"/>
    <w:rsid w:val="00577E9B"/>
    <w:rsid w:val="00580545"/>
    <w:rsid w:val="00581374"/>
    <w:rsid w:val="005817CC"/>
    <w:rsid w:val="00581A36"/>
    <w:rsid w:val="00581F91"/>
    <w:rsid w:val="00582128"/>
    <w:rsid w:val="00582808"/>
    <w:rsid w:val="00582834"/>
    <w:rsid w:val="00582AB9"/>
    <w:rsid w:val="00582AE3"/>
    <w:rsid w:val="00583489"/>
    <w:rsid w:val="005834AE"/>
    <w:rsid w:val="00583C47"/>
    <w:rsid w:val="00584173"/>
    <w:rsid w:val="00584457"/>
    <w:rsid w:val="00584D47"/>
    <w:rsid w:val="00584DCF"/>
    <w:rsid w:val="00585184"/>
    <w:rsid w:val="005852E9"/>
    <w:rsid w:val="00585757"/>
    <w:rsid w:val="00585C9B"/>
    <w:rsid w:val="00585E1D"/>
    <w:rsid w:val="005862B5"/>
    <w:rsid w:val="00586927"/>
    <w:rsid w:val="005869D2"/>
    <w:rsid w:val="00587563"/>
    <w:rsid w:val="00587753"/>
    <w:rsid w:val="0058784A"/>
    <w:rsid w:val="00587EAC"/>
    <w:rsid w:val="005904AE"/>
    <w:rsid w:val="0059050B"/>
    <w:rsid w:val="00590931"/>
    <w:rsid w:val="0059098C"/>
    <w:rsid w:val="005915A2"/>
    <w:rsid w:val="005921A1"/>
    <w:rsid w:val="005928DC"/>
    <w:rsid w:val="00592FD0"/>
    <w:rsid w:val="00593984"/>
    <w:rsid w:val="00593FC1"/>
    <w:rsid w:val="00594106"/>
    <w:rsid w:val="00594274"/>
    <w:rsid w:val="00594672"/>
    <w:rsid w:val="00594A33"/>
    <w:rsid w:val="0059508C"/>
    <w:rsid w:val="005951AD"/>
    <w:rsid w:val="00595700"/>
    <w:rsid w:val="005960B4"/>
    <w:rsid w:val="005960B5"/>
    <w:rsid w:val="005963D7"/>
    <w:rsid w:val="005968BE"/>
    <w:rsid w:val="00596A7D"/>
    <w:rsid w:val="00596A9C"/>
    <w:rsid w:val="00596C7E"/>
    <w:rsid w:val="00597252"/>
    <w:rsid w:val="005978E4"/>
    <w:rsid w:val="00597BED"/>
    <w:rsid w:val="005A0D58"/>
    <w:rsid w:val="005A1385"/>
    <w:rsid w:val="005A1664"/>
    <w:rsid w:val="005A1AE4"/>
    <w:rsid w:val="005A251D"/>
    <w:rsid w:val="005A299C"/>
    <w:rsid w:val="005A2AC0"/>
    <w:rsid w:val="005A3058"/>
    <w:rsid w:val="005A34CA"/>
    <w:rsid w:val="005A3664"/>
    <w:rsid w:val="005A3BA6"/>
    <w:rsid w:val="005A4889"/>
    <w:rsid w:val="005A5CAE"/>
    <w:rsid w:val="005A6153"/>
    <w:rsid w:val="005A783E"/>
    <w:rsid w:val="005A7C6D"/>
    <w:rsid w:val="005B01AF"/>
    <w:rsid w:val="005B041A"/>
    <w:rsid w:val="005B0814"/>
    <w:rsid w:val="005B0E4D"/>
    <w:rsid w:val="005B1006"/>
    <w:rsid w:val="005B1BEF"/>
    <w:rsid w:val="005B2866"/>
    <w:rsid w:val="005B2A57"/>
    <w:rsid w:val="005B2A61"/>
    <w:rsid w:val="005B2B5C"/>
    <w:rsid w:val="005B30B6"/>
    <w:rsid w:val="005B313B"/>
    <w:rsid w:val="005B32AA"/>
    <w:rsid w:val="005B36A8"/>
    <w:rsid w:val="005B42A0"/>
    <w:rsid w:val="005B4B0F"/>
    <w:rsid w:val="005B4DE2"/>
    <w:rsid w:val="005B53B1"/>
    <w:rsid w:val="005B5490"/>
    <w:rsid w:val="005B5A46"/>
    <w:rsid w:val="005B6B70"/>
    <w:rsid w:val="005B6CF9"/>
    <w:rsid w:val="005B6D05"/>
    <w:rsid w:val="005B6D2A"/>
    <w:rsid w:val="005B70DD"/>
    <w:rsid w:val="005B7630"/>
    <w:rsid w:val="005B7EFE"/>
    <w:rsid w:val="005B7F0D"/>
    <w:rsid w:val="005C05BF"/>
    <w:rsid w:val="005C0A6C"/>
    <w:rsid w:val="005C0CB7"/>
    <w:rsid w:val="005C1B03"/>
    <w:rsid w:val="005C2931"/>
    <w:rsid w:val="005C2D22"/>
    <w:rsid w:val="005C336E"/>
    <w:rsid w:val="005C3BED"/>
    <w:rsid w:val="005C4076"/>
    <w:rsid w:val="005C4245"/>
    <w:rsid w:val="005C4851"/>
    <w:rsid w:val="005C5142"/>
    <w:rsid w:val="005C52C2"/>
    <w:rsid w:val="005C541C"/>
    <w:rsid w:val="005C5BF4"/>
    <w:rsid w:val="005C60F4"/>
    <w:rsid w:val="005C6111"/>
    <w:rsid w:val="005C6964"/>
    <w:rsid w:val="005C6E93"/>
    <w:rsid w:val="005C70DB"/>
    <w:rsid w:val="005C789C"/>
    <w:rsid w:val="005C78A2"/>
    <w:rsid w:val="005C7A08"/>
    <w:rsid w:val="005C7AFE"/>
    <w:rsid w:val="005C7C85"/>
    <w:rsid w:val="005D10A9"/>
    <w:rsid w:val="005D1F71"/>
    <w:rsid w:val="005D20B9"/>
    <w:rsid w:val="005D24A2"/>
    <w:rsid w:val="005D2986"/>
    <w:rsid w:val="005D2E33"/>
    <w:rsid w:val="005D3402"/>
    <w:rsid w:val="005D377E"/>
    <w:rsid w:val="005D3799"/>
    <w:rsid w:val="005D3F3C"/>
    <w:rsid w:val="005D4073"/>
    <w:rsid w:val="005D4214"/>
    <w:rsid w:val="005D455A"/>
    <w:rsid w:val="005D4B35"/>
    <w:rsid w:val="005D6327"/>
    <w:rsid w:val="005D6EF4"/>
    <w:rsid w:val="005D769D"/>
    <w:rsid w:val="005D7A40"/>
    <w:rsid w:val="005E0CE9"/>
    <w:rsid w:val="005E0EB6"/>
    <w:rsid w:val="005E0EFA"/>
    <w:rsid w:val="005E146A"/>
    <w:rsid w:val="005E1DA0"/>
    <w:rsid w:val="005E1E34"/>
    <w:rsid w:val="005E2472"/>
    <w:rsid w:val="005E2DFA"/>
    <w:rsid w:val="005E2EFC"/>
    <w:rsid w:val="005E38FB"/>
    <w:rsid w:val="005E3A59"/>
    <w:rsid w:val="005E3D00"/>
    <w:rsid w:val="005E3DAA"/>
    <w:rsid w:val="005E46A8"/>
    <w:rsid w:val="005E4A11"/>
    <w:rsid w:val="005E4ADB"/>
    <w:rsid w:val="005E5155"/>
    <w:rsid w:val="005E5547"/>
    <w:rsid w:val="005E5587"/>
    <w:rsid w:val="005E5E59"/>
    <w:rsid w:val="005E6510"/>
    <w:rsid w:val="005E6867"/>
    <w:rsid w:val="005E6FAF"/>
    <w:rsid w:val="005E70FF"/>
    <w:rsid w:val="005E7340"/>
    <w:rsid w:val="005E7991"/>
    <w:rsid w:val="005E7AE5"/>
    <w:rsid w:val="005E7FDD"/>
    <w:rsid w:val="005F01EA"/>
    <w:rsid w:val="005F0631"/>
    <w:rsid w:val="005F0AA5"/>
    <w:rsid w:val="005F180B"/>
    <w:rsid w:val="005F2825"/>
    <w:rsid w:val="005F321B"/>
    <w:rsid w:val="005F3398"/>
    <w:rsid w:val="005F3834"/>
    <w:rsid w:val="005F3F01"/>
    <w:rsid w:val="005F47D2"/>
    <w:rsid w:val="005F4A35"/>
    <w:rsid w:val="005F59A6"/>
    <w:rsid w:val="005F5A31"/>
    <w:rsid w:val="005F5B3A"/>
    <w:rsid w:val="005F5EFB"/>
    <w:rsid w:val="005F6483"/>
    <w:rsid w:val="005F6CBA"/>
    <w:rsid w:val="005F7395"/>
    <w:rsid w:val="005F7649"/>
    <w:rsid w:val="005F7865"/>
    <w:rsid w:val="005F7874"/>
    <w:rsid w:val="005F7C0B"/>
    <w:rsid w:val="005F7CF5"/>
    <w:rsid w:val="0060015C"/>
    <w:rsid w:val="006001BE"/>
    <w:rsid w:val="006005B9"/>
    <w:rsid w:val="00600976"/>
    <w:rsid w:val="00600B96"/>
    <w:rsid w:val="006022DD"/>
    <w:rsid w:val="00603480"/>
    <w:rsid w:val="006038FF"/>
    <w:rsid w:val="0060391D"/>
    <w:rsid w:val="006039AC"/>
    <w:rsid w:val="00604508"/>
    <w:rsid w:val="00604EAC"/>
    <w:rsid w:val="00604EC7"/>
    <w:rsid w:val="006050AC"/>
    <w:rsid w:val="0060512A"/>
    <w:rsid w:val="0060629D"/>
    <w:rsid w:val="00606413"/>
    <w:rsid w:val="00606C69"/>
    <w:rsid w:val="00607419"/>
    <w:rsid w:val="00607513"/>
    <w:rsid w:val="006100FB"/>
    <w:rsid w:val="0061072A"/>
    <w:rsid w:val="00610C1A"/>
    <w:rsid w:val="00610E11"/>
    <w:rsid w:val="00610E6E"/>
    <w:rsid w:val="006111DD"/>
    <w:rsid w:val="00612445"/>
    <w:rsid w:val="00612823"/>
    <w:rsid w:val="006129F2"/>
    <w:rsid w:val="00612E04"/>
    <w:rsid w:val="00612EDA"/>
    <w:rsid w:val="00613B73"/>
    <w:rsid w:val="00613DBD"/>
    <w:rsid w:val="00613EF3"/>
    <w:rsid w:val="00613F21"/>
    <w:rsid w:val="00614802"/>
    <w:rsid w:val="00614FD7"/>
    <w:rsid w:val="0061565B"/>
    <w:rsid w:val="00616612"/>
    <w:rsid w:val="00616AFA"/>
    <w:rsid w:val="00617174"/>
    <w:rsid w:val="0061792E"/>
    <w:rsid w:val="006200A4"/>
    <w:rsid w:val="0062015F"/>
    <w:rsid w:val="006215CD"/>
    <w:rsid w:val="00621646"/>
    <w:rsid w:val="0062194A"/>
    <w:rsid w:val="0062240B"/>
    <w:rsid w:val="006226D8"/>
    <w:rsid w:val="00623133"/>
    <w:rsid w:val="0062383B"/>
    <w:rsid w:val="00623D31"/>
    <w:rsid w:val="00623E70"/>
    <w:rsid w:val="006246E6"/>
    <w:rsid w:val="0062596F"/>
    <w:rsid w:val="00625DAC"/>
    <w:rsid w:val="00625F28"/>
    <w:rsid w:val="006265B0"/>
    <w:rsid w:val="00626D04"/>
    <w:rsid w:val="00626DC6"/>
    <w:rsid w:val="006278A8"/>
    <w:rsid w:val="00630139"/>
    <w:rsid w:val="0063034A"/>
    <w:rsid w:val="006307D9"/>
    <w:rsid w:val="00630DE8"/>
    <w:rsid w:val="00630E04"/>
    <w:rsid w:val="006316C2"/>
    <w:rsid w:val="00631863"/>
    <w:rsid w:val="00631897"/>
    <w:rsid w:val="006324A6"/>
    <w:rsid w:val="00632F19"/>
    <w:rsid w:val="00633786"/>
    <w:rsid w:val="00633B09"/>
    <w:rsid w:val="006341B5"/>
    <w:rsid w:val="00634301"/>
    <w:rsid w:val="00634A48"/>
    <w:rsid w:val="00634B6A"/>
    <w:rsid w:val="00634C10"/>
    <w:rsid w:val="00635492"/>
    <w:rsid w:val="006360EA"/>
    <w:rsid w:val="006361AB"/>
    <w:rsid w:val="00636A02"/>
    <w:rsid w:val="00637609"/>
    <w:rsid w:val="00637D64"/>
    <w:rsid w:val="0064013F"/>
    <w:rsid w:val="00640A6C"/>
    <w:rsid w:val="00640E76"/>
    <w:rsid w:val="0064108E"/>
    <w:rsid w:val="0064124E"/>
    <w:rsid w:val="00641833"/>
    <w:rsid w:val="00641E52"/>
    <w:rsid w:val="00642171"/>
    <w:rsid w:val="00642401"/>
    <w:rsid w:val="00642FEC"/>
    <w:rsid w:val="00643096"/>
    <w:rsid w:val="006433CE"/>
    <w:rsid w:val="00643423"/>
    <w:rsid w:val="006437DD"/>
    <w:rsid w:val="00643A64"/>
    <w:rsid w:val="006444C7"/>
    <w:rsid w:val="006449E4"/>
    <w:rsid w:val="00644DD9"/>
    <w:rsid w:val="00645167"/>
    <w:rsid w:val="00645FD3"/>
    <w:rsid w:val="0064693A"/>
    <w:rsid w:val="00646C29"/>
    <w:rsid w:val="00646F9A"/>
    <w:rsid w:val="00646FEA"/>
    <w:rsid w:val="00647258"/>
    <w:rsid w:val="006477DB"/>
    <w:rsid w:val="00647C98"/>
    <w:rsid w:val="006500C0"/>
    <w:rsid w:val="006503B4"/>
    <w:rsid w:val="0065041C"/>
    <w:rsid w:val="006505A0"/>
    <w:rsid w:val="0065094E"/>
    <w:rsid w:val="00650EF8"/>
    <w:rsid w:val="0065103E"/>
    <w:rsid w:val="00651384"/>
    <w:rsid w:val="006520F2"/>
    <w:rsid w:val="0065363C"/>
    <w:rsid w:val="00653680"/>
    <w:rsid w:val="0065386F"/>
    <w:rsid w:val="00653D0F"/>
    <w:rsid w:val="00653F7A"/>
    <w:rsid w:val="006542FE"/>
    <w:rsid w:val="006545A7"/>
    <w:rsid w:val="00654761"/>
    <w:rsid w:val="00654B9B"/>
    <w:rsid w:val="0065561F"/>
    <w:rsid w:val="00655689"/>
    <w:rsid w:val="00655B23"/>
    <w:rsid w:val="00655D52"/>
    <w:rsid w:val="00656822"/>
    <w:rsid w:val="00656833"/>
    <w:rsid w:val="00656EE0"/>
    <w:rsid w:val="00657F16"/>
    <w:rsid w:val="00660706"/>
    <w:rsid w:val="0066182F"/>
    <w:rsid w:val="006618FE"/>
    <w:rsid w:val="00661954"/>
    <w:rsid w:val="00661C7C"/>
    <w:rsid w:val="00661CD1"/>
    <w:rsid w:val="006621CB"/>
    <w:rsid w:val="0066241B"/>
    <w:rsid w:val="00663322"/>
    <w:rsid w:val="006633A3"/>
    <w:rsid w:val="006633FB"/>
    <w:rsid w:val="00663625"/>
    <w:rsid w:val="00663A1C"/>
    <w:rsid w:val="00664E48"/>
    <w:rsid w:val="0066509F"/>
    <w:rsid w:val="00665489"/>
    <w:rsid w:val="006654A2"/>
    <w:rsid w:val="00665974"/>
    <w:rsid w:val="00665D11"/>
    <w:rsid w:val="00666249"/>
    <w:rsid w:val="00666B62"/>
    <w:rsid w:val="00667239"/>
    <w:rsid w:val="006673CE"/>
    <w:rsid w:val="00667760"/>
    <w:rsid w:val="00667E39"/>
    <w:rsid w:val="0067027A"/>
    <w:rsid w:val="00670D20"/>
    <w:rsid w:val="00670ECE"/>
    <w:rsid w:val="00670F0B"/>
    <w:rsid w:val="0067132E"/>
    <w:rsid w:val="00671533"/>
    <w:rsid w:val="00671B0D"/>
    <w:rsid w:val="00671B5A"/>
    <w:rsid w:val="00672447"/>
    <w:rsid w:val="006729E9"/>
    <w:rsid w:val="00672C7B"/>
    <w:rsid w:val="0067344D"/>
    <w:rsid w:val="00673571"/>
    <w:rsid w:val="00673997"/>
    <w:rsid w:val="0067401E"/>
    <w:rsid w:val="00674915"/>
    <w:rsid w:val="00675116"/>
    <w:rsid w:val="00675732"/>
    <w:rsid w:val="006758B3"/>
    <w:rsid w:val="006758DE"/>
    <w:rsid w:val="00675DF0"/>
    <w:rsid w:val="00675E72"/>
    <w:rsid w:val="0067672B"/>
    <w:rsid w:val="00676CB8"/>
    <w:rsid w:val="006771D8"/>
    <w:rsid w:val="0067761D"/>
    <w:rsid w:val="00677FE0"/>
    <w:rsid w:val="00680D3B"/>
    <w:rsid w:val="0068128C"/>
    <w:rsid w:val="006814AF"/>
    <w:rsid w:val="006815C7"/>
    <w:rsid w:val="0068176D"/>
    <w:rsid w:val="00681A31"/>
    <w:rsid w:val="00681D7C"/>
    <w:rsid w:val="00681E58"/>
    <w:rsid w:val="00682290"/>
    <w:rsid w:val="00682AA1"/>
    <w:rsid w:val="00682D7D"/>
    <w:rsid w:val="006831B6"/>
    <w:rsid w:val="006834EB"/>
    <w:rsid w:val="00683866"/>
    <w:rsid w:val="00683AD3"/>
    <w:rsid w:val="00683DB3"/>
    <w:rsid w:val="00684548"/>
    <w:rsid w:val="00684A30"/>
    <w:rsid w:val="006853A1"/>
    <w:rsid w:val="00686BC3"/>
    <w:rsid w:val="00690316"/>
    <w:rsid w:val="00690350"/>
    <w:rsid w:val="0069040F"/>
    <w:rsid w:val="006904A6"/>
    <w:rsid w:val="00690A59"/>
    <w:rsid w:val="006929A3"/>
    <w:rsid w:val="00692C62"/>
    <w:rsid w:val="00692D28"/>
    <w:rsid w:val="00692ED8"/>
    <w:rsid w:val="00693496"/>
    <w:rsid w:val="0069359B"/>
    <w:rsid w:val="00693948"/>
    <w:rsid w:val="006940A2"/>
    <w:rsid w:val="00694677"/>
    <w:rsid w:val="00694896"/>
    <w:rsid w:val="00694BCE"/>
    <w:rsid w:val="00694D24"/>
    <w:rsid w:val="00695D0B"/>
    <w:rsid w:val="00695F51"/>
    <w:rsid w:val="006965BC"/>
    <w:rsid w:val="00696E15"/>
    <w:rsid w:val="00697055"/>
    <w:rsid w:val="00697607"/>
    <w:rsid w:val="00697AEB"/>
    <w:rsid w:val="00697E34"/>
    <w:rsid w:val="00697EAF"/>
    <w:rsid w:val="006A0C17"/>
    <w:rsid w:val="006A108A"/>
    <w:rsid w:val="006A1FE8"/>
    <w:rsid w:val="006A2285"/>
    <w:rsid w:val="006A2A79"/>
    <w:rsid w:val="006A33EA"/>
    <w:rsid w:val="006A3AC5"/>
    <w:rsid w:val="006A44BA"/>
    <w:rsid w:val="006A4E50"/>
    <w:rsid w:val="006A5472"/>
    <w:rsid w:val="006A5861"/>
    <w:rsid w:val="006A6879"/>
    <w:rsid w:val="006A6C49"/>
    <w:rsid w:val="006A6D0A"/>
    <w:rsid w:val="006A6F60"/>
    <w:rsid w:val="006A716C"/>
    <w:rsid w:val="006A7DEC"/>
    <w:rsid w:val="006A7EF7"/>
    <w:rsid w:val="006B0332"/>
    <w:rsid w:val="006B07E0"/>
    <w:rsid w:val="006B124C"/>
    <w:rsid w:val="006B18C5"/>
    <w:rsid w:val="006B1ED1"/>
    <w:rsid w:val="006B2219"/>
    <w:rsid w:val="006B2676"/>
    <w:rsid w:val="006B26F6"/>
    <w:rsid w:val="006B287D"/>
    <w:rsid w:val="006B2942"/>
    <w:rsid w:val="006B29DB"/>
    <w:rsid w:val="006B2A72"/>
    <w:rsid w:val="006B329D"/>
    <w:rsid w:val="006B333E"/>
    <w:rsid w:val="006B362A"/>
    <w:rsid w:val="006B3AD2"/>
    <w:rsid w:val="006B3C19"/>
    <w:rsid w:val="006B3C73"/>
    <w:rsid w:val="006B4B0A"/>
    <w:rsid w:val="006B537D"/>
    <w:rsid w:val="006B6158"/>
    <w:rsid w:val="006B6EA6"/>
    <w:rsid w:val="006B778B"/>
    <w:rsid w:val="006B7A6C"/>
    <w:rsid w:val="006C113A"/>
    <w:rsid w:val="006C1E28"/>
    <w:rsid w:val="006C1E70"/>
    <w:rsid w:val="006C2101"/>
    <w:rsid w:val="006C2945"/>
    <w:rsid w:val="006C366C"/>
    <w:rsid w:val="006C3DA7"/>
    <w:rsid w:val="006C4059"/>
    <w:rsid w:val="006C4151"/>
    <w:rsid w:val="006C43B4"/>
    <w:rsid w:val="006C4529"/>
    <w:rsid w:val="006C4549"/>
    <w:rsid w:val="006C482A"/>
    <w:rsid w:val="006C4CBF"/>
    <w:rsid w:val="006C4CFB"/>
    <w:rsid w:val="006C5C66"/>
    <w:rsid w:val="006C5F5F"/>
    <w:rsid w:val="006C6518"/>
    <w:rsid w:val="006C6989"/>
    <w:rsid w:val="006C6BFD"/>
    <w:rsid w:val="006C771B"/>
    <w:rsid w:val="006C7AC1"/>
    <w:rsid w:val="006C7E2B"/>
    <w:rsid w:val="006D0095"/>
    <w:rsid w:val="006D1396"/>
    <w:rsid w:val="006D13AD"/>
    <w:rsid w:val="006D1535"/>
    <w:rsid w:val="006D1A11"/>
    <w:rsid w:val="006D20D7"/>
    <w:rsid w:val="006D2799"/>
    <w:rsid w:val="006D2886"/>
    <w:rsid w:val="006D2992"/>
    <w:rsid w:val="006D2C76"/>
    <w:rsid w:val="006D31FA"/>
    <w:rsid w:val="006D430F"/>
    <w:rsid w:val="006D445C"/>
    <w:rsid w:val="006D4D8F"/>
    <w:rsid w:val="006D5C6F"/>
    <w:rsid w:val="006D6759"/>
    <w:rsid w:val="006D6CE5"/>
    <w:rsid w:val="006D6E73"/>
    <w:rsid w:val="006D7176"/>
    <w:rsid w:val="006D7D4A"/>
    <w:rsid w:val="006E045D"/>
    <w:rsid w:val="006E0ABB"/>
    <w:rsid w:val="006E1066"/>
    <w:rsid w:val="006E2052"/>
    <w:rsid w:val="006E238C"/>
    <w:rsid w:val="006E23FD"/>
    <w:rsid w:val="006E252F"/>
    <w:rsid w:val="006E3ADA"/>
    <w:rsid w:val="006E4278"/>
    <w:rsid w:val="006E437C"/>
    <w:rsid w:val="006E473F"/>
    <w:rsid w:val="006E4CD6"/>
    <w:rsid w:val="006E5711"/>
    <w:rsid w:val="006E5753"/>
    <w:rsid w:val="006E6365"/>
    <w:rsid w:val="006E6A7F"/>
    <w:rsid w:val="006E7322"/>
    <w:rsid w:val="006F0653"/>
    <w:rsid w:val="006F17F9"/>
    <w:rsid w:val="006F1E91"/>
    <w:rsid w:val="006F22FB"/>
    <w:rsid w:val="006F248B"/>
    <w:rsid w:val="006F2B33"/>
    <w:rsid w:val="006F2C89"/>
    <w:rsid w:val="006F2D29"/>
    <w:rsid w:val="006F309F"/>
    <w:rsid w:val="006F33D1"/>
    <w:rsid w:val="006F3AEC"/>
    <w:rsid w:val="006F4025"/>
    <w:rsid w:val="006F4A21"/>
    <w:rsid w:val="006F5973"/>
    <w:rsid w:val="006F5AD9"/>
    <w:rsid w:val="006F69A9"/>
    <w:rsid w:val="006F6A4F"/>
    <w:rsid w:val="006F6D01"/>
    <w:rsid w:val="006F72BC"/>
    <w:rsid w:val="006F72D9"/>
    <w:rsid w:val="006F77A4"/>
    <w:rsid w:val="006F7924"/>
    <w:rsid w:val="00700697"/>
    <w:rsid w:val="00700699"/>
    <w:rsid w:val="00700DD3"/>
    <w:rsid w:val="00701563"/>
    <w:rsid w:val="00701597"/>
    <w:rsid w:val="007017B1"/>
    <w:rsid w:val="00701C0B"/>
    <w:rsid w:val="0070215C"/>
    <w:rsid w:val="00702388"/>
    <w:rsid w:val="00702882"/>
    <w:rsid w:val="00702DF9"/>
    <w:rsid w:val="007040B8"/>
    <w:rsid w:val="007045A5"/>
    <w:rsid w:val="00704FE8"/>
    <w:rsid w:val="00705082"/>
    <w:rsid w:val="00705245"/>
    <w:rsid w:val="00705613"/>
    <w:rsid w:val="00705630"/>
    <w:rsid w:val="00705639"/>
    <w:rsid w:val="00705F7A"/>
    <w:rsid w:val="0070615A"/>
    <w:rsid w:val="00706442"/>
    <w:rsid w:val="007064AD"/>
    <w:rsid w:val="007068EC"/>
    <w:rsid w:val="00706F9D"/>
    <w:rsid w:val="00707ECD"/>
    <w:rsid w:val="00710A12"/>
    <w:rsid w:val="00711706"/>
    <w:rsid w:val="00711D6A"/>
    <w:rsid w:val="00711E5D"/>
    <w:rsid w:val="00712791"/>
    <w:rsid w:val="00712925"/>
    <w:rsid w:val="007142CC"/>
    <w:rsid w:val="007142FC"/>
    <w:rsid w:val="00714BEF"/>
    <w:rsid w:val="00714EC2"/>
    <w:rsid w:val="0071653B"/>
    <w:rsid w:val="00716819"/>
    <w:rsid w:val="007169D8"/>
    <w:rsid w:val="00717262"/>
    <w:rsid w:val="007172EF"/>
    <w:rsid w:val="00717A17"/>
    <w:rsid w:val="007204A5"/>
    <w:rsid w:val="00720ABE"/>
    <w:rsid w:val="00720DBE"/>
    <w:rsid w:val="007213B7"/>
    <w:rsid w:val="00721C86"/>
    <w:rsid w:val="00721E6E"/>
    <w:rsid w:val="007223BD"/>
    <w:rsid w:val="007225AA"/>
    <w:rsid w:val="007227CE"/>
    <w:rsid w:val="00722BD8"/>
    <w:rsid w:val="00722D2B"/>
    <w:rsid w:val="00723A04"/>
    <w:rsid w:val="00723F4B"/>
    <w:rsid w:val="00724E41"/>
    <w:rsid w:val="007255EF"/>
    <w:rsid w:val="0072563B"/>
    <w:rsid w:val="007258D1"/>
    <w:rsid w:val="007259D2"/>
    <w:rsid w:val="007262A5"/>
    <w:rsid w:val="0072683C"/>
    <w:rsid w:val="00726A06"/>
    <w:rsid w:val="007271A2"/>
    <w:rsid w:val="007273A5"/>
    <w:rsid w:val="00727413"/>
    <w:rsid w:val="00730078"/>
    <w:rsid w:val="00730442"/>
    <w:rsid w:val="0073079F"/>
    <w:rsid w:val="007309B8"/>
    <w:rsid w:val="00730AB3"/>
    <w:rsid w:val="00731DC7"/>
    <w:rsid w:val="00731E26"/>
    <w:rsid w:val="00732581"/>
    <w:rsid w:val="00732B15"/>
    <w:rsid w:val="00732D7B"/>
    <w:rsid w:val="007335CE"/>
    <w:rsid w:val="0073388D"/>
    <w:rsid w:val="00734397"/>
    <w:rsid w:val="007349B9"/>
    <w:rsid w:val="00734CA7"/>
    <w:rsid w:val="00734E57"/>
    <w:rsid w:val="00734F41"/>
    <w:rsid w:val="007352BE"/>
    <w:rsid w:val="007363BE"/>
    <w:rsid w:val="00736A20"/>
    <w:rsid w:val="00736BD4"/>
    <w:rsid w:val="00736F39"/>
    <w:rsid w:val="007370A8"/>
    <w:rsid w:val="007371CE"/>
    <w:rsid w:val="007372E1"/>
    <w:rsid w:val="007374C4"/>
    <w:rsid w:val="00737678"/>
    <w:rsid w:val="007379D8"/>
    <w:rsid w:val="00740969"/>
    <w:rsid w:val="00740E3D"/>
    <w:rsid w:val="00741822"/>
    <w:rsid w:val="00741898"/>
    <w:rsid w:val="00742161"/>
    <w:rsid w:val="0074241D"/>
    <w:rsid w:val="00742557"/>
    <w:rsid w:val="00742986"/>
    <w:rsid w:val="0074375A"/>
    <w:rsid w:val="00743957"/>
    <w:rsid w:val="00743E72"/>
    <w:rsid w:val="00743FB3"/>
    <w:rsid w:val="00744B9F"/>
    <w:rsid w:val="007450D5"/>
    <w:rsid w:val="007451C6"/>
    <w:rsid w:val="00745327"/>
    <w:rsid w:val="0074575E"/>
    <w:rsid w:val="00745F06"/>
    <w:rsid w:val="00746863"/>
    <w:rsid w:val="00746D79"/>
    <w:rsid w:val="00746E60"/>
    <w:rsid w:val="0074766F"/>
    <w:rsid w:val="007502CB"/>
    <w:rsid w:val="0075127E"/>
    <w:rsid w:val="007515FB"/>
    <w:rsid w:val="00751E19"/>
    <w:rsid w:val="00751E61"/>
    <w:rsid w:val="00751E90"/>
    <w:rsid w:val="00752CE9"/>
    <w:rsid w:val="0075302D"/>
    <w:rsid w:val="00753688"/>
    <w:rsid w:val="00753708"/>
    <w:rsid w:val="0075370C"/>
    <w:rsid w:val="00753745"/>
    <w:rsid w:val="00753F77"/>
    <w:rsid w:val="007543EC"/>
    <w:rsid w:val="00754946"/>
    <w:rsid w:val="00754A25"/>
    <w:rsid w:val="0075546C"/>
    <w:rsid w:val="00755CFB"/>
    <w:rsid w:val="00755EA4"/>
    <w:rsid w:val="00755F7E"/>
    <w:rsid w:val="00756221"/>
    <w:rsid w:val="00756312"/>
    <w:rsid w:val="00756484"/>
    <w:rsid w:val="00756F19"/>
    <w:rsid w:val="007571B5"/>
    <w:rsid w:val="0075780E"/>
    <w:rsid w:val="00757C1E"/>
    <w:rsid w:val="00757DB5"/>
    <w:rsid w:val="007600E9"/>
    <w:rsid w:val="00760B10"/>
    <w:rsid w:val="00760DFD"/>
    <w:rsid w:val="00761AD4"/>
    <w:rsid w:val="00761DEC"/>
    <w:rsid w:val="0076221D"/>
    <w:rsid w:val="0076235E"/>
    <w:rsid w:val="0076259B"/>
    <w:rsid w:val="00762C7C"/>
    <w:rsid w:val="00762D2F"/>
    <w:rsid w:val="0076311A"/>
    <w:rsid w:val="00763173"/>
    <w:rsid w:val="007633F7"/>
    <w:rsid w:val="0076359C"/>
    <w:rsid w:val="00763631"/>
    <w:rsid w:val="00763EC7"/>
    <w:rsid w:val="00764296"/>
    <w:rsid w:val="007651C8"/>
    <w:rsid w:val="007655F5"/>
    <w:rsid w:val="00765C04"/>
    <w:rsid w:val="00765DF6"/>
    <w:rsid w:val="00765E29"/>
    <w:rsid w:val="00766650"/>
    <w:rsid w:val="007676D3"/>
    <w:rsid w:val="00770417"/>
    <w:rsid w:val="007711DD"/>
    <w:rsid w:val="0077209C"/>
    <w:rsid w:val="007725F6"/>
    <w:rsid w:val="00772A80"/>
    <w:rsid w:val="007733F7"/>
    <w:rsid w:val="00773617"/>
    <w:rsid w:val="00773D49"/>
    <w:rsid w:val="0077500E"/>
    <w:rsid w:val="007752B3"/>
    <w:rsid w:val="00777588"/>
    <w:rsid w:val="007777D6"/>
    <w:rsid w:val="00777998"/>
    <w:rsid w:val="00777EA6"/>
    <w:rsid w:val="00777EF8"/>
    <w:rsid w:val="0078062E"/>
    <w:rsid w:val="00780746"/>
    <w:rsid w:val="00780DF7"/>
    <w:rsid w:val="00781019"/>
    <w:rsid w:val="007810A7"/>
    <w:rsid w:val="007810F5"/>
    <w:rsid w:val="00781A47"/>
    <w:rsid w:val="007820BC"/>
    <w:rsid w:val="00783089"/>
    <w:rsid w:val="00783C62"/>
    <w:rsid w:val="00783D0E"/>
    <w:rsid w:val="00784413"/>
    <w:rsid w:val="00784923"/>
    <w:rsid w:val="00784F43"/>
    <w:rsid w:val="007856B9"/>
    <w:rsid w:val="00785D3B"/>
    <w:rsid w:val="00786F7F"/>
    <w:rsid w:val="0078746A"/>
    <w:rsid w:val="00787FFA"/>
    <w:rsid w:val="007904CF"/>
    <w:rsid w:val="00790C69"/>
    <w:rsid w:val="0079183D"/>
    <w:rsid w:val="00791FAF"/>
    <w:rsid w:val="00791FB3"/>
    <w:rsid w:val="00792039"/>
    <w:rsid w:val="00792633"/>
    <w:rsid w:val="00792BA9"/>
    <w:rsid w:val="00792C10"/>
    <w:rsid w:val="0079353D"/>
    <w:rsid w:val="00793D34"/>
    <w:rsid w:val="00793E9F"/>
    <w:rsid w:val="00793EE3"/>
    <w:rsid w:val="007951FD"/>
    <w:rsid w:val="00795F58"/>
    <w:rsid w:val="007960D5"/>
    <w:rsid w:val="00796C10"/>
    <w:rsid w:val="00796C1C"/>
    <w:rsid w:val="007972CC"/>
    <w:rsid w:val="007976A3"/>
    <w:rsid w:val="00797BC4"/>
    <w:rsid w:val="007A05B5"/>
    <w:rsid w:val="007A0A4A"/>
    <w:rsid w:val="007A1115"/>
    <w:rsid w:val="007A142C"/>
    <w:rsid w:val="007A2529"/>
    <w:rsid w:val="007A34C1"/>
    <w:rsid w:val="007A3A49"/>
    <w:rsid w:val="007A4D24"/>
    <w:rsid w:val="007A52B5"/>
    <w:rsid w:val="007A5581"/>
    <w:rsid w:val="007A5815"/>
    <w:rsid w:val="007A5F6D"/>
    <w:rsid w:val="007A681F"/>
    <w:rsid w:val="007A69FA"/>
    <w:rsid w:val="007A6C7C"/>
    <w:rsid w:val="007A6D47"/>
    <w:rsid w:val="007A6FC2"/>
    <w:rsid w:val="007A7813"/>
    <w:rsid w:val="007A7A66"/>
    <w:rsid w:val="007A7AF4"/>
    <w:rsid w:val="007B0086"/>
    <w:rsid w:val="007B0BEF"/>
    <w:rsid w:val="007B1BBD"/>
    <w:rsid w:val="007B2930"/>
    <w:rsid w:val="007B32FE"/>
    <w:rsid w:val="007B3883"/>
    <w:rsid w:val="007B3A38"/>
    <w:rsid w:val="007B3C54"/>
    <w:rsid w:val="007B48BF"/>
    <w:rsid w:val="007B4F21"/>
    <w:rsid w:val="007B5318"/>
    <w:rsid w:val="007B5749"/>
    <w:rsid w:val="007B58F4"/>
    <w:rsid w:val="007B5B67"/>
    <w:rsid w:val="007B5D74"/>
    <w:rsid w:val="007B763C"/>
    <w:rsid w:val="007B7954"/>
    <w:rsid w:val="007B7ADC"/>
    <w:rsid w:val="007B7F44"/>
    <w:rsid w:val="007C09E1"/>
    <w:rsid w:val="007C11BD"/>
    <w:rsid w:val="007C14CC"/>
    <w:rsid w:val="007C1A7A"/>
    <w:rsid w:val="007C1CE2"/>
    <w:rsid w:val="007C2049"/>
    <w:rsid w:val="007C268D"/>
    <w:rsid w:val="007C2A37"/>
    <w:rsid w:val="007C2D4C"/>
    <w:rsid w:val="007C3203"/>
    <w:rsid w:val="007C3385"/>
    <w:rsid w:val="007C3761"/>
    <w:rsid w:val="007C37CF"/>
    <w:rsid w:val="007C3F20"/>
    <w:rsid w:val="007C4382"/>
    <w:rsid w:val="007C43D8"/>
    <w:rsid w:val="007C4769"/>
    <w:rsid w:val="007C4C0E"/>
    <w:rsid w:val="007C4CBF"/>
    <w:rsid w:val="007C501D"/>
    <w:rsid w:val="007C724A"/>
    <w:rsid w:val="007C78E5"/>
    <w:rsid w:val="007C7D2C"/>
    <w:rsid w:val="007C7DA2"/>
    <w:rsid w:val="007D024B"/>
    <w:rsid w:val="007D0C99"/>
    <w:rsid w:val="007D0FDF"/>
    <w:rsid w:val="007D1300"/>
    <w:rsid w:val="007D1686"/>
    <w:rsid w:val="007D1811"/>
    <w:rsid w:val="007D1985"/>
    <w:rsid w:val="007D2EF5"/>
    <w:rsid w:val="007D392E"/>
    <w:rsid w:val="007D3C8C"/>
    <w:rsid w:val="007D40EC"/>
    <w:rsid w:val="007D47A7"/>
    <w:rsid w:val="007D5400"/>
    <w:rsid w:val="007D5C14"/>
    <w:rsid w:val="007D5CB8"/>
    <w:rsid w:val="007D5DE2"/>
    <w:rsid w:val="007D5F03"/>
    <w:rsid w:val="007D5FE8"/>
    <w:rsid w:val="007D606C"/>
    <w:rsid w:val="007D6221"/>
    <w:rsid w:val="007D6724"/>
    <w:rsid w:val="007D6A0A"/>
    <w:rsid w:val="007D7626"/>
    <w:rsid w:val="007D7747"/>
    <w:rsid w:val="007D7C30"/>
    <w:rsid w:val="007E0FE9"/>
    <w:rsid w:val="007E102C"/>
    <w:rsid w:val="007E111A"/>
    <w:rsid w:val="007E1ED4"/>
    <w:rsid w:val="007E25FC"/>
    <w:rsid w:val="007E2F27"/>
    <w:rsid w:val="007E35C6"/>
    <w:rsid w:val="007E36EF"/>
    <w:rsid w:val="007E4653"/>
    <w:rsid w:val="007E4B64"/>
    <w:rsid w:val="007E4C42"/>
    <w:rsid w:val="007E5503"/>
    <w:rsid w:val="007E5A1A"/>
    <w:rsid w:val="007E5CBA"/>
    <w:rsid w:val="007E6142"/>
    <w:rsid w:val="007E6AD4"/>
    <w:rsid w:val="007E6E76"/>
    <w:rsid w:val="007E70A4"/>
    <w:rsid w:val="007E71D3"/>
    <w:rsid w:val="007E78BB"/>
    <w:rsid w:val="007F0037"/>
    <w:rsid w:val="007F04DA"/>
    <w:rsid w:val="007F05BE"/>
    <w:rsid w:val="007F0EA2"/>
    <w:rsid w:val="007F1583"/>
    <w:rsid w:val="007F1604"/>
    <w:rsid w:val="007F1D82"/>
    <w:rsid w:val="007F2032"/>
    <w:rsid w:val="007F240E"/>
    <w:rsid w:val="007F2D02"/>
    <w:rsid w:val="007F30FF"/>
    <w:rsid w:val="007F3942"/>
    <w:rsid w:val="007F3B15"/>
    <w:rsid w:val="007F3D2B"/>
    <w:rsid w:val="007F423C"/>
    <w:rsid w:val="007F4722"/>
    <w:rsid w:val="007F4867"/>
    <w:rsid w:val="007F5EAE"/>
    <w:rsid w:val="007F61F5"/>
    <w:rsid w:val="007F6866"/>
    <w:rsid w:val="007F68E8"/>
    <w:rsid w:val="007F753D"/>
    <w:rsid w:val="007F7ECC"/>
    <w:rsid w:val="0080062E"/>
    <w:rsid w:val="00800786"/>
    <w:rsid w:val="00800D43"/>
    <w:rsid w:val="00800EE5"/>
    <w:rsid w:val="008019C3"/>
    <w:rsid w:val="00801AE8"/>
    <w:rsid w:val="008022C9"/>
    <w:rsid w:val="0080250A"/>
    <w:rsid w:val="008026E5"/>
    <w:rsid w:val="00802D64"/>
    <w:rsid w:val="00802E5D"/>
    <w:rsid w:val="008030EC"/>
    <w:rsid w:val="008037B7"/>
    <w:rsid w:val="00803B03"/>
    <w:rsid w:val="00803C0B"/>
    <w:rsid w:val="00804A57"/>
    <w:rsid w:val="00805F85"/>
    <w:rsid w:val="00805FB2"/>
    <w:rsid w:val="00806179"/>
    <w:rsid w:val="008063AB"/>
    <w:rsid w:val="0080644C"/>
    <w:rsid w:val="008064C5"/>
    <w:rsid w:val="0080650C"/>
    <w:rsid w:val="0080694E"/>
    <w:rsid w:val="00806995"/>
    <w:rsid w:val="00806CC6"/>
    <w:rsid w:val="00807EA7"/>
    <w:rsid w:val="0081153C"/>
    <w:rsid w:val="00811A53"/>
    <w:rsid w:val="008127C6"/>
    <w:rsid w:val="00812D82"/>
    <w:rsid w:val="00812E69"/>
    <w:rsid w:val="00813046"/>
    <w:rsid w:val="00813A76"/>
    <w:rsid w:val="00813F1F"/>
    <w:rsid w:val="00814B7C"/>
    <w:rsid w:val="00814CD6"/>
    <w:rsid w:val="00814EEF"/>
    <w:rsid w:val="0081510E"/>
    <w:rsid w:val="008156B6"/>
    <w:rsid w:val="00815C3B"/>
    <w:rsid w:val="00815C66"/>
    <w:rsid w:val="00815D1B"/>
    <w:rsid w:val="00815F66"/>
    <w:rsid w:val="00816238"/>
    <w:rsid w:val="0081691E"/>
    <w:rsid w:val="008169EF"/>
    <w:rsid w:val="00816A77"/>
    <w:rsid w:val="00816B8D"/>
    <w:rsid w:val="00817113"/>
    <w:rsid w:val="00817917"/>
    <w:rsid w:val="00817A1C"/>
    <w:rsid w:val="00817F5A"/>
    <w:rsid w:val="00820178"/>
    <w:rsid w:val="00820305"/>
    <w:rsid w:val="00820465"/>
    <w:rsid w:val="00820764"/>
    <w:rsid w:val="00820DC7"/>
    <w:rsid w:val="008210C6"/>
    <w:rsid w:val="0082153D"/>
    <w:rsid w:val="00821D2A"/>
    <w:rsid w:val="00821ECA"/>
    <w:rsid w:val="008220AE"/>
    <w:rsid w:val="00822705"/>
    <w:rsid w:val="0082284F"/>
    <w:rsid w:val="0082310C"/>
    <w:rsid w:val="008231C8"/>
    <w:rsid w:val="00823A4D"/>
    <w:rsid w:val="00823EF0"/>
    <w:rsid w:val="008241BF"/>
    <w:rsid w:val="008253A7"/>
    <w:rsid w:val="00825D1A"/>
    <w:rsid w:val="008269E9"/>
    <w:rsid w:val="00826F84"/>
    <w:rsid w:val="008278B2"/>
    <w:rsid w:val="0083016D"/>
    <w:rsid w:val="00830290"/>
    <w:rsid w:val="008302B8"/>
    <w:rsid w:val="00830395"/>
    <w:rsid w:val="008306DF"/>
    <w:rsid w:val="00830A63"/>
    <w:rsid w:val="00830E04"/>
    <w:rsid w:val="008314B1"/>
    <w:rsid w:val="008319F6"/>
    <w:rsid w:val="00831E20"/>
    <w:rsid w:val="00832033"/>
    <w:rsid w:val="00832322"/>
    <w:rsid w:val="00832A8F"/>
    <w:rsid w:val="00832DFE"/>
    <w:rsid w:val="00833972"/>
    <w:rsid w:val="00833AD3"/>
    <w:rsid w:val="00833EC6"/>
    <w:rsid w:val="00834413"/>
    <w:rsid w:val="008344D5"/>
    <w:rsid w:val="00834F90"/>
    <w:rsid w:val="008352F1"/>
    <w:rsid w:val="00835709"/>
    <w:rsid w:val="008358B0"/>
    <w:rsid w:val="00835940"/>
    <w:rsid w:val="008365B0"/>
    <w:rsid w:val="00836DE0"/>
    <w:rsid w:val="0083709D"/>
    <w:rsid w:val="0083753B"/>
    <w:rsid w:val="008376C3"/>
    <w:rsid w:val="00837BD9"/>
    <w:rsid w:val="00837F2B"/>
    <w:rsid w:val="008401BA"/>
    <w:rsid w:val="0084279C"/>
    <w:rsid w:val="0084348D"/>
    <w:rsid w:val="0084355F"/>
    <w:rsid w:val="00843590"/>
    <w:rsid w:val="00843FFA"/>
    <w:rsid w:val="008442DC"/>
    <w:rsid w:val="008445B0"/>
    <w:rsid w:val="00844F8E"/>
    <w:rsid w:val="008451B3"/>
    <w:rsid w:val="008451FF"/>
    <w:rsid w:val="0084539F"/>
    <w:rsid w:val="00845BDE"/>
    <w:rsid w:val="00846451"/>
    <w:rsid w:val="0084653F"/>
    <w:rsid w:val="00846A63"/>
    <w:rsid w:val="008472C4"/>
    <w:rsid w:val="008475E5"/>
    <w:rsid w:val="0084769A"/>
    <w:rsid w:val="0084780D"/>
    <w:rsid w:val="00847E87"/>
    <w:rsid w:val="00850780"/>
    <w:rsid w:val="00850981"/>
    <w:rsid w:val="00850B45"/>
    <w:rsid w:val="008511EB"/>
    <w:rsid w:val="0085129B"/>
    <w:rsid w:val="008516F7"/>
    <w:rsid w:val="008520C3"/>
    <w:rsid w:val="008520D2"/>
    <w:rsid w:val="00852426"/>
    <w:rsid w:val="00852CA1"/>
    <w:rsid w:val="00852DAB"/>
    <w:rsid w:val="00852EEE"/>
    <w:rsid w:val="00853690"/>
    <w:rsid w:val="00854537"/>
    <w:rsid w:val="0085463E"/>
    <w:rsid w:val="008550B5"/>
    <w:rsid w:val="00855256"/>
    <w:rsid w:val="00855401"/>
    <w:rsid w:val="00855CBE"/>
    <w:rsid w:val="008564B0"/>
    <w:rsid w:val="008565E1"/>
    <w:rsid w:val="008574E5"/>
    <w:rsid w:val="00857629"/>
    <w:rsid w:val="00857F03"/>
    <w:rsid w:val="00860F2D"/>
    <w:rsid w:val="00861FE4"/>
    <w:rsid w:val="00862291"/>
    <w:rsid w:val="00863AFC"/>
    <w:rsid w:val="00863B7C"/>
    <w:rsid w:val="00864730"/>
    <w:rsid w:val="008648B8"/>
    <w:rsid w:val="00864D38"/>
    <w:rsid w:val="00865121"/>
    <w:rsid w:val="008653DD"/>
    <w:rsid w:val="00866238"/>
    <w:rsid w:val="00866494"/>
    <w:rsid w:val="00870959"/>
    <w:rsid w:val="00870B81"/>
    <w:rsid w:val="008718A5"/>
    <w:rsid w:val="00871DB3"/>
    <w:rsid w:val="00871EE3"/>
    <w:rsid w:val="0087218D"/>
    <w:rsid w:val="008727E8"/>
    <w:rsid w:val="00872F7A"/>
    <w:rsid w:val="0087388E"/>
    <w:rsid w:val="008738FF"/>
    <w:rsid w:val="00873A4E"/>
    <w:rsid w:val="00873A9E"/>
    <w:rsid w:val="00873C21"/>
    <w:rsid w:val="00874AAE"/>
    <w:rsid w:val="00874EDF"/>
    <w:rsid w:val="0087589F"/>
    <w:rsid w:val="008765F9"/>
    <w:rsid w:val="008767BE"/>
    <w:rsid w:val="00876C94"/>
    <w:rsid w:val="008776FA"/>
    <w:rsid w:val="00877985"/>
    <w:rsid w:val="00877A10"/>
    <w:rsid w:val="00877A2D"/>
    <w:rsid w:val="008800B1"/>
    <w:rsid w:val="0088080A"/>
    <w:rsid w:val="00880983"/>
    <w:rsid w:val="0088113F"/>
    <w:rsid w:val="008813E0"/>
    <w:rsid w:val="00881781"/>
    <w:rsid w:val="0088194B"/>
    <w:rsid w:val="0088291B"/>
    <w:rsid w:val="00882E00"/>
    <w:rsid w:val="00882E11"/>
    <w:rsid w:val="0088301D"/>
    <w:rsid w:val="008830D3"/>
    <w:rsid w:val="008831F1"/>
    <w:rsid w:val="00884154"/>
    <w:rsid w:val="008841CA"/>
    <w:rsid w:val="00884D70"/>
    <w:rsid w:val="00886107"/>
    <w:rsid w:val="00886122"/>
    <w:rsid w:val="00887214"/>
    <w:rsid w:val="008874A1"/>
    <w:rsid w:val="008903AE"/>
    <w:rsid w:val="00890790"/>
    <w:rsid w:val="00890E7D"/>
    <w:rsid w:val="00891288"/>
    <w:rsid w:val="00891661"/>
    <w:rsid w:val="00891683"/>
    <w:rsid w:val="00891AC6"/>
    <w:rsid w:val="00891D21"/>
    <w:rsid w:val="0089204F"/>
    <w:rsid w:val="008923D7"/>
    <w:rsid w:val="008924A6"/>
    <w:rsid w:val="00892D55"/>
    <w:rsid w:val="0089372D"/>
    <w:rsid w:val="0089387B"/>
    <w:rsid w:val="008950CB"/>
    <w:rsid w:val="008952E5"/>
    <w:rsid w:val="008954B0"/>
    <w:rsid w:val="008954B4"/>
    <w:rsid w:val="00895DB5"/>
    <w:rsid w:val="008965AE"/>
    <w:rsid w:val="008965EC"/>
    <w:rsid w:val="00896AEB"/>
    <w:rsid w:val="00897315"/>
    <w:rsid w:val="00897361"/>
    <w:rsid w:val="008978D5"/>
    <w:rsid w:val="00897EC9"/>
    <w:rsid w:val="008A059F"/>
    <w:rsid w:val="008A06B5"/>
    <w:rsid w:val="008A0A49"/>
    <w:rsid w:val="008A0FF5"/>
    <w:rsid w:val="008A1158"/>
    <w:rsid w:val="008A12FB"/>
    <w:rsid w:val="008A1392"/>
    <w:rsid w:val="008A207B"/>
    <w:rsid w:val="008A257B"/>
    <w:rsid w:val="008A25A1"/>
    <w:rsid w:val="008A35E3"/>
    <w:rsid w:val="008A35E8"/>
    <w:rsid w:val="008A3CD4"/>
    <w:rsid w:val="008A41FF"/>
    <w:rsid w:val="008A4741"/>
    <w:rsid w:val="008A543C"/>
    <w:rsid w:val="008A54F8"/>
    <w:rsid w:val="008A5675"/>
    <w:rsid w:val="008A57F9"/>
    <w:rsid w:val="008A5F5F"/>
    <w:rsid w:val="008A6BBA"/>
    <w:rsid w:val="008A6EAA"/>
    <w:rsid w:val="008A6FA0"/>
    <w:rsid w:val="008A70B1"/>
    <w:rsid w:val="008A76DD"/>
    <w:rsid w:val="008B0357"/>
    <w:rsid w:val="008B046C"/>
    <w:rsid w:val="008B08E4"/>
    <w:rsid w:val="008B190E"/>
    <w:rsid w:val="008B2F2A"/>
    <w:rsid w:val="008B3849"/>
    <w:rsid w:val="008B3A6E"/>
    <w:rsid w:val="008B3BBE"/>
    <w:rsid w:val="008B462B"/>
    <w:rsid w:val="008B4900"/>
    <w:rsid w:val="008B4F35"/>
    <w:rsid w:val="008B5321"/>
    <w:rsid w:val="008B5535"/>
    <w:rsid w:val="008B5B4E"/>
    <w:rsid w:val="008B5C01"/>
    <w:rsid w:val="008B641A"/>
    <w:rsid w:val="008B6FBD"/>
    <w:rsid w:val="008B70D9"/>
    <w:rsid w:val="008B735E"/>
    <w:rsid w:val="008C0A6D"/>
    <w:rsid w:val="008C0A7D"/>
    <w:rsid w:val="008C119B"/>
    <w:rsid w:val="008C22CA"/>
    <w:rsid w:val="008C29BD"/>
    <w:rsid w:val="008C358D"/>
    <w:rsid w:val="008C4A61"/>
    <w:rsid w:val="008C4EEC"/>
    <w:rsid w:val="008C4F51"/>
    <w:rsid w:val="008C53F0"/>
    <w:rsid w:val="008C583C"/>
    <w:rsid w:val="008C5EC8"/>
    <w:rsid w:val="008C5F78"/>
    <w:rsid w:val="008C61A3"/>
    <w:rsid w:val="008C6216"/>
    <w:rsid w:val="008C6303"/>
    <w:rsid w:val="008C63A6"/>
    <w:rsid w:val="008C6634"/>
    <w:rsid w:val="008C6CA8"/>
    <w:rsid w:val="008D03F3"/>
    <w:rsid w:val="008D05B6"/>
    <w:rsid w:val="008D09C7"/>
    <w:rsid w:val="008D149C"/>
    <w:rsid w:val="008D152F"/>
    <w:rsid w:val="008D1730"/>
    <w:rsid w:val="008D244F"/>
    <w:rsid w:val="008D2DC5"/>
    <w:rsid w:val="008D2E6A"/>
    <w:rsid w:val="008D308D"/>
    <w:rsid w:val="008D3EA5"/>
    <w:rsid w:val="008D3EBA"/>
    <w:rsid w:val="008D4091"/>
    <w:rsid w:val="008D5717"/>
    <w:rsid w:val="008D57DD"/>
    <w:rsid w:val="008D5F1C"/>
    <w:rsid w:val="008D6F15"/>
    <w:rsid w:val="008D6F7E"/>
    <w:rsid w:val="008D7027"/>
    <w:rsid w:val="008D788C"/>
    <w:rsid w:val="008E0862"/>
    <w:rsid w:val="008E0C57"/>
    <w:rsid w:val="008E1017"/>
    <w:rsid w:val="008E1529"/>
    <w:rsid w:val="008E15DC"/>
    <w:rsid w:val="008E32C4"/>
    <w:rsid w:val="008E49B5"/>
    <w:rsid w:val="008E4F50"/>
    <w:rsid w:val="008E51C2"/>
    <w:rsid w:val="008E5586"/>
    <w:rsid w:val="008E624F"/>
    <w:rsid w:val="008E6256"/>
    <w:rsid w:val="008E6A81"/>
    <w:rsid w:val="008E6AAA"/>
    <w:rsid w:val="008E6F4D"/>
    <w:rsid w:val="008E722E"/>
    <w:rsid w:val="008E7405"/>
    <w:rsid w:val="008E7561"/>
    <w:rsid w:val="008E763A"/>
    <w:rsid w:val="008E7B21"/>
    <w:rsid w:val="008E7FCC"/>
    <w:rsid w:val="008F10E5"/>
    <w:rsid w:val="008F159C"/>
    <w:rsid w:val="008F1B99"/>
    <w:rsid w:val="008F20FB"/>
    <w:rsid w:val="008F211C"/>
    <w:rsid w:val="008F288A"/>
    <w:rsid w:val="008F2A07"/>
    <w:rsid w:val="008F2AF2"/>
    <w:rsid w:val="008F2D63"/>
    <w:rsid w:val="008F305B"/>
    <w:rsid w:val="008F3838"/>
    <w:rsid w:val="008F409E"/>
    <w:rsid w:val="008F43CA"/>
    <w:rsid w:val="008F45B1"/>
    <w:rsid w:val="008F4C04"/>
    <w:rsid w:val="008F5665"/>
    <w:rsid w:val="008F5826"/>
    <w:rsid w:val="008F5CAD"/>
    <w:rsid w:val="008F5FCF"/>
    <w:rsid w:val="008F612A"/>
    <w:rsid w:val="008F613B"/>
    <w:rsid w:val="008F6244"/>
    <w:rsid w:val="008F6790"/>
    <w:rsid w:val="008F695E"/>
    <w:rsid w:val="008F6973"/>
    <w:rsid w:val="008F7C98"/>
    <w:rsid w:val="008F7D11"/>
    <w:rsid w:val="008F7E02"/>
    <w:rsid w:val="0090009C"/>
    <w:rsid w:val="00900A0F"/>
    <w:rsid w:val="00900C17"/>
    <w:rsid w:val="00900C4A"/>
    <w:rsid w:val="00901079"/>
    <w:rsid w:val="00901702"/>
    <w:rsid w:val="00901BFC"/>
    <w:rsid w:val="009028D2"/>
    <w:rsid w:val="00903187"/>
    <w:rsid w:val="009031E4"/>
    <w:rsid w:val="009032BE"/>
    <w:rsid w:val="0090364B"/>
    <w:rsid w:val="00903C1D"/>
    <w:rsid w:val="009043C6"/>
    <w:rsid w:val="009049BA"/>
    <w:rsid w:val="0090544D"/>
    <w:rsid w:val="00905A29"/>
    <w:rsid w:val="00905E6C"/>
    <w:rsid w:val="0090668D"/>
    <w:rsid w:val="00906F0B"/>
    <w:rsid w:val="009073C9"/>
    <w:rsid w:val="00907E12"/>
    <w:rsid w:val="0091008D"/>
    <w:rsid w:val="009109F5"/>
    <w:rsid w:val="00910A5F"/>
    <w:rsid w:val="00911C71"/>
    <w:rsid w:val="009120A1"/>
    <w:rsid w:val="00912B32"/>
    <w:rsid w:val="00912DD1"/>
    <w:rsid w:val="00912FCB"/>
    <w:rsid w:val="0091341A"/>
    <w:rsid w:val="00913503"/>
    <w:rsid w:val="009135F6"/>
    <w:rsid w:val="00913D32"/>
    <w:rsid w:val="0091410A"/>
    <w:rsid w:val="009145CB"/>
    <w:rsid w:val="0091491B"/>
    <w:rsid w:val="00915011"/>
    <w:rsid w:val="0091531D"/>
    <w:rsid w:val="00915826"/>
    <w:rsid w:val="009164BF"/>
    <w:rsid w:val="00916B05"/>
    <w:rsid w:val="00916BFC"/>
    <w:rsid w:val="00916C36"/>
    <w:rsid w:val="009175A1"/>
    <w:rsid w:val="00917749"/>
    <w:rsid w:val="00917931"/>
    <w:rsid w:val="009200AE"/>
    <w:rsid w:val="00920104"/>
    <w:rsid w:val="00920380"/>
    <w:rsid w:val="00920990"/>
    <w:rsid w:val="00920EBB"/>
    <w:rsid w:val="00921020"/>
    <w:rsid w:val="009215ED"/>
    <w:rsid w:val="00921691"/>
    <w:rsid w:val="00921A53"/>
    <w:rsid w:val="00921E7F"/>
    <w:rsid w:val="00922993"/>
    <w:rsid w:val="00922B52"/>
    <w:rsid w:val="00922FA0"/>
    <w:rsid w:val="00923459"/>
    <w:rsid w:val="009235A0"/>
    <w:rsid w:val="00923B1D"/>
    <w:rsid w:val="00923CFE"/>
    <w:rsid w:val="00923E13"/>
    <w:rsid w:val="00924737"/>
    <w:rsid w:val="00924B1B"/>
    <w:rsid w:val="00924EEF"/>
    <w:rsid w:val="00925259"/>
    <w:rsid w:val="0092536A"/>
    <w:rsid w:val="00925721"/>
    <w:rsid w:val="00925771"/>
    <w:rsid w:val="00925AC3"/>
    <w:rsid w:val="00925E51"/>
    <w:rsid w:val="00925F3B"/>
    <w:rsid w:val="00926806"/>
    <w:rsid w:val="00926AE8"/>
    <w:rsid w:val="00927814"/>
    <w:rsid w:val="0092792B"/>
    <w:rsid w:val="00927E79"/>
    <w:rsid w:val="00930256"/>
    <w:rsid w:val="00930B4C"/>
    <w:rsid w:val="009319D7"/>
    <w:rsid w:val="00932501"/>
    <w:rsid w:val="009328AB"/>
    <w:rsid w:val="0093446A"/>
    <w:rsid w:val="00934785"/>
    <w:rsid w:val="009349FA"/>
    <w:rsid w:val="00934AA5"/>
    <w:rsid w:val="00935204"/>
    <w:rsid w:val="00935930"/>
    <w:rsid w:val="00936194"/>
    <w:rsid w:val="00937039"/>
    <w:rsid w:val="0093732B"/>
    <w:rsid w:val="00937C32"/>
    <w:rsid w:val="00937DCC"/>
    <w:rsid w:val="00937E7F"/>
    <w:rsid w:val="00940723"/>
    <w:rsid w:val="0094094D"/>
    <w:rsid w:val="0094097F"/>
    <w:rsid w:val="00940CBE"/>
    <w:rsid w:val="00940FF3"/>
    <w:rsid w:val="00941438"/>
    <w:rsid w:val="00942571"/>
    <w:rsid w:val="00942C3E"/>
    <w:rsid w:val="00942C7B"/>
    <w:rsid w:val="00942DF4"/>
    <w:rsid w:val="009431F4"/>
    <w:rsid w:val="00943BC5"/>
    <w:rsid w:val="00943C0F"/>
    <w:rsid w:val="00944059"/>
    <w:rsid w:val="00944F7F"/>
    <w:rsid w:val="00945321"/>
    <w:rsid w:val="009453D8"/>
    <w:rsid w:val="0094569A"/>
    <w:rsid w:val="009459E3"/>
    <w:rsid w:val="00945A01"/>
    <w:rsid w:val="00945AE6"/>
    <w:rsid w:val="00945E00"/>
    <w:rsid w:val="009463BD"/>
    <w:rsid w:val="009466DC"/>
    <w:rsid w:val="009469C2"/>
    <w:rsid w:val="00946B40"/>
    <w:rsid w:val="00946F34"/>
    <w:rsid w:val="00947264"/>
    <w:rsid w:val="00947BDF"/>
    <w:rsid w:val="009505B5"/>
    <w:rsid w:val="00950E00"/>
    <w:rsid w:val="00950FFD"/>
    <w:rsid w:val="00951045"/>
    <w:rsid w:val="009516C8"/>
    <w:rsid w:val="00953495"/>
    <w:rsid w:val="00953915"/>
    <w:rsid w:val="009551E2"/>
    <w:rsid w:val="0095527A"/>
    <w:rsid w:val="009556E7"/>
    <w:rsid w:val="0095572D"/>
    <w:rsid w:val="00955CA2"/>
    <w:rsid w:val="00955FC6"/>
    <w:rsid w:val="009565C1"/>
    <w:rsid w:val="00956676"/>
    <w:rsid w:val="009567A7"/>
    <w:rsid w:val="00957AD4"/>
    <w:rsid w:val="00960710"/>
    <w:rsid w:val="0096092D"/>
    <w:rsid w:val="00960B84"/>
    <w:rsid w:val="00960C1B"/>
    <w:rsid w:val="00960D78"/>
    <w:rsid w:val="00960F2B"/>
    <w:rsid w:val="009612C4"/>
    <w:rsid w:val="00961617"/>
    <w:rsid w:val="009618F6"/>
    <w:rsid w:val="009619CF"/>
    <w:rsid w:val="00962059"/>
    <w:rsid w:val="00962356"/>
    <w:rsid w:val="0096240F"/>
    <w:rsid w:val="00962E89"/>
    <w:rsid w:val="009631B8"/>
    <w:rsid w:val="009634DD"/>
    <w:rsid w:val="00963511"/>
    <w:rsid w:val="00963AB6"/>
    <w:rsid w:val="009648F5"/>
    <w:rsid w:val="00964924"/>
    <w:rsid w:val="0096493B"/>
    <w:rsid w:val="00964BA0"/>
    <w:rsid w:val="00964D79"/>
    <w:rsid w:val="0096566B"/>
    <w:rsid w:val="0096618F"/>
    <w:rsid w:val="0096629A"/>
    <w:rsid w:val="009668B5"/>
    <w:rsid w:val="00966C5C"/>
    <w:rsid w:val="00967209"/>
    <w:rsid w:val="00967B50"/>
    <w:rsid w:val="0097017B"/>
    <w:rsid w:val="00970364"/>
    <w:rsid w:val="00970DC4"/>
    <w:rsid w:val="00971FC3"/>
    <w:rsid w:val="009728F8"/>
    <w:rsid w:val="00973123"/>
    <w:rsid w:val="0097338D"/>
    <w:rsid w:val="00973481"/>
    <w:rsid w:val="00973547"/>
    <w:rsid w:val="00973C58"/>
    <w:rsid w:val="00973D75"/>
    <w:rsid w:val="00974111"/>
    <w:rsid w:val="009744AA"/>
    <w:rsid w:val="009744BF"/>
    <w:rsid w:val="0097468F"/>
    <w:rsid w:val="00975011"/>
    <w:rsid w:val="00975A3E"/>
    <w:rsid w:val="00975EAC"/>
    <w:rsid w:val="009770F7"/>
    <w:rsid w:val="009774D2"/>
    <w:rsid w:val="00977A2E"/>
    <w:rsid w:val="0098039B"/>
    <w:rsid w:val="00981474"/>
    <w:rsid w:val="00982BD8"/>
    <w:rsid w:val="00983764"/>
    <w:rsid w:val="009841EF"/>
    <w:rsid w:val="009842EB"/>
    <w:rsid w:val="0098471F"/>
    <w:rsid w:val="0098529D"/>
    <w:rsid w:val="009863C3"/>
    <w:rsid w:val="00986DB4"/>
    <w:rsid w:val="00987441"/>
    <w:rsid w:val="00987667"/>
    <w:rsid w:val="00987D80"/>
    <w:rsid w:val="00987E6E"/>
    <w:rsid w:val="00987F8B"/>
    <w:rsid w:val="00987FE0"/>
    <w:rsid w:val="0099099C"/>
    <w:rsid w:val="0099099E"/>
    <w:rsid w:val="00990B45"/>
    <w:rsid w:val="00990E13"/>
    <w:rsid w:val="00991244"/>
    <w:rsid w:val="0099128B"/>
    <w:rsid w:val="00991823"/>
    <w:rsid w:val="00991F54"/>
    <w:rsid w:val="009921E7"/>
    <w:rsid w:val="00992225"/>
    <w:rsid w:val="0099291B"/>
    <w:rsid w:val="00992BAD"/>
    <w:rsid w:val="0099308D"/>
    <w:rsid w:val="00993D13"/>
    <w:rsid w:val="0099400B"/>
    <w:rsid w:val="00994830"/>
    <w:rsid w:val="00994831"/>
    <w:rsid w:val="00994A25"/>
    <w:rsid w:val="00994C6A"/>
    <w:rsid w:val="009958B7"/>
    <w:rsid w:val="00995A44"/>
    <w:rsid w:val="00995C5B"/>
    <w:rsid w:val="00995F77"/>
    <w:rsid w:val="009960CB"/>
    <w:rsid w:val="00996D04"/>
    <w:rsid w:val="00996F1C"/>
    <w:rsid w:val="00997131"/>
    <w:rsid w:val="0099715D"/>
    <w:rsid w:val="009971DA"/>
    <w:rsid w:val="00997C55"/>
    <w:rsid w:val="00997CE5"/>
    <w:rsid w:val="00997D82"/>
    <w:rsid w:val="009A0C0F"/>
    <w:rsid w:val="009A12AE"/>
    <w:rsid w:val="009A2106"/>
    <w:rsid w:val="009A2248"/>
    <w:rsid w:val="009A284D"/>
    <w:rsid w:val="009A2A55"/>
    <w:rsid w:val="009A2F86"/>
    <w:rsid w:val="009A3A17"/>
    <w:rsid w:val="009A4066"/>
    <w:rsid w:val="009A418F"/>
    <w:rsid w:val="009A4439"/>
    <w:rsid w:val="009A5096"/>
    <w:rsid w:val="009A5B0C"/>
    <w:rsid w:val="009A5CD9"/>
    <w:rsid w:val="009A6045"/>
    <w:rsid w:val="009A6500"/>
    <w:rsid w:val="009A6EF8"/>
    <w:rsid w:val="009A7476"/>
    <w:rsid w:val="009A7ED5"/>
    <w:rsid w:val="009B14DA"/>
    <w:rsid w:val="009B1735"/>
    <w:rsid w:val="009B1A06"/>
    <w:rsid w:val="009B1DC8"/>
    <w:rsid w:val="009B1ED8"/>
    <w:rsid w:val="009B2979"/>
    <w:rsid w:val="009B2A5E"/>
    <w:rsid w:val="009B3FC8"/>
    <w:rsid w:val="009B42F2"/>
    <w:rsid w:val="009B4766"/>
    <w:rsid w:val="009B57A3"/>
    <w:rsid w:val="009B5CCC"/>
    <w:rsid w:val="009B63C6"/>
    <w:rsid w:val="009B641F"/>
    <w:rsid w:val="009B65A5"/>
    <w:rsid w:val="009B6841"/>
    <w:rsid w:val="009B6974"/>
    <w:rsid w:val="009B780A"/>
    <w:rsid w:val="009B7A4A"/>
    <w:rsid w:val="009B7C72"/>
    <w:rsid w:val="009C00B7"/>
    <w:rsid w:val="009C0E38"/>
    <w:rsid w:val="009C0E8D"/>
    <w:rsid w:val="009C0F1E"/>
    <w:rsid w:val="009C1040"/>
    <w:rsid w:val="009C1B64"/>
    <w:rsid w:val="009C25E9"/>
    <w:rsid w:val="009C2CDF"/>
    <w:rsid w:val="009C3878"/>
    <w:rsid w:val="009C4A47"/>
    <w:rsid w:val="009C4D87"/>
    <w:rsid w:val="009C4F63"/>
    <w:rsid w:val="009C5879"/>
    <w:rsid w:val="009C6683"/>
    <w:rsid w:val="009C6C6A"/>
    <w:rsid w:val="009C6F22"/>
    <w:rsid w:val="009C72FD"/>
    <w:rsid w:val="009C734F"/>
    <w:rsid w:val="009C7906"/>
    <w:rsid w:val="009C7D25"/>
    <w:rsid w:val="009D0003"/>
    <w:rsid w:val="009D061B"/>
    <w:rsid w:val="009D0C2A"/>
    <w:rsid w:val="009D0CEC"/>
    <w:rsid w:val="009D121F"/>
    <w:rsid w:val="009D17BA"/>
    <w:rsid w:val="009D1DC2"/>
    <w:rsid w:val="009D233F"/>
    <w:rsid w:val="009D3C83"/>
    <w:rsid w:val="009D3D87"/>
    <w:rsid w:val="009D4103"/>
    <w:rsid w:val="009D435E"/>
    <w:rsid w:val="009D459C"/>
    <w:rsid w:val="009D4745"/>
    <w:rsid w:val="009D494A"/>
    <w:rsid w:val="009D52CB"/>
    <w:rsid w:val="009D5D45"/>
    <w:rsid w:val="009D61DA"/>
    <w:rsid w:val="009D6216"/>
    <w:rsid w:val="009D62B9"/>
    <w:rsid w:val="009D62C0"/>
    <w:rsid w:val="009D65B5"/>
    <w:rsid w:val="009D6C63"/>
    <w:rsid w:val="009D6F6E"/>
    <w:rsid w:val="009D733E"/>
    <w:rsid w:val="009D77A8"/>
    <w:rsid w:val="009E0ECD"/>
    <w:rsid w:val="009E1A53"/>
    <w:rsid w:val="009E1AAF"/>
    <w:rsid w:val="009E240B"/>
    <w:rsid w:val="009E24D8"/>
    <w:rsid w:val="009E2650"/>
    <w:rsid w:val="009E288C"/>
    <w:rsid w:val="009E36D3"/>
    <w:rsid w:val="009E391B"/>
    <w:rsid w:val="009E3D1B"/>
    <w:rsid w:val="009E3E66"/>
    <w:rsid w:val="009E434C"/>
    <w:rsid w:val="009E4758"/>
    <w:rsid w:val="009E5EF1"/>
    <w:rsid w:val="009E6036"/>
    <w:rsid w:val="009E6202"/>
    <w:rsid w:val="009E68E0"/>
    <w:rsid w:val="009E6A7A"/>
    <w:rsid w:val="009E6B36"/>
    <w:rsid w:val="009E6CA2"/>
    <w:rsid w:val="009E7659"/>
    <w:rsid w:val="009E76E5"/>
    <w:rsid w:val="009E7729"/>
    <w:rsid w:val="009E791B"/>
    <w:rsid w:val="009F0CE5"/>
    <w:rsid w:val="009F1808"/>
    <w:rsid w:val="009F1E84"/>
    <w:rsid w:val="009F2713"/>
    <w:rsid w:val="009F2948"/>
    <w:rsid w:val="009F2B6F"/>
    <w:rsid w:val="009F2CD9"/>
    <w:rsid w:val="009F361E"/>
    <w:rsid w:val="009F38FB"/>
    <w:rsid w:val="009F39EF"/>
    <w:rsid w:val="009F4BDB"/>
    <w:rsid w:val="009F4E5B"/>
    <w:rsid w:val="009F5D40"/>
    <w:rsid w:val="009F63DD"/>
    <w:rsid w:val="009F645C"/>
    <w:rsid w:val="009F6661"/>
    <w:rsid w:val="009F6EA5"/>
    <w:rsid w:val="00A0014F"/>
    <w:rsid w:val="00A004A8"/>
    <w:rsid w:val="00A0056B"/>
    <w:rsid w:val="00A00CD0"/>
    <w:rsid w:val="00A00DBB"/>
    <w:rsid w:val="00A01D3B"/>
    <w:rsid w:val="00A0357A"/>
    <w:rsid w:val="00A0365D"/>
    <w:rsid w:val="00A0404B"/>
    <w:rsid w:val="00A04D9B"/>
    <w:rsid w:val="00A04E62"/>
    <w:rsid w:val="00A051A9"/>
    <w:rsid w:val="00A0592D"/>
    <w:rsid w:val="00A05AE6"/>
    <w:rsid w:val="00A05ECB"/>
    <w:rsid w:val="00A0672B"/>
    <w:rsid w:val="00A06952"/>
    <w:rsid w:val="00A06C4A"/>
    <w:rsid w:val="00A06F11"/>
    <w:rsid w:val="00A07859"/>
    <w:rsid w:val="00A10194"/>
    <w:rsid w:val="00A10837"/>
    <w:rsid w:val="00A108B3"/>
    <w:rsid w:val="00A114D7"/>
    <w:rsid w:val="00A11875"/>
    <w:rsid w:val="00A118ED"/>
    <w:rsid w:val="00A11E1C"/>
    <w:rsid w:val="00A12334"/>
    <w:rsid w:val="00A124B7"/>
    <w:rsid w:val="00A1355A"/>
    <w:rsid w:val="00A13CE7"/>
    <w:rsid w:val="00A13D16"/>
    <w:rsid w:val="00A14D30"/>
    <w:rsid w:val="00A150E8"/>
    <w:rsid w:val="00A161DD"/>
    <w:rsid w:val="00A16CF1"/>
    <w:rsid w:val="00A1744F"/>
    <w:rsid w:val="00A20172"/>
    <w:rsid w:val="00A205B4"/>
    <w:rsid w:val="00A20E11"/>
    <w:rsid w:val="00A215CD"/>
    <w:rsid w:val="00A216C0"/>
    <w:rsid w:val="00A21A15"/>
    <w:rsid w:val="00A22134"/>
    <w:rsid w:val="00A224C4"/>
    <w:rsid w:val="00A225E0"/>
    <w:rsid w:val="00A22A84"/>
    <w:rsid w:val="00A22EEA"/>
    <w:rsid w:val="00A22F0C"/>
    <w:rsid w:val="00A230C8"/>
    <w:rsid w:val="00A23C9C"/>
    <w:rsid w:val="00A24032"/>
    <w:rsid w:val="00A2404E"/>
    <w:rsid w:val="00A2490A"/>
    <w:rsid w:val="00A25A91"/>
    <w:rsid w:val="00A25D8D"/>
    <w:rsid w:val="00A26456"/>
    <w:rsid w:val="00A26F06"/>
    <w:rsid w:val="00A27A1A"/>
    <w:rsid w:val="00A27D8D"/>
    <w:rsid w:val="00A27F75"/>
    <w:rsid w:val="00A3022E"/>
    <w:rsid w:val="00A304AE"/>
    <w:rsid w:val="00A30532"/>
    <w:rsid w:val="00A30763"/>
    <w:rsid w:val="00A3098F"/>
    <w:rsid w:val="00A30CDA"/>
    <w:rsid w:val="00A30D99"/>
    <w:rsid w:val="00A31679"/>
    <w:rsid w:val="00A31A7F"/>
    <w:rsid w:val="00A31E6E"/>
    <w:rsid w:val="00A32504"/>
    <w:rsid w:val="00A3262F"/>
    <w:rsid w:val="00A33547"/>
    <w:rsid w:val="00A33828"/>
    <w:rsid w:val="00A33D43"/>
    <w:rsid w:val="00A351E0"/>
    <w:rsid w:val="00A35453"/>
    <w:rsid w:val="00A35534"/>
    <w:rsid w:val="00A35915"/>
    <w:rsid w:val="00A35EB8"/>
    <w:rsid w:val="00A36693"/>
    <w:rsid w:val="00A368FC"/>
    <w:rsid w:val="00A36919"/>
    <w:rsid w:val="00A36977"/>
    <w:rsid w:val="00A37144"/>
    <w:rsid w:val="00A37540"/>
    <w:rsid w:val="00A37A2C"/>
    <w:rsid w:val="00A37C05"/>
    <w:rsid w:val="00A40417"/>
    <w:rsid w:val="00A40D6C"/>
    <w:rsid w:val="00A40E4F"/>
    <w:rsid w:val="00A410B8"/>
    <w:rsid w:val="00A41326"/>
    <w:rsid w:val="00A41AEB"/>
    <w:rsid w:val="00A422EE"/>
    <w:rsid w:val="00A42992"/>
    <w:rsid w:val="00A433E4"/>
    <w:rsid w:val="00A439AD"/>
    <w:rsid w:val="00A44677"/>
    <w:rsid w:val="00A44DEB"/>
    <w:rsid w:val="00A4573A"/>
    <w:rsid w:val="00A458E4"/>
    <w:rsid w:val="00A459AE"/>
    <w:rsid w:val="00A45FD5"/>
    <w:rsid w:val="00A464DD"/>
    <w:rsid w:val="00A4665D"/>
    <w:rsid w:val="00A47605"/>
    <w:rsid w:val="00A47D98"/>
    <w:rsid w:val="00A47F82"/>
    <w:rsid w:val="00A50240"/>
    <w:rsid w:val="00A50B2E"/>
    <w:rsid w:val="00A521DE"/>
    <w:rsid w:val="00A526DB"/>
    <w:rsid w:val="00A52A34"/>
    <w:rsid w:val="00A530DA"/>
    <w:rsid w:val="00A53179"/>
    <w:rsid w:val="00A53281"/>
    <w:rsid w:val="00A53307"/>
    <w:rsid w:val="00A5362B"/>
    <w:rsid w:val="00A5395C"/>
    <w:rsid w:val="00A548CE"/>
    <w:rsid w:val="00A54DAB"/>
    <w:rsid w:val="00A55A5E"/>
    <w:rsid w:val="00A571CF"/>
    <w:rsid w:val="00A57375"/>
    <w:rsid w:val="00A57648"/>
    <w:rsid w:val="00A5781B"/>
    <w:rsid w:val="00A5799F"/>
    <w:rsid w:val="00A600A3"/>
    <w:rsid w:val="00A601F7"/>
    <w:rsid w:val="00A60CA3"/>
    <w:rsid w:val="00A60EA9"/>
    <w:rsid w:val="00A61CCA"/>
    <w:rsid w:val="00A61F41"/>
    <w:rsid w:val="00A62884"/>
    <w:rsid w:val="00A629D4"/>
    <w:rsid w:val="00A62A93"/>
    <w:rsid w:val="00A63874"/>
    <w:rsid w:val="00A639B3"/>
    <w:rsid w:val="00A639EA"/>
    <w:rsid w:val="00A63BA2"/>
    <w:rsid w:val="00A64859"/>
    <w:rsid w:val="00A656D2"/>
    <w:rsid w:val="00A65D4E"/>
    <w:rsid w:val="00A65F59"/>
    <w:rsid w:val="00A6608E"/>
    <w:rsid w:val="00A668D4"/>
    <w:rsid w:val="00A668DB"/>
    <w:rsid w:val="00A66ADA"/>
    <w:rsid w:val="00A66B30"/>
    <w:rsid w:val="00A66DCB"/>
    <w:rsid w:val="00A66F90"/>
    <w:rsid w:val="00A673CB"/>
    <w:rsid w:val="00A700C7"/>
    <w:rsid w:val="00A7030D"/>
    <w:rsid w:val="00A70321"/>
    <w:rsid w:val="00A709D6"/>
    <w:rsid w:val="00A70A64"/>
    <w:rsid w:val="00A70E28"/>
    <w:rsid w:val="00A71720"/>
    <w:rsid w:val="00A71D7B"/>
    <w:rsid w:val="00A72857"/>
    <w:rsid w:val="00A73480"/>
    <w:rsid w:val="00A73AAF"/>
    <w:rsid w:val="00A742DA"/>
    <w:rsid w:val="00A744BF"/>
    <w:rsid w:val="00A7473B"/>
    <w:rsid w:val="00A74A72"/>
    <w:rsid w:val="00A75917"/>
    <w:rsid w:val="00A759EC"/>
    <w:rsid w:val="00A75D39"/>
    <w:rsid w:val="00A7635D"/>
    <w:rsid w:val="00A76C89"/>
    <w:rsid w:val="00A77012"/>
    <w:rsid w:val="00A7780C"/>
    <w:rsid w:val="00A80604"/>
    <w:rsid w:val="00A8145A"/>
    <w:rsid w:val="00A81825"/>
    <w:rsid w:val="00A81D55"/>
    <w:rsid w:val="00A81E61"/>
    <w:rsid w:val="00A8248C"/>
    <w:rsid w:val="00A826F3"/>
    <w:rsid w:val="00A82B91"/>
    <w:rsid w:val="00A83433"/>
    <w:rsid w:val="00A83548"/>
    <w:rsid w:val="00A83873"/>
    <w:rsid w:val="00A847DA"/>
    <w:rsid w:val="00A85B20"/>
    <w:rsid w:val="00A86101"/>
    <w:rsid w:val="00A870D6"/>
    <w:rsid w:val="00A9074B"/>
    <w:rsid w:val="00A90CEF"/>
    <w:rsid w:val="00A90F8A"/>
    <w:rsid w:val="00A91639"/>
    <w:rsid w:val="00A9194C"/>
    <w:rsid w:val="00A9265E"/>
    <w:rsid w:val="00A92749"/>
    <w:rsid w:val="00A92965"/>
    <w:rsid w:val="00A92CDA"/>
    <w:rsid w:val="00A938C0"/>
    <w:rsid w:val="00A93DEF"/>
    <w:rsid w:val="00A94D0C"/>
    <w:rsid w:val="00A952FB"/>
    <w:rsid w:val="00A95998"/>
    <w:rsid w:val="00A95CEC"/>
    <w:rsid w:val="00A9696A"/>
    <w:rsid w:val="00A96BE3"/>
    <w:rsid w:val="00A96FDC"/>
    <w:rsid w:val="00A97D97"/>
    <w:rsid w:val="00A97EF2"/>
    <w:rsid w:val="00A97F80"/>
    <w:rsid w:val="00AA06FC"/>
    <w:rsid w:val="00AA089C"/>
    <w:rsid w:val="00AA0E52"/>
    <w:rsid w:val="00AA1437"/>
    <w:rsid w:val="00AA154F"/>
    <w:rsid w:val="00AA1A68"/>
    <w:rsid w:val="00AA1D21"/>
    <w:rsid w:val="00AA34C5"/>
    <w:rsid w:val="00AA4927"/>
    <w:rsid w:val="00AA4CEE"/>
    <w:rsid w:val="00AA4D6B"/>
    <w:rsid w:val="00AA5656"/>
    <w:rsid w:val="00AA601A"/>
    <w:rsid w:val="00AA62EF"/>
    <w:rsid w:val="00AA789D"/>
    <w:rsid w:val="00AB01E2"/>
    <w:rsid w:val="00AB02FF"/>
    <w:rsid w:val="00AB0514"/>
    <w:rsid w:val="00AB057C"/>
    <w:rsid w:val="00AB0C94"/>
    <w:rsid w:val="00AB0DE8"/>
    <w:rsid w:val="00AB0E44"/>
    <w:rsid w:val="00AB14D5"/>
    <w:rsid w:val="00AB1A75"/>
    <w:rsid w:val="00AB2A83"/>
    <w:rsid w:val="00AB2AAE"/>
    <w:rsid w:val="00AB2EC9"/>
    <w:rsid w:val="00AB3C73"/>
    <w:rsid w:val="00AB3CF7"/>
    <w:rsid w:val="00AB4170"/>
    <w:rsid w:val="00AB4B79"/>
    <w:rsid w:val="00AB4F02"/>
    <w:rsid w:val="00AB5285"/>
    <w:rsid w:val="00AB5330"/>
    <w:rsid w:val="00AB636E"/>
    <w:rsid w:val="00AB66AE"/>
    <w:rsid w:val="00AB66F1"/>
    <w:rsid w:val="00AB6B09"/>
    <w:rsid w:val="00AB6EF4"/>
    <w:rsid w:val="00AB785A"/>
    <w:rsid w:val="00AC030C"/>
    <w:rsid w:val="00AC07ED"/>
    <w:rsid w:val="00AC1230"/>
    <w:rsid w:val="00AC15D7"/>
    <w:rsid w:val="00AC1B5D"/>
    <w:rsid w:val="00AC1FCB"/>
    <w:rsid w:val="00AC2027"/>
    <w:rsid w:val="00AC2981"/>
    <w:rsid w:val="00AC3CD6"/>
    <w:rsid w:val="00AC3D19"/>
    <w:rsid w:val="00AC4369"/>
    <w:rsid w:val="00AC47BC"/>
    <w:rsid w:val="00AC520B"/>
    <w:rsid w:val="00AC5B54"/>
    <w:rsid w:val="00AC6402"/>
    <w:rsid w:val="00AC69DC"/>
    <w:rsid w:val="00AC6F6C"/>
    <w:rsid w:val="00AC743F"/>
    <w:rsid w:val="00AC773C"/>
    <w:rsid w:val="00AC7B5A"/>
    <w:rsid w:val="00AC7C14"/>
    <w:rsid w:val="00AC7D63"/>
    <w:rsid w:val="00AD07A7"/>
    <w:rsid w:val="00AD08B4"/>
    <w:rsid w:val="00AD2077"/>
    <w:rsid w:val="00AD260A"/>
    <w:rsid w:val="00AD2853"/>
    <w:rsid w:val="00AD28E9"/>
    <w:rsid w:val="00AD30A2"/>
    <w:rsid w:val="00AD32ED"/>
    <w:rsid w:val="00AD33A9"/>
    <w:rsid w:val="00AD4348"/>
    <w:rsid w:val="00AD4474"/>
    <w:rsid w:val="00AD467D"/>
    <w:rsid w:val="00AD489E"/>
    <w:rsid w:val="00AD49C1"/>
    <w:rsid w:val="00AD4B58"/>
    <w:rsid w:val="00AD5409"/>
    <w:rsid w:val="00AD626F"/>
    <w:rsid w:val="00AD6C35"/>
    <w:rsid w:val="00AD7782"/>
    <w:rsid w:val="00AD7E03"/>
    <w:rsid w:val="00AE0E13"/>
    <w:rsid w:val="00AE0FBD"/>
    <w:rsid w:val="00AE16FE"/>
    <w:rsid w:val="00AE1E82"/>
    <w:rsid w:val="00AE2B0E"/>
    <w:rsid w:val="00AE2EF1"/>
    <w:rsid w:val="00AE31A6"/>
    <w:rsid w:val="00AE51EB"/>
    <w:rsid w:val="00AE5944"/>
    <w:rsid w:val="00AF0CED"/>
    <w:rsid w:val="00AF0F87"/>
    <w:rsid w:val="00AF258C"/>
    <w:rsid w:val="00AF28C3"/>
    <w:rsid w:val="00AF2CE6"/>
    <w:rsid w:val="00AF3E18"/>
    <w:rsid w:val="00AF3F7D"/>
    <w:rsid w:val="00AF4010"/>
    <w:rsid w:val="00AF538E"/>
    <w:rsid w:val="00AF5D1D"/>
    <w:rsid w:val="00AF644A"/>
    <w:rsid w:val="00AF6FB4"/>
    <w:rsid w:val="00AF741D"/>
    <w:rsid w:val="00AF7538"/>
    <w:rsid w:val="00B000BB"/>
    <w:rsid w:val="00B00353"/>
    <w:rsid w:val="00B007B4"/>
    <w:rsid w:val="00B01574"/>
    <w:rsid w:val="00B016A6"/>
    <w:rsid w:val="00B01D25"/>
    <w:rsid w:val="00B01E54"/>
    <w:rsid w:val="00B0215F"/>
    <w:rsid w:val="00B0293B"/>
    <w:rsid w:val="00B02A81"/>
    <w:rsid w:val="00B0341B"/>
    <w:rsid w:val="00B03AF3"/>
    <w:rsid w:val="00B03F80"/>
    <w:rsid w:val="00B04832"/>
    <w:rsid w:val="00B04D0C"/>
    <w:rsid w:val="00B05236"/>
    <w:rsid w:val="00B053E3"/>
    <w:rsid w:val="00B0542D"/>
    <w:rsid w:val="00B05774"/>
    <w:rsid w:val="00B058D6"/>
    <w:rsid w:val="00B05C1D"/>
    <w:rsid w:val="00B0622F"/>
    <w:rsid w:val="00B06685"/>
    <w:rsid w:val="00B068EF"/>
    <w:rsid w:val="00B06A5F"/>
    <w:rsid w:val="00B06B58"/>
    <w:rsid w:val="00B07423"/>
    <w:rsid w:val="00B078BD"/>
    <w:rsid w:val="00B07AA8"/>
    <w:rsid w:val="00B07E5B"/>
    <w:rsid w:val="00B1051A"/>
    <w:rsid w:val="00B1065F"/>
    <w:rsid w:val="00B106C9"/>
    <w:rsid w:val="00B10AD7"/>
    <w:rsid w:val="00B11538"/>
    <w:rsid w:val="00B11771"/>
    <w:rsid w:val="00B11907"/>
    <w:rsid w:val="00B11CA9"/>
    <w:rsid w:val="00B11D52"/>
    <w:rsid w:val="00B124B0"/>
    <w:rsid w:val="00B12706"/>
    <w:rsid w:val="00B12821"/>
    <w:rsid w:val="00B12C7A"/>
    <w:rsid w:val="00B136DF"/>
    <w:rsid w:val="00B14375"/>
    <w:rsid w:val="00B1451A"/>
    <w:rsid w:val="00B14DF4"/>
    <w:rsid w:val="00B15306"/>
    <w:rsid w:val="00B168F1"/>
    <w:rsid w:val="00B16968"/>
    <w:rsid w:val="00B16B87"/>
    <w:rsid w:val="00B16D9F"/>
    <w:rsid w:val="00B178C6"/>
    <w:rsid w:val="00B17AD2"/>
    <w:rsid w:val="00B17E20"/>
    <w:rsid w:val="00B20045"/>
    <w:rsid w:val="00B203F4"/>
    <w:rsid w:val="00B20C0C"/>
    <w:rsid w:val="00B218E4"/>
    <w:rsid w:val="00B21DC0"/>
    <w:rsid w:val="00B2239C"/>
    <w:rsid w:val="00B226A5"/>
    <w:rsid w:val="00B22A31"/>
    <w:rsid w:val="00B2440B"/>
    <w:rsid w:val="00B2462C"/>
    <w:rsid w:val="00B24A2A"/>
    <w:rsid w:val="00B250F8"/>
    <w:rsid w:val="00B2554B"/>
    <w:rsid w:val="00B256C0"/>
    <w:rsid w:val="00B256D6"/>
    <w:rsid w:val="00B25A43"/>
    <w:rsid w:val="00B25DBC"/>
    <w:rsid w:val="00B25ED8"/>
    <w:rsid w:val="00B260DC"/>
    <w:rsid w:val="00B26BA5"/>
    <w:rsid w:val="00B26BD9"/>
    <w:rsid w:val="00B27486"/>
    <w:rsid w:val="00B2779B"/>
    <w:rsid w:val="00B27B80"/>
    <w:rsid w:val="00B27DA3"/>
    <w:rsid w:val="00B300BA"/>
    <w:rsid w:val="00B3059E"/>
    <w:rsid w:val="00B31834"/>
    <w:rsid w:val="00B31B9B"/>
    <w:rsid w:val="00B31EEC"/>
    <w:rsid w:val="00B32751"/>
    <w:rsid w:val="00B327BB"/>
    <w:rsid w:val="00B32E76"/>
    <w:rsid w:val="00B32F47"/>
    <w:rsid w:val="00B3315D"/>
    <w:rsid w:val="00B33279"/>
    <w:rsid w:val="00B3349E"/>
    <w:rsid w:val="00B33587"/>
    <w:rsid w:val="00B33788"/>
    <w:rsid w:val="00B33E74"/>
    <w:rsid w:val="00B345E2"/>
    <w:rsid w:val="00B35C11"/>
    <w:rsid w:val="00B35CB6"/>
    <w:rsid w:val="00B363D2"/>
    <w:rsid w:val="00B3721B"/>
    <w:rsid w:val="00B374BC"/>
    <w:rsid w:val="00B37C32"/>
    <w:rsid w:val="00B40509"/>
    <w:rsid w:val="00B4093F"/>
    <w:rsid w:val="00B40DC3"/>
    <w:rsid w:val="00B410E5"/>
    <w:rsid w:val="00B41B64"/>
    <w:rsid w:val="00B4223F"/>
    <w:rsid w:val="00B42568"/>
    <w:rsid w:val="00B42D70"/>
    <w:rsid w:val="00B434AF"/>
    <w:rsid w:val="00B43D0D"/>
    <w:rsid w:val="00B44A36"/>
    <w:rsid w:val="00B45782"/>
    <w:rsid w:val="00B466B2"/>
    <w:rsid w:val="00B46D4E"/>
    <w:rsid w:val="00B46FD9"/>
    <w:rsid w:val="00B4792B"/>
    <w:rsid w:val="00B47DF5"/>
    <w:rsid w:val="00B47F02"/>
    <w:rsid w:val="00B5076B"/>
    <w:rsid w:val="00B50B20"/>
    <w:rsid w:val="00B50C91"/>
    <w:rsid w:val="00B5127E"/>
    <w:rsid w:val="00B51366"/>
    <w:rsid w:val="00B5154F"/>
    <w:rsid w:val="00B51744"/>
    <w:rsid w:val="00B51E89"/>
    <w:rsid w:val="00B5290C"/>
    <w:rsid w:val="00B52A80"/>
    <w:rsid w:val="00B53E2D"/>
    <w:rsid w:val="00B54054"/>
    <w:rsid w:val="00B54757"/>
    <w:rsid w:val="00B5475A"/>
    <w:rsid w:val="00B54840"/>
    <w:rsid w:val="00B54C93"/>
    <w:rsid w:val="00B54E08"/>
    <w:rsid w:val="00B54EDC"/>
    <w:rsid w:val="00B55063"/>
    <w:rsid w:val="00B5508B"/>
    <w:rsid w:val="00B55785"/>
    <w:rsid w:val="00B55AD9"/>
    <w:rsid w:val="00B55F3C"/>
    <w:rsid w:val="00B56E1E"/>
    <w:rsid w:val="00B5702C"/>
    <w:rsid w:val="00B574D9"/>
    <w:rsid w:val="00B5771E"/>
    <w:rsid w:val="00B5789E"/>
    <w:rsid w:val="00B578D6"/>
    <w:rsid w:val="00B57AC1"/>
    <w:rsid w:val="00B57B95"/>
    <w:rsid w:val="00B57BAC"/>
    <w:rsid w:val="00B61345"/>
    <w:rsid w:val="00B614DC"/>
    <w:rsid w:val="00B615DC"/>
    <w:rsid w:val="00B617B5"/>
    <w:rsid w:val="00B619AD"/>
    <w:rsid w:val="00B61AC8"/>
    <w:rsid w:val="00B61B9C"/>
    <w:rsid w:val="00B62635"/>
    <w:rsid w:val="00B6263B"/>
    <w:rsid w:val="00B638C2"/>
    <w:rsid w:val="00B638DD"/>
    <w:rsid w:val="00B6446C"/>
    <w:rsid w:val="00B646EE"/>
    <w:rsid w:val="00B649E9"/>
    <w:rsid w:val="00B64A12"/>
    <w:rsid w:val="00B64F08"/>
    <w:rsid w:val="00B65459"/>
    <w:rsid w:val="00B65CD1"/>
    <w:rsid w:val="00B65E52"/>
    <w:rsid w:val="00B663AB"/>
    <w:rsid w:val="00B66D1C"/>
    <w:rsid w:val="00B672DC"/>
    <w:rsid w:val="00B6741F"/>
    <w:rsid w:val="00B674DC"/>
    <w:rsid w:val="00B67BEB"/>
    <w:rsid w:val="00B7039F"/>
    <w:rsid w:val="00B7069D"/>
    <w:rsid w:val="00B70921"/>
    <w:rsid w:val="00B7171E"/>
    <w:rsid w:val="00B718DA"/>
    <w:rsid w:val="00B7232A"/>
    <w:rsid w:val="00B72A39"/>
    <w:rsid w:val="00B72EBC"/>
    <w:rsid w:val="00B73180"/>
    <w:rsid w:val="00B735AE"/>
    <w:rsid w:val="00B73757"/>
    <w:rsid w:val="00B73E79"/>
    <w:rsid w:val="00B7545A"/>
    <w:rsid w:val="00B7562F"/>
    <w:rsid w:val="00B75813"/>
    <w:rsid w:val="00B7587C"/>
    <w:rsid w:val="00B75AE4"/>
    <w:rsid w:val="00B75E46"/>
    <w:rsid w:val="00B77253"/>
    <w:rsid w:val="00B77AAF"/>
    <w:rsid w:val="00B77EB7"/>
    <w:rsid w:val="00B80084"/>
    <w:rsid w:val="00B80755"/>
    <w:rsid w:val="00B80C44"/>
    <w:rsid w:val="00B8100B"/>
    <w:rsid w:val="00B8107E"/>
    <w:rsid w:val="00B8161D"/>
    <w:rsid w:val="00B81B9B"/>
    <w:rsid w:val="00B8277F"/>
    <w:rsid w:val="00B82C9B"/>
    <w:rsid w:val="00B82D1A"/>
    <w:rsid w:val="00B82F34"/>
    <w:rsid w:val="00B83766"/>
    <w:rsid w:val="00B838D9"/>
    <w:rsid w:val="00B839CC"/>
    <w:rsid w:val="00B846A6"/>
    <w:rsid w:val="00B846E1"/>
    <w:rsid w:val="00B85F61"/>
    <w:rsid w:val="00B86639"/>
    <w:rsid w:val="00B86837"/>
    <w:rsid w:val="00B90011"/>
    <w:rsid w:val="00B90813"/>
    <w:rsid w:val="00B90893"/>
    <w:rsid w:val="00B9093E"/>
    <w:rsid w:val="00B91266"/>
    <w:rsid w:val="00B9202C"/>
    <w:rsid w:val="00B92F2E"/>
    <w:rsid w:val="00B92FB8"/>
    <w:rsid w:val="00B93279"/>
    <w:rsid w:val="00B94281"/>
    <w:rsid w:val="00B94912"/>
    <w:rsid w:val="00B94B6D"/>
    <w:rsid w:val="00B94DC5"/>
    <w:rsid w:val="00B95CBA"/>
    <w:rsid w:val="00B975C9"/>
    <w:rsid w:val="00B97B21"/>
    <w:rsid w:val="00B97B45"/>
    <w:rsid w:val="00BA0324"/>
    <w:rsid w:val="00BA0451"/>
    <w:rsid w:val="00BA0501"/>
    <w:rsid w:val="00BA05CD"/>
    <w:rsid w:val="00BA09CD"/>
    <w:rsid w:val="00BA09D9"/>
    <w:rsid w:val="00BA0DD4"/>
    <w:rsid w:val="00BA10C5"/>
    <w:rsid w:val="00BA1518"/>
    <w:rsid w:val="00BA1627"/>
    <w:rsid w:val="00BA16A6"/>
    <w:rsid w:val="00BA186C"/>
    <w:rsid w:val="00BA2615"/>
    <w:rsid w:val="00BA2E09"/>
    <w:rsid w:val="00BA2E53"/>
    <w:rsid w:val="00BA30F3"/>
    <w:rsid w:val="00BA3186"/>
    <w:rsid w:val="00BA3459"/>
    <w:rsid w:val="00BA3462"/>
    <w:rsid w:val="00BA34A2"/>
    <w:rsid w:val="00BA3994"/>
    <w:rsid w:val="00BA39E9"/>
    <w:rsid w:val="00BA3E69"/>
    <w:rsid w:val="00BA4187"/>
    <w:rsid w:val="00BA454E"/>
    <w:rsid w:val="00BA4613"/>
    <w:rsid w:val="00BA498E"/>
    <w:rsid w:val="00BA49D8"/>
    <w:rsid w:val="00BA565C"/>
    <w:rsid w:val="00BA6395"/>
    <w:rsid w:val="00BA65EF"/>
    <w:rsid w:val="00BA7244"/>
    <w:rsid w:val="00BA787A"/>
    <w:rsid w:val="00BA79A5"/>
    <w:rsid w:val="00BA79D6"/>
    <w:rsid w:val="00BA7DF5"/>
    <w:rsid w:val="00BB0746"/>
    <w:rsid w:val="00BB0BD8"/>
    <w:rsid w:val="00BB0D33"/>
    <w:rsid w:val="00BB10DD"/>
    <w:rsid w:val="00BB112D"/>
    <w:rsid w:val="00BB1BF6"/>
    <w:rsid w:val="00BB1CAE"/>
    <w:rsid w:val="00BB2456"/>
    <w:rsid w:val="00BB278D"/>
    <w:rsid w:val="00BB29B2"/>
    <w:rsid w:val="00BB2C89"/>
    <w:rsid w:val="00BB2F8B"/>
    <w:rsid w:val="00BB3A48"/>
    <w:rsid w:val="00BB4359"/>
    <w:rsid w:val="00BB439E"/>
    <w:rsid w:val="00BB5216"/>
    <w:rsid w:val="00BB5E71"/>
    <w:rsid w:val="00BB65A0"/>
    <w:rsid w:val="00BB67CF"/>
    <w:rsid w:val="00BB689E"/>
    <w:rsid w:val="00BB7B96"/>
    <w:rsid w:val="00BC003C"/>
    <w:rsid w:val="00BC0FC5"/>
    <w:rsid w:val="00BC11CA"/>
    <w:rsid w:val="00BC151C"/>
    <w:rsid w:val="00BC188B"/>
    <w:rsid w:val="00BC2FF8"/>
    <w:rsid w:val="00BC3000"/>
    <w:rsid w:val="00BC3278"/>
    <w:rsid w:val="00BC33C3"/>
    <w:rsid w:val="00BC357D"/>
    <w:rsid w:val="00BC35AA"/>
    <w:rsid w:val="00BC3B22"/>
    <w:rsid w:val="00BC42D9"/>
    <w:rsid w:val="00BC4425"/>
    <w:rsid w:val="00BC488E"/>
    <w:rsid w:val="00BC55D8"/>
    <w:rsid w:val="00BC5864"/>
    <w:rsid w:val="00BC59FF"/>
    <w:rsid w:val="00BC5FED"/>
    <w:rsid w:val="00BC6614"/>
    <w:rsid w:val="00BC66E9"/>
    <w:rsid w:val="00BC7CC1"/>
    <w:rsid w:val="00BD0225"/>
    <w:rsid w:val="00BD034A"/>
    <w:rsid w:val="00BD1581"/>
    <w:rsid w:val="00BD177B"/>
    <w:rsid w:val="00BD1B7E"/>
    <w:rsid w:val="00BD2B66"/>
    <w:rsid w:val="00BD2E68"/>
    <w:rsid w:val="00BD3945"/>
    <w:rsid w:val="00BD3D4D"/>
    <w:rsid w:val="00BD3FFC"/>
    <w:rsid w:val="00BD47E5"/>
    <w:rsid w:val="00BD4947"/>
    <w:rsid w:val="00BD4C64"/>
    <w:rsid w:val="00BD5205"/>
    <w:rsid w:val="00BD5F98"/>
    <w:rsid w:val="00BD60AB"/>
    <w:rsid w:val="00BD61AD"/>
    <w:rsid w:val="00BD6734"/>
    <w:rsid w:val="00BD69F4"/>
    <w:rsid w:val="00BD746A"/>
    <w:rsid w:val="00BD7485"/>
    <w:rsid w:val="00BD7496"/>
    <w:rsid w:val="00BD7AE3"/>
    <w:rsid w:val="00BD7DA6"/>
    <w:rsid w:val="00BE0087"/>
    <w:rsid w:val="00BE0249"/>
    <w:rsid w:val="00BE0807"/>
    <w:rsid w:val="00BE08DD"/>
    <w:rsid w:val="00BE0948"/>
    <w:rsid w:val="00BE1602"/>
    <w:rsid w:val="00BE18F5"/>
    <w:rsid w:val="00BE19F5"/>
    <w:rsid w:val="00BE1DBE"/>
    <w:rsid w:val="00BE21AC"/>
    <w:rsid w:val="00BE2300"/>
    <w:rsid w:val="00BE2CF5"/>
    <w:rsid w:val="00BE3160"/>
    <w:rsid w:val="00BE3344"/>
    <w:rsid w:val="00BE35D2"/>
    <w:rsid w:val="00BE3A38"/>
    <w:rsid w:val="00BE4014"/>
    <w:rsid w:val="00BE417D"/>
    <w:rsid w:val="00BE43E9"/>
    <w:rsid w:val="00BE48EE"/>
    <w:rsid w:val="00BE49FE"/>
    <w:rsid w:val="00BE50CE"/>
    <w:rsid w:val="00BE564D"/>
    <w:rsid w:val="00BE574D"/>
    <w:rsid w:val="00BE5C61"/>
    <w:rsid w:val="00BE5D25"/>
    <w:rsid w:val="00BE69E1"/>
    <w:rsid w:val="00BE6EC3"/>
    <w:rsid w:val="00BE6F3E"/>
    <w:rsid w:val="00BE721E"/>
    <w:rsid w:val="00BE78FD"/>
    <w:rsid w:val="00BE794B"/>
    <w:rsid w:val="00BE7AF9"/>
    <w:rsid w:val="00BF08F3"/>
    <w:rsid w:val="00BF099F"/>
    <w:rsid w:val="00BF0E0B"/>
    <w:rsid w:val="00BF1227"/>
    <w:rsid w:val="00BF1C69"/>
    <w:rsid w:val="00BF4C96"/>
    <w:rsid w:val="00BF521E"/>
    <w:rsid w:val="00BF5A85"/>
    <w:rsid w:val="00BF5B83"/>
    <w:rsid w:val="00BF5FE5"/>
    <w:rsid w:val="00BF6E0D"/>
    <w:rsid w:val="00BF7420"/>
    <w:rsid w:val="00BF7A1F"/>
    <w:rsid w:val="00C00062"/>
    <w:rsid w:val="00C00E5A"/>
    <w:rsid w:val="00C00F00"/>
    <w:rsid w:val="00C0262C"/>
    <w:rsid w:val="00C02882"/>
    <w:rsid w:val="00C0411F"/>
    <w:rsid w:val="00C0481E"/>
    <w:rsid w:val="00C05144"/>
    <w:rsid w:val="00C052D3"/>
    <w:rsid w:val="00C05E17"/>
    <w:rsid w:val="00C060AA"/>
    <w:rsid w:val="00C06155"/>
    <w:rsid w:val="00C06770"/>
    <w:rsid w:val="00C06F4D"/>
    <w:rsid w:val="00C0725B"/>
    <w:rsid w:val="00C073E6"/>
    <w:rsid w:val="00C0744A"/>
    <w:rsid w:val="00C0749A"/>
    <w:rsid w:val="00C074E9"/>
    <w:rsid w:val="00C0764C"/>
    <w:rsid w:val="00C07700"/>
    <w:rsid w:val="00C10682"/>
    <w:rsid w:val="00C108B6"/>
    <w:rsid w:val="00C10DBF"/>
    <w:rsid w:val="00C11355"/>
    <w:rsid w:val="00C11CD0"/>
    <w:rsid w:val="00C123B0"/>
    <w:rsid w:val="00C12FC0"/>
    <w:rsid w:val="00C13B0F"/>
    <w:rsid w:val="00C13BA3"/>
    <w:rsid w:val="00C1415D"/>
    <w:rsid w:val="00C14625"/>
    <w:rsid w:val="00C14AA8"/>
    <w:rsid w:val="00C150D0"/>
    <w:rsid w:val="00C1520B"/>
    <w:rsid w:val="00C15A0F"/>
    <w:rsid w:val="00C15C50"/>
    <w:rsid w:val="00C15F75"/>
    <w:rsid w:val="00C1765F"/>
    <w:rsid w:val="00C17E20"/>
    <w:rsid w:val="00C20363"/>
    <w:rsid w:val="00C2042D"/>
    <w:rsid w:val="00C2113C"/>
    <w:rsid w:val="00C211C6"/>
    <w:rsid w:val="00C21C6F"/>
    <w:rsid w:val="00C22295"/>
    <w:rsid w:val="00C2255C"/>
    <w:rsid w:val="00C22810"/>
    <w:rsid w:val="00C22C43"/>
    <w:rsid w:val="00C23259"/>
    <w:rsid w:val="00C23738"/>
    <w:rsid w:val="00C23793"/>
    <w:rsid w:val="00C23A86"/>
    <w:rsid w:val="00C23C2F"/>
    <w:rsid w:val="00C23FFF"/>
    <w:rsid w:val="00C2456B"/>
    <w:rsid w:val="00C24690"/>
    <w:rsid w:val="00C24793"/>
    <w:rsid w:val="00C24C0F"/>
    <w:rsid w:val="00C251AF"/>
    <w:rsid w:val="00C2530F"/>
    <w:rsid w:val="00C255AC"/>
    <w:rsid w:val="00C257DE"/>
    <w:rsid w:val="00C25E8E"/>
    <w:rsid w:val="00C26847"/>
    <w:rsid w:val="00C26AD2"/>
    <w:rsid w:val="00C270CD"/>
    <w:rsid w:val="00C27BEA"/>
    <w:rsid w:val="00C27F21"/>
    <w:rsid w:val="00C3000B"/>
    <w:rsid w:val="00C30743"/>
    <w:rsid w:val="00C31195"/>
    <w:rsid w:val="00C3167E"/>
    <w:rsid w:val="00C31A77"/>
    <w:rsid w:val="00C31DDE"/>
    <w:rsid w:val="00C31FFF"/>
    <w:rsid w:val="00C32371"/>
    <w:rsid w:val="00C32A86"/>
    <w:rsid w:val="00C331ED"/>
    <w:rsid w:val="00C339DF"/>
    <w:rsid w:val="00C33A3D"/>
    <w:rsid w:val="00C340E2"/>
    <w:rsid w:val="00C340FA"/>
    <w:rsid w:val="00C34228"/>
    <w:rsid w:val="00C3453C"/>
    <w:rsid w:val="00C34BE7"/>
    <w:rsid w:val="00C35062"/>
    <w:rsid w:val="00C352C5"/>
    <w:rsid w:val="00C358B6"/>
    <w:rsid w:val="00C358FC"/>
    <w:rsid w:val="00C35DA2"/>
    <w:rsid w:val="00C35DC4"/>
    <w:rsid w:val="00C36303"/>
    <w:rsid w:val="00C36FE4"/>
    <w:rsid w:val="00C372F4"/>
    <w:rsid w:val="00C37590"/>
    <w:rsid w:val="00C37783"/>
    <w:rsid w:val="00C378FA"/>
    <w:rsid w:val="00C37B16"/>
    <w:rsid w:val="00C404A1"/>
    <w:rsid w:val="00C4073A"/>
    <w:rsid w:val="00C418DB"/>
    <w:rsid w:val="00C41B47"/>
    <w:rsid w:val="00C41BAC"/>
    <w:rsid w:val="00C41C96"/>
    <w:rsid w:val="00C42089"/>
    <w:rsid w:val="00C428EC"/>
    <w:rsid w:val="00C42E42"/>
    <w:rsid w:val="00C43865"/>
    <w:rsid w:val="00C43C0F"/>
    <w:rsid w:val="00C43DA5"/>
    <w:rsid w:val="00C44089"/>
    <w:rsid w:val="00C4446F"/>
    <w:rsid w:val="00C444B7"/>
    <w:rsid w:val="00C4455D"/>
    <w:rsid w:val="00C44754"/>
    <w:rsid w:val="00C448F2"/>
    <w:rsid w:val="00C45580"/>
    <w:rsid w:val="00C4563B"/>
    <w:rsid w:val="00C4583E"/>
    <w:rsid w:val="00C4593A"/>
    <w:rsid w:val="00C459CF"/>
    <w:rsid w:val="00C45B12"/>
    <w:rsid w:val="00C461B4"/>
    <w:rsid w:val="00C46237"/>
    <w:rsid w:val="00C46957"/>
    <w:rsid w:val="00C50059"/>
    <w:rsid w:val="00C5054E"/>
    <w:rsid w:val="00C51219"/>
    <w:rsid w:val="00C5146C"/>
    <w:rsid w:val="00C514C4"/>
    <w:rsid w:val="00C518B5"/>
    <w:rsid w:val="00C52D8A"/>
    <w:rsid w:val="00C52DE6"/>
    <w:rsid w:val="00C5302F"/>
    <w:rsid w:val="00C53166"/>
    <w:rsid w:val="00C5350A"/>
    <w:rsid w:val="00C53D7C"/>
    <w:rsid w:val="00C53EC1"/>
    <w:rsid w:val="00C54A12"/>
    <w:rsid w:val="00C54C36"/>
    <w:rsid w:val="00C54F66"/>
    <w:rsid w:val="00C55936"/>
    <w:rsid w:val="00C5637C"/>
    <w:rsid w:val="00C56797"/>
    <w:rsid w:val="00C568BD"/>
    <w:rsid w:val="00C56B0E"/>
    <w:rsid w:val="00C56D1F"/>
    <w:rsid w:val="00C56D29"/>
    <w:rsid w:val="00C57509"/>
    <w:rsid w:val="00C579BE"/>
    <w:rsid w:val="00C57BA5"/>
    <w:rsid w:val="00C60239"/>
    <w:rsid w:val="00C60B83"/>
    <w:rsid w:val="00C60DF5"/>
    <w:rsid w:val="00C6137A"/>
    <w:rsid w:val="00C613C9"/>
    <w:rsid w:val="00C61450"/>
    <w:rsid w:val="00C61BB1"/>
    <w:rsid w:val="00C61DDF"/>
    <w:rsid w:val="00C62273"/>
    <w:rsid w:val="00C62317"/>
    <w:rsid w:val="00C6260B"/>
    <w:rsid w:val="00C63336"/>
    <w:rsid w:val="00C636A8"/>
    <w:rsid w:val="00C640AF"/>
    <w:rsid w:val="00C6425E"/>
    <w:rsid w:val="00C6447F"/>
    <w:rsid w:val="00C6507F"/>
    <w:rsid w:val="00C6574D"/>
    <w:rsid w:val="00C6574E"/>
    <w:rsid w:val="00C65CE7"/>
    <w:rsid w:val="00C6662C"/>
    <w:rsid w:val="00C6695A"/>
    <w:rsid w:val="00C6736A"/>
    <w:rsid w:val="00C67915"/>
    <w:rsid w:val="00C67931"/>
    <w:rsid w:val="00C67DED"/>
    <w:rsid w:val="00C703E9"/>
    <w:rsid w:val="00C706EA"/>
    <w:rsid w:val="00C71674"/>
    <w:rsid w:val="00C718F0"/>
    <w:rsid w:val="00C71E3D"/>
    <w:rsid w:val="00C721ED"/>
    <w:rsid w:val="00C72AAD"/>
    <w:rsid w:val="00C72EB4"/>
    <w:rsid w:val="00C73095"/>
    <w:rsid w:val="00C7353A"/>
    <w:rsid w:val="00C73989"/>
    <w:rsid w:val="00C742E8"/>
    <w:rsid w:val="00C74DB3"/>
    <w:rsid w:val="00C74F3B"/>
    <w:rsid w:val="00C75E17"/>
    <w:rsid w:val="00C76174"/>
    <w:rsid w:val="00C766B2"/>
    <w:rsid w:val="00C76F36"/>
    <w:rsid w:val="00C7784D"/>
    <w:rsid w:val="00C80300"/>
    <w:rsid w:val="00C805AF"/>
    <w:rsid w:val="00C80903"/>
    <w:rsid w:val="00C80923"/>
    <w:rsid w:val="00C8155B"/>
    <w:rsid w:val="00C8207A"/>
    <w:rsid w:val="00C82597"/>
    <w:rsid w:val="00C82E4E"/>
    <w:rsid w:val="00C834A9"/>
    <w:rsid w:val="00C83AC7"/>
    <w:rsid w:val="00C83B7C"/>
    <w:rsid w:val="00C83DAC"/>
    <w:rsid w:val="00C8432B"/>
    <w:rsid w:val="00C848AF"/>
    <w:rsid w:val="00C84A3D"/>
    <w:rsid w:val="00C854BC"/>
    <w:rsid w:val="00C85582"/>
    <w:rsid w:val="00C85C8F"/>
    <w:rsid w:val="00C86197"/>
    <w:rsid w:val="00C862D0"/>
    <w:rsid w:val="00C864FC"/>
    <w:rsid w:val="00C86AED"/>
    <w:rsid w:val="00C86F20"/>
    <w:rsid w:val="00C86F2E"/>
    <w:rsid w:val="00C8719B"/>
    <w:rsid w:val="00C877D2"/>
    <w:rsid w:val="00C87A2F"/>
    <w:rsid w:val="00C87F20"/>
    <w:rsid w:val="00C90079"/>
    <w:rsid w:val="00C90362"/>
    <w:rsid w:val="00C90EC1"/>
    <w:rsid w:val="00C90FB1"/>
    <w:rsid w:val="00C9105A"/>
    <w:rsid w:val="00C911D1"/>
    <w:rsid w:val="00C91624"/>
    <w:rsid w:val="00C91724"/>
    <w:rsid w:val="00C91A47"/>
    <w:rsid w:val="00C91D0B"/>
    <w:rsid w:val="00C93270"/>
    <w:rsid w:val="00C93C3E"/>
    <w:rsid w:val="00C93D52"/>
    <w:rsid w:val="00C93E54"/>
    <w:rsid w:val="00C948A2"/>
    <w:rsid w:val="00C9497C"/>
    <w:rsid w:val="00C95016"/>
    <w:rsid w:val="00C950A3"/>
    <w:rsid w:val="00C95532"/>
    <w:rsid w:val="00C964E5"/>
    <w:rsid w:val="00C96AD3"/>
    <w:rsid w:val="00C970D0"/>
    <w:rsid w:val="00C97560"/>
    <w:rsid w:val="00CA032B"/>
    <w:rsid w:val="00CA0507"/>
    <w:rsid w:val="00CA0C23"/>
    <w:rsid w:val="00CA0E5B"/>
    <w:rsid w:val="00CA146F"/>
    <w:rsid w:val="00CA16A7"/>
    <w:rsid w:val="00CA1EBD"/>
    <w:rsid w:val="00CA2FCE"/>
    <w:rsid w:val="00CA2FF2"/>
    <w:rsid w:val="00CA3344"/>
    <w:rsid w:val="00CA338D"/>
    <w:rsid w:val="00CA39B4"/>
    <w:rsid w:val="00CA3A98"/>
    <w:rsid w:val="00CA42B3"/>
    <w:rsid w:val="00CA4509"/>
    <w:rsid w:val="00CA4511"/>
    <w:rsid w:val="00CA4727"/>
    <w:rsid w:val="00CA4CF8"/>
    <w:rsid w:val="00CA5CDF"/>
    <w:rsid w:val="00CA5F79"/>
    <w:rsid w:val="00CA61CA"/>
    <w:rsid w:val="00CA6685"/>
    <w:rsid w:val="00CA6A26"/>
    <w:rsid w:val="00CA6C10"/>
    <w:rsid w:val="00CA74AC"/>
    <w:rsid w:val="00CB0ADE"/>
    <w:rsid w:val="00CB1071"/>
    <w:rsid w:val="00CB156B"/>
    <w:rsid w:val="00CB16D3"/>
    <w:rsid w:val="00CB2DFF"/>
    <w:rsid w:val="00CB319F"/>
    <w:rsid w:val="00CB3211"/>
    <w:rsid w:val="00CB3650"/>
    <w:rsid w:val="00CB3774"/>
    <w:rsid w:val="00CB3B3F"/>
    <w:rsid w:val="00CB3E91"/>
    <w:rsid w:val="00CB402E"/>
    <w:rsid w:val="00CB45EC"/>
    <w:rsid w:val="00CB464F"/>
    <w:rsid w:val="00CB4A31"/>
    <w:rsid w:val="00CB4F80"/>
    <w:rsid w:val="00CB528A"/>
    <w:rsid w:val="00CB5305"/>
    <w:rsid w:val="00CB56F4"/>
    <w:rsid w:val="00CB57EA"/>
    <w:rsid w:val="00CB5EF5"/>
    <w:rsid w:val="00CB6420"/>
    <w:rsid w:val="00CB7104"/>
    <w:rsid w:val="00CB715C"/>
    <w:rsid w:val="00CB73AF"/>
    <w:rsid w:val="00CB7B09"/>
    <w:rsid w:val="00CB7C18"/>
    <w:rsid w:val="00CB7C8C"/>
    <w:rsid w:val="00CC021D"/>
    <w:rsid w:val="00CC0360"/>
    <w:rsid w:val="00CC0539"/>
    <w:rsid w:val="00CC10BE"/>
    <w:rsid w:val="00CC15E6"/>
    <w:rsid w:val="00CC1705"/>
    <w:rsid w:val="00CC22F7"/>
    <w:rsid w:val="00CC2FDD"/>
    <w:rsid w:val="00CC306D"/>
    <w:rsid w:val="00CC3175"/>
    <w:rsid w:val="00CC32C0"/>
    <w:rsid w:val="00CC40BD"/>
    <w:rsid w:val="00CC4D59"/>
    <w:rsid w:val="00CC4E79"/>
    <w:rsid w:val="00CC519A"/>
    <w:rsid w:val="00CC641E"/>
    <w:rsid w:val="00CC6D71"/>
    <w:rsid w:val="00CC72FA"/>
    <w:rsid w:val="00CC73EA"/>
    <w:rsid w:val="00CC78EA"/>
    <w:rsid w:val="00CC7938"/>
    <w:rsid w:val="00CC7D2B"/>
    <w:rsid w:val="00CD0189"/>
    <w:rsid w:val="00CD060B"/>
    <w:rsid w:val="00CD0844"/>
    <w:rsid w:val="00CD1263"/>
    <w:rsid w:val="00CD1DD0"/>
    <w:rsid w:val="00CD26BA"/>
    <w:rsid w:val="00CD2871"/>
    <w:rsid w:val="00CD3393"/>
    <w:rsid w:val="00CD36EC"/>
    <w:rsid w:val="00CD3A1A"/>
    <w:rsid w:val="00CD3EF0"/>
    <w:rsid w:val="00CD4286"/>
    <w:rsid w:val="00CD4368"/>
    <w:rsid w:val="00CD4945"/>
    <w:rsid w:val="00CD51DB"/>
    <w:rsid w:val="00CD534D"/>
    <w:rsid w:val="00CD54C9"/>
    <w:rsid w:val="00CD5ABD"/>
    <w:rsid w:val="00CD5C94"/>
    <w:rsid w:val="00CD6148"/>
    <w:rsid w:val="00CD6393"/>
    <w:rsid w:val="00CD69E1"/>
    <w:rsid w:val="00CD6D03"/>
    <w:rsid w:val="00CD6EBA"/>
    <w:rsid w:val="00CD7143"/>
    <w:rsid w:val="00CD748E"/>
    <w:rsid w:val="00CE0055"/>
    <w:rsid w:val="00CE0B9F"/>
    <w:rsid w:val="00CE0F75"/>
    <w:rsid w:val="00CE102E"/>
    <w:rsid w:val="00CE10A5"/>
    <w:rsid w:val="00CE14B4"/>
    <w:rsid w:val="00CE1943"/>
    <w:rsid w:val="00CE1AE5"/>
    <w:rsid w:val="00CE1D7F"/>
    <w:rsid w:val="00CE1F4C"/>
    <w:rsid w:val="00CE2F5E"/>
    <w:rsid w:val="00CE3071"/>
    <w:rsid w:val="00CE3807"/>
    <w:rsid w:val="00CE39FB"/>
    <w:rsid w:val="00CE43C0"/>
    <w:rsid w:val="00CE4538"/>
    <w:rsid w:val="00CE458A"/>
    <w:rsid w:val="00CE4977"/>
    <w:rsid w:val="00CE4EE3"/>
    <w:rsid w:val="00CE51FB"/>
    <w:rsid w:val="00CE5862"/>
    <w:rsid w:val="00CE5970"/>
    <w:rsid w:val="00CE77E6"/>
    <w:rsid w:val="00CE7801"/>
    <w:rsid w:val="00CF0CA1"/>
    <w:rsid w:val="00CF0E9E"/>
    <w:rsid w:val="00CF18AC"/>
    <w:rsid w:val="00CF1FC0"/>
    <w:rsid w:val="00CF2131"/>
    <w:rsid w:val="00CF21BD"/>
    <w:rsid w:val="00CF2458"/>
    <w:rsid w:val="00CF267D"/>
    <w:rsid w:val="00CF31CB"/>
    <w:rsid w:val="00CF3778"/>
    <w:rsid w:val="00CF37EF"/>
    <w:rsid w:val="00CF3EBE"/>
    <w:rsid w:val="00CF4787"/>
    <w:rsid w:val="00CF4A8C"/>
    <w:rsid w:val="00CF4FBB"/>
    <w:rsid w:val="00CF5363"/>
    <w:rsid w:val="00CF5FA7"/>
    <w:rsid w:val="00CF6156"/>
    <w:rsid w:val="00CF6328"/>
    <w:rsid w:val="00CF6356"/>
    <w:rsid w:val="00CF6596"/>
    <w:rsid w:val="00CF667B"/>
    <w:rsid w:val="00CF66D3"/>
    <w:rsid w:val="00CF6981"/>
    <w:rsid w:val="00CF6DAD"/>
    <w:rsid w:val="00CF77E7"/>
    <w:rsid w:val="00CF78CA"/>
    <w:rsid w:val="00CF7E2D"/>
    <w:rsid w:val="00D001B3"/>
    <w:rsid w:val="00D0083D"/>
    <w:rsid w:val="00D00D0A"/>
    <w:rsid w:val="00D00FED"/>
    <w:rsid w:val="00D010E3"/>
    <w:rsid w:val="00D01519"/>
    <w:rsid w:val="00D01F52"/>
    <w:rsid w:val="00D02481"/>
    <w:rsid w:val="00D025E3"/>
    <w:rsid w:val="00D0268C"/>
    <w:rsid w:val="00D026B9"/>
    <w:rsid w:val="00D02720"/>
    <w:rsid w:val="00D02781"/>
    <w:rsid w:val="00D02CCA"/>
    <w:rsid w:val="00D0319E"/>
    <w:rsid w:val="00D037FE"/>
    <w:rsid w:val="00D03F9F"/>
    <w:rsid w:val="00D047AC"/>
    <w:rsid w:val="00D04D19"/>
    <w:rsid w:val="00D04E99"/>
    <w:rsid w:val="00D0660C"/>
    <w:rsid w:val="00D073AB"/>
    <w:rsid w:val="00D0785F"/>
    <w:rsid w:val="00D07D90"/>
    <w:rsid w:val="00D1006C"/>
    <w:rsid w:val="00D10959"/>
    <w:rsid w:val="00D10B7C"/>
    <w:rsid w:val="00D113EA"/>
    <w:rsid w:val="00D11986"/>
    <w:rsid w:val="00D11A69"/>
    <w:rsid w:val="00D1293F"/>
    <w:rsid w:val="00D13035"/>
    <w:rsid w:val="00D13413"/>
    <w:rsid w:val="00D13E83"/>
    <w:rsid w:val="00D150A4"/>
    <w:rsid w:val="00D156E4"/>
    <w:rsid w:val="00D16C50"/>
    <w:rsid w:val="00D17286"/>
    <w:rsid w:val="00D17F6A"/>
    <w:rsid w:val="00D20271"/>
    <w:rsid w:val="00D20AC9"/>
    <w:rsid w:val="00D21588"/>
    <w:rsid w:val="00D21D4C"/>
    <w:rsid w:val="00D21DB8"/>
    <w:rsid w:val="00D22391"/>
    <w:rsid w:val="00D223BE"/>
    <w:rsid w:val="00D2312E"/>
    <w:rsid w:val="00D23140"/>
    <w:rsid w:val="00D23E30"/>
    <w:rsid w:val="00D23FBF"/>
    <w:rsid w:val="00D2437E"/>
    <w:rsid w:val="00D247B2"/>
    <w:rsid w:val="00D247FC"/>
    <w:rsid w:val="00D24CAD"/>
    <w:rsid w:val="00D258F2"/>
    <w:rsid w:val="00D25D20"/>
    <w:rsid w:val="00D25E01"/>
    <w:rsid w:val="00D26DAB"/>
    <w:rsid w:val="00D2710D"/>
    <w:rsid w:val="00D27661"/>
    <w:rsid w:val="00D27670"/>
    <w:rsid w:val="00D30D99"/>
    <w:rsid w:val="00D31270"/>
    <w:rsid w:val="00D31381"/>
    <w:rsid w:val="00D313D2"/>
    <w:rsid w:val="00D31A05"/>
    <w:rsid w:val="00D32EDB"/>
    <w:rsid w:val="00D32EF9"/>
    <w:rsid w:val="00D335DC"/>
    <w:rsid w:val="00D33B0C"/>
    <w:rsid w:val="00D33CF1"/>
    <w:rsid w:val="00D34712"/>
    <w:rsid w:val="00D350AA"/>
    <w:rsid w:val="00D3545C"/>
    <w:rsid w:val="00D35C40"/>
    <w:rsid w:val="00D35F20"/>
    <w:rsid w:val="00D35FE2"/>
    <w:rsid w:val="00D367F9"/>
    <w:rsid w:val="00D36D40"/>
    <w:rsid w:val="00D378FE"/>
    <w:rsid w:val="00D40709"/>
    <w:rsid w:val="00D411BE"/>
    <w:rsid w:val="00D41784"/>
    <w:rsid w:val="00D41DE8"/>
    <w:rsid w:val="00D42DD9"/>
    <w:rsid w:val="00D42FFA"/>
    <w:rsid w:val="00D436AB"/>
    <w:rsid w:val="00D43B79"/>
    <w:rsid w:val="00D43E84"/>
    <w:rsid w:val="00D464BD"/>
    <w:rsid w:val="00D4667A"/>
    <w:rsid w:val="00D468AB"/>
    <w:rsid w:val="00D469D2"/>
    <w:rsid w:val="00D46CD4"/>
    <w:rsid w:val="00D4701F"/>
    <w:rsid w:val="00D4739E"/>
    <w:rsid w:val="00D474B8"/>
    <w:rsid w:val="00D475BC"/>
    <w:rsid w:val="00D4766F"/>
    <w:rsid w:val="00D4784C"/>
    <w:rsid w:val="00D47BED"/>
    <w:rsid w:val="00D50821"/>
    <w:rsid w:val="00D50924"/>
    <w:rsid w:val="00D50C3B"/>
    <w:rsid w:val="00D519D1"/>
    <w:rsid w:val="00D51D02"/>
    <w:rsid w:val="00D524BE"/>
    <w:rsid w:val="00D525BB"/>
    <w:rsid w:val="00D52BB1"/>
    <w:rsid w:val="00D52C59"/>
    <w:rsid w:val="00D531C0"/>
    <w:rsid w:val="00D532A3"/>
    <w:rsid w:val="00D5399A"/>
    <w:rsid w:val="00D5454B"/>
    <w:rsid w:val="00D5535E"/>
    <w:rsid w:val="00D558A1"/>
    <w:rsid w:val="00D562A4"/>
    <w:rsid w:val="00D564E3"/>
    <w:rsid w:val="00D5691A"/>
    <w:rsid w:val="00D570B2"/>
    <w:rsid w:val="00D57730"/>
    <w:rsid w:val="00D57991"/>
    <w:rsid w:val="00D57BA2"/>
    <w:rsid w:val="00D57DFA"/>
    <w:rsid w:val="00D601E7"/>
    <w:rsid w:val="00D601F8"/>
    <w:rsid w:val="00D60642"/>
    <w:rsid w:val="00D60974"/>
    <w:rsid w:val="00D60C17"/>
    <w:rsid w:val="00D612C3"/>
    <w:rsid w:val="00D612C6"/>
    <w:rsid w:val="00D6137D"/>
    <w:rsid w:val="00D61D36"/>
    <w:rsid w:val="00D6210B"/>
    <w:rsid w:val="00D622E7"/>
    <w:rsid w:val="00D62A1E"/>
    <w:rsid w:val="00D6320F"/>
    <w:rsid w:val="00D6378D"/>
    <w:rsid w:val="00D637CD"/>
    <w:rsid w:val="00D63E51"/>
    <w:rsid w:val="00D6421A"/>
    <w:rsid w:val="00D6471C"/>
    <w:rsid w:val="00D653C8"/>
    <w:rsid w:val="00D65CC2"/>
    <w:rsid w:val="00D6632B"/>
    <w:rsid w:val="00D66C6E"/>
    <w:rsid w:val="00D6758C"/>
    <w:rsid w:val="00D6770D"/>
    <w:rsid w:val="00D67942"/>
    <w:rsid w:val="00D679AB"/>
    <w:rsid w:val="00D67A2B"/>
    <w:rsid w:val="00D67F87"/>
    <w:rsid w:val="00D702FE"/>
    <w:rsid w:val="00D70725"/>
    <w:rsid w:val="00D71A38"/>
    <w:rsid w:val="00D71BB0"/>
    <w:rsid w:val="00D72103"/>
    <w:rsid w:val="00D72412"/>
    <w:rsid w:val="00D724C4"/>
    <w:rsid w:val="00D7251E"/>
    <w:rsid w:val="00D72771"/>
    <w:rsid w:val="00D72853"/>
    <w:rsid w:val="00D72BB5"/>
    <w:rsid w:val="00D72CB9"/>
    <w:rsid w:val="00D72E57"/>
    <w:rsid w:val="00D72ED3"/>
    <w:rsid w:val="00D730EC"/>
    <w:rsid w:val="00D733EC"/>
    <w:rsid w:val="00D73DD9"/>
    <w:rsid w:val="00D74474"/>
    <w:rsid w:val="00D74787"/>
    <w:rsid w:val="00D74E14"/>
    <w:rsid w:val="00D74EFF"/>
    <w:rsid w:val="00D75000"/>
    <w:rsid w:val="00D75281"/>
    <w:rsid w:val="00D754DE"/>
    <w:rsid w:val="00D75607"/>
    <w:rsid w:val="00D76080"/>
    <w:rsid w:val="00D7696F"/>
    <w:rsid w:val="00D7749B"/>
    <w:rsid w:val="00D77664"/>
    <w:rsid w:val="00D8039B"/>
    <w:rsid w:val="00D807A1"/>
    <w:rsid w:val="00D8248C"/>
    <w:rsid w:val="00D83188"/>
    <w:rsid w:val="00D83C10"/>
    <w:rsid w:val="00D83F1B"/>
    <w:rsid w:val="00D849DC"/>
    <w:rsid w:val="00D85469"/>
    <w:rsid w:val="00D85482"/>
    <w:rsid w:val="00D85D25"/>
    <w:rsid w:val="00D8670C"/>
    <w:rsid w:val="00D86762"/>
    <w:rsid w:val="00D87164"/>
    <w:rsid w:val="00D87222"/>
    <w:rsid w:val="00D872B0"/>
    <w:rsid w:val="00D8759A"/>
    <w:rsid w:val="00D875B3"/>
    <w:rsid w:val="00D878A8"/>
    <w:rsid w:val="00D90069"/>
    <w:rsid w:val="00D90B91"/>
    <w:rsid w:val="00D91004"/>
    <w:rsid w:val="00D911DD"/>
    <w:rsid w:val="00D912CB"/>
    <w:rsid w:val="00D91479"/>
    <w:rsid w:val="00D921C7"/>
    <w:rsid w:val="00D925C3"/>
    <w:rsid w:val="00D928F3"/>
    <w:rsid w:val="00D92CE5"/>
    <w:rsid w:val="00D92DDE"/>
    <w:rsid w:val="00D933AF"/>
    <w:rsid w:val="00D939BA"/>
    <w:rsid w:val="00D93E51"/>
    <w:rsid w:val="00D94194"/>
    <w:rsid w:val="00D9462A"/>
    <w:rsid w:val="00D94ED9"/>
    <w:rsid w:val="00D95B79"/>
    <w:rsid w:val="00D969D3"/>
    <w:rsid w:val="00D96DAC"/>
    <w:rsid w:val="00D973DB"/>
    <w:rsid w:val="00D97732"/>
    <w:rsid w:val="00D97ED7"/>
    <w:rsid w:val="00DA04F6"/>
    <w:rsid w:val="00DA0512"/>
    <w:rsid w:val="00DA0B29"/>
    <w:rsid w:val="00DA118E"/>
    <w:rsid w:val="00DA186C"/>
    <w:rsid w:val="00DA234C"/>
    <w:rsid w:val="00DA24B7"/>
    <w:rsid w:val="00DA2E56"/>
    <w:rsid w:val="00DA2FA2"/>
    <w:rsid w:val="00DA2FEA"/>
    <w:rsid w:val="00DA4276"/>
    <w:rsid w:val="00DA4BAF"/>
    <w:rsid w:val="00DA596C"/>
    <w:rsid w:val="00DA6041"/>
    <w:rsid w:val="00DA6456"/>
    <w:rsid w:val="00DA6573"/>
    <w:rsid w:val="00DA6687"/>
    <w:rsid w:val="00DA6740"/>
    <w:rsid w:val="00DA695F"/>
    <w:rsid w:val="00DA7032"/>
    <w:rsid w:val="00DA7764"/>
    <w:rsid w:val="00DA77DD"/>
    <w:rsid w:val="00DB0273"/>
    <w:rsid w:val="00DB04A9"/>
    <w:rsid w:val="00DB05B8"/>
    <w:rsid w:val="00DB0744"/>
    <w:rsid w:val="00DB0912"/>
    <w:rsid w:val="00DB12BD"/>
    <w:rsid w:val="00DB1D09"/>
    <w:rsid w:val="00DB1E6A"/>
    <w:rsid w:val="00DB2D4F"/>
    <w:rsid w:val="00DB3A1B"/>
    <w:rsid w:val="00DB3A24"/>
    <w:rsid w:val="00DB3ED6"/>
    <w:rsid w:val="00DB409A"/>
    <w:rsid w:val="00DB4322"/>
    <w:rsid w:val="00DB475C"/>
    <w:rsid w:val="00DB50C2"/>
    <w:rsid w:val="00DB5356"/>
    <w:rsid w:val="00DB539F"/>
    <w:rsid w:val="00DB552F"/>
    <w:rsid w:val="00DB5CEA"/>
    <w:rsid w:val="00DB6EAD"/>
    <w:rsid w:val="00DB7B9D"/>
    <w:rsid w:val="00DB7D4E"/>
    <w:rsid w:val="00DC000D"/>
    <w:rsid w:val="00DC01C2"/>
    <w:rsid w:val="00DC02F4"/>
    <w:rsid w:val="00DC09AC"/>
    <w:rsid w:val="00DC1E6B"/>
    <w:rsid w:val="00DC2350"/>
    <w:rsid w:val="00DC25D3"/>
    <w:rsid w:val="00DC265B"/>
    <w:rsid w:val="00DC2AB6"/>
    <w:rsid w:val="00DC2F4D"/>
    <w:rsid w:val="00DC31E3"/>
    <w:rsid w:val="00DC3F56"/>
    <w:rsid w:val="00DC47EE"/>
    <w:rsid w:val="00DC4C3F"/>
    <w:rsid w:val="00DC561B"/>
    <w:rsid w:val="00DC56BD"/>
    <w:rsid w:val="00DC57D8"/>
    <w:rsid w:val="00DC6121"/>
    <w:rsid w:val="00DC664A"/>
    <w:rsid w:val="00DC714E"/>
    <w:rsid w:val="00DC729B"/>
    <w:rsid w:val="00DC7A19"/>
    <w:rsid w:val="00DC7A59"/>
    <w:rsid w:val="00DC7DD9"/>
    <w:rsid w:val="00DD0088"/>
    <w:rsid w:val="00DD02A8"/>
    <w:rsid w:val="00DD03A0"/>
    <w:rsid w:val="00DD0865"/>
    <w:rsid w:val="00DD15E8"/>
    <w:rsid w:val="00DD193F"/>
    <w:rsid w:val="00DD1A6D"/>
    <w:rsid w:val="00DD2247"/>
    <w:rsid w:val="00DD318A"/>
    <w:rsid w:val="00DD3623"/>
    <w:rsid w:val="00DD3DB2"/>
    <w:rsid w:val="00DD3F97"/>
    <w:rsid w:val="00DD5F0B"/>
    <w:rsid w:val="00DD62E5"/>
    <w:rsid w:val="00DD6892"/>
    <w:rsid w:val="00DD72C0"/>
    <w:rsid w:val="00DD7816"/>
    <w:rsid w:val="00DD7EDC"/>
    <w:rsid w:val="00DE092B"/>
    <w:rsid w:val="00DE09D9"/>
    <w:rsid w:val="00DE0A11"/>
    <w:rsid w:val="00DE0FE1"/>
    <w:rsid w:val="00DE1945"/>
    <w:rsid w:val="00DE19E4"/>
    <w:rsid w:val="00DE1DB4"/>
    <w:rsid w:val="00DE2997"/>
    <w:rsid w:val="00DE367E"/>
    <w:rsid w:val="00DE470B"/>
    <w:rsid w:val="00DE5200"/>
    <w:rsid w:val="00DE54CA"/>
    <w:rsid w:val="00DE586B"/>
    <w:rsid w:val="00DE604A"/>
    <w:rsid w:val="00DE6189"/>
    <w:rsid w:val="00DE6306"/>
    <w:rsid w:val="00DE6629"/>
    <w:rsid w:val="00DE6C27"/>
    <w:rsid w:val="00DE70AD"/>
    <w:rsid w:val="00DE76C8"/>
    <w:rsid w:val="00DE7AFD"/>
    <w:rsid w:val="00DE7F5C"/>
    <w:rsid w:val="00DF0031"/>
    <w:rsid w:val="00DF0421"/>
    <w:rsid w:val="00DF0E71"/>
    <w:rsid w:val="00DF1431"/>
    <w:rsid w:val="00DF1A63"/>
    <w:rsid w:val="00DF1C83"/>
    <w:rsid w:val="00DF240A"/>
    <w:rsid w:val="00DF262C"/>
    <w:rsid w:val="00DF2659"/>
    <w:rsid w:val="00DF3083"/>
    <w:rsid w:val="00DF36DF"/>
    <w:rsid w:val="00DF3CE8"/>
    <w:rsid w:val="00DF4345"/>
    <w:rsid w:val="00DF5273"/>
    <w:rsid w:val="00DF5504"/>
    <w:rsid w:val="00DF5D33"/>
    <w:rsid w:val="00DF5D7D"/>
    <w:rsid w:val="00DF5EA4"/>
    <w:rsid w:val="00DF6186"/>
    <w:rsid w:val="00DF6612"/>
    <w:rsid w:val="00E00069"/>
    <w:rsid w:val="00E00598"/>
    <w:rsid w:val="00E00DC9"/>
    <w:rsid w:val="00E01183"/>
    <w:rsid w:val="00E022BD"/>
    <w:rsid w:val="00E027F2"/>
    <w:rsid w:val="00E02D49"/>
    <w:rsid w:val="00E02FC0"/>
    <w:rsid w:val="00E03E02"/>
    <w:rsid w:val="00E0416E"/>
    <w:rsid w:val="00E04DBD"/>
    <w:rsid w:val="00E04ECA"/>
    <w:rsid w:val="00E050D0"/>
    <w:rsid w:val="00E05972"/>
    <w:rsid w:val="00E05ED8"/>
    <w:rsid w:val="00E06B2E"/>
    <w:rsid w:val="00E06E36"/>
    <w:rsid w:val="00E06E93"/>
    <w:rsid w:val="00E103AD"/>
    <w:rsid w:val="00E1046F"/>
    <w:rsid w:val="00E10530"/>
    <w:rsid w:val="00E10C16"/>
    <w:rsid w:val="00E10FDB"/>
    <w:rsid w:val="00E11898"/>
    <w:rsid w:val="00E118CA"/>
    <w:rsid w:val="00E11C31"/>
    <w:rsid w:val="00E123BA"/>
    <w:rsid w:val="00E14C78"/>
    <w:rsid w:val="00E14D94"/>
    <w:rsid w:val="00E15C28"/>
    <w:rsid w:val="00E16A4B"/>
    <w:rsid w:val="00E16EF8"/>
    <w:rsid w:val="00E17661"/>
    <w:rsid w:val="00E176CF"/>
    <w:rsid w:val="00E17978"/>
    <w:rsid w:val="00E17F6C"/>
    <w:rsid w:val="00E20297"/>
    <w:rsid w:val="00E2062B"/>
    <w:rsid w:val="00E207FC"/>
    <w:rsid w:val="00E20EE6"/>
    <w:rsid w:val="00E21411"/>
    <w:rsid w:val="00E215DB"/>
    <w:rsid w:val="00E2183C"/>
    <w:rsid w:val="00E21CF3"/>
    <w:rsid w:val="00E22DA0"/>
    <w:rsid w:val="00E23665"/>
    <w:rsid w:val="00E25208"/>
    <w:rsid w:val="00E2534B"/>
    <w:rsid w:val="00E25475"/>
    <w:rsid w:val="00E257BE"/>
    <w:rsid w:val="00E258AC"/>
    <w:rsid w:val="00E25CA0"/>
    <w:rsid w:val="00E26526"/>
    <w:rsid w:val="00E26EDB"/>
    <w:rsid w:val="00E26FCB"/>
    <w:rsid w:val="00E27892"/>
    <w:rsid w:val="00E27CEC"/>
    <w:rsid w:val="00E3047D"/>
    <w:rsid w:val="00E304E3"/>
    <w:rsid w:val="00E3091E"/>
    <w:rsid w:val="00E31181"/>
    <w:rsid w:val="00E3137F"/>
    <w:rsid w:val="00E3142E"/>
    <w:rsid w:val="00E31575"/>
    <w:rsid w:val="00E32559"/>
    <w:rsid w:val="00E32ADF"/>
    <w:rsid w:val="00E3303D"/>
    <w:rsid w:val="00E3307E"/>
    <w:rsid w:val="00E33312"/>
    <w:rsid w:val="00E334CC"/>
    <w:rsid w:val="00E3353B"/>
    <w:rsid w:val="00E335E7"/>
    <w:rsid w:val="00E33722"/>
    <w:rsid w:val="00E33A71"/>
    <w:rsid w:val="00E33BFE"/>
    <w:rsid w:val="00E34106"/>
    <w:rsid w:val="00E35123"/>
    <w:rsid w:val="00E35A39"/>
    <w:rsid w:val="00E35E0E"/>
    <w:rsid w:val="00E36555"/>
    <w:rsid w:val="00E36F97"/>
    <w:rsid w:val="00E3765E"/>
    <w:rsid w:val="00E37AED"/>
    <w:rsid w:val="00E40026"/>
    <w:rsid w:val="00E40230"/>
    <w:rsid w:val="00E4090B"/>
    <w:rsid w:val="00E40F9A"/>
    <w:rsid w:val="00E42155"/>
    <w:rsid w:val="00E422BA"/>
    <w:rsid w:val="00E42821"/>
    <w:rsid w:val="00E42A95"/>
    <w:rsid w:val="00E42B6A"/>
    <w:rsid w:val="00E4379A"/>
    <w:rsid w:val="00E43896"/>
    <w:rsid w:val="00E439E2"/>
    <w:rsid w:val="00E44464"/>
    <w:rsid w:val="00E44511"/>
    <w:rsid w:val="00E449E3"/>
    <w:rsid w:val="00E44A27"/>
    <w:rsid w:val="00E44B49"/>
    <w:rsid w:val="00E44C7E"/>
    <w:rsid w:val="00E456DA"/>
    <w:rsid w:val="00E45A43"/>
    <w:rsid w:val="00E46B74"/>
    <w:rsid w:val="00E46DB7"/>
    <w:rsid w:val="00E477F2"/>
    <w:rsid w:val="00E47CB2"/>
    <w:rsid w:val="00E47F5F"/>
    <w:rsid w:val="00E51006"/>
    <w:rsid w:val="00E51350"/>
    <w:rsid w:val="00E51689"/>
    <w:rsid w:val="00E521E7"/>
    <w:rsid w:val="00E527C2"/>
    <w:rsid w:val="00E52BA0"/>
    <w:rsid w:val="00E5310E"/>
    <w:rsid w:val="00E53255"/>
    <w:rsid w:val="00E5374F"/>
    <w:rsid w:val="00E54013"/>
    <w:rsid w:val="00E54051"/>
    <w:rsid w:val="00E54337"/>
    <w:rsid w:val="00E54510"/>
    <w:rsid w:val="00E5454E"/>
    <w:rsid w:val="00E54848"/>
    <w:rsid w:val="00E54B69"/>
    <w:rsid w:val="00E54CD0"/>
    <w:rsid w:val="00E550D3"/>
    <w:rsid w:val="00E55753"/>
    <w:rsid w:val="00E55F97"/>
    <w:rsid w:val="00E5605F"/>
    <w:rsid w:val="00E565B0"/>
    <w:rsid w:val="00E56D27"/>
    <w:rsid w:val="00E570FB"/>
    <w:rsid w:val="00E571FF"/>
    <w:rsid w:val="00E57941"/>
    <w:rsid w:val="00E57E4E"/>
    <w:rsid w:val="00E601C8"/>
    <w:rsid w:val="00E60332"/>
    <w:rsid w:val="00E608D3"/>
    <w:rsid w:val="00E60FF8"/>
    <w:rsid w:val="00E6163A"/>
    <w:rsid w:val="00E6193B"/>
    <w:rsid w:val="00E61BB0"/>
    <w:rsid w:val="00E61DC6"/>
    <w:rsid w:val="00E620F1"/>
    <w:rsid w:val="00E6236A"/>
    <w:rsid w:val="00E62B1B"/>
    <w:rsid w:val="00E62EE9"/>
    <w:rsid w:val="00E63A38"/>
    <w:rsid w:val="00E64457"/>
    <w:rsid w:val="00E65D83"/>
    <w:rsid w:val="00E6610E"/>
    <w:rsid w:val="00E66154"/>
    <w:rsid w:val="00E6659F"/>
    <w:rsid w:val="00E665A6"/>
    <w:rsid w:val="00E6672E"/>
    <w:rsid w:val="00E668DB"/>
    <w:rsid w:val="00E670FD"/>
    <w:rsid w:val="00E67C91"/>
    <w:rsid w:val="00E70360"/>
    <w:rsid w:val="00E706A2"/>
    <w:rsid w:val="00E706CA"/>
    <w:rsid w:val="00E71046"/>
    <w:rsid w:val="00E71328"/>
    <w:rsid w:val="00E7136C"/>
    <w:rsid w:val="00E7152C"/>
    <w:rsid w:val="00E715B4"/>
    <w:rsid w:val="00E7221C"/>
    <w:rsid w:val="00E722C9"/>
    <w:rsid w:val="00E730EC"/>
    <w:rsid w:val="00E7321D"/>
    <w:rsid w:val="00E73800"/>
    <w:rsid w:val="00E747BB"/>
    <w:rsid w:val="00E74F03"/>
    <w:rsid w:val="00E75C5D"/>
    <w:rsid w:val="00E76A96"/>
    <w:rsid w:val="00E76E11"/>
    <w:rsid w:val="00E77075"/>
    <w:rsid w:val="00E774E9"/>
    <w:rsid w:val="00E77CEB"/>
    <w:rsid w:val="00E77D5C"/>
    <w:rsid w:val="00E8010E"/>
    <w:rsid w:val="00E80C8F"/>
    <w:rsid w:val="00E80CC2"/>
    <w:rsid w:val="00E80EF3"/>
    <w:rsid w:val="00E81943"/>
    <w:rsid w:val="00E81ABB"/>
    <w:rsid w:val="00E81B49"/>
    <w:rsid w:val="00E81E08"/>
    <w:rsid w:val="00E82367"/>
    <w:rsid w:val="00E82A70"/>
    <w:rsid w:val="00E83355"/>
    <w:rsid w:val="00E83EB2"/>
    <w:rsid w:val="00E854D6"/>
    <w:rsid w:val="00E85677"/>
    <w:rsid w:val="00E85BA8"/>
    <w:rsid w:val="00E86230"/>
    <w:rsid w:val="00E8719F"/>
    <w:rsid w:val="00E871C4"/>
    <w:rsid w:val="00E876CA"/>
    <w:rsid w:val="00E877B8"/>
    <w:rsid w:val="00E9064B"/>
    <w:rsid w:val="00E90718"/>
    <w:rsid w:val="00E9073E"/>
    <w:rsid w:val="00E90915"/>
    <w:rsid w:val="00E90B2B"/>
    <w:rsid w:val="00E90D78"/>
    <w:rsid w:val="00E9129D"/>
    <w:rsid w:val="00E91322"/>
    <w:rsid w:val="00E91774"/>
    <w:rsid w:val="00E920E3"/>
    <w:rsid w:val="00E928B1"/>
    <w:rsid w:val="00E92ABD"/>
    <w:rsid w:val="00E932C8"/>
    <w:rsid w:val="00E9349D"/>
    <w:rsid w:val="00E93846"/>
    <w:rsid w:val="00E93BD5"/>
    <w:rsid w:val="00E94162"/>
    <w:rsid w:val="00E9477C"/>
    <w:rsid w:val="00E94D0F"/>
    <w:rsid w:val="00E956B6"/>
    <w:rsid w:val="00E958C0"/>
    <w:rsid w:val="00E95EB1"/>
    <w:rsid w:val="00E9629E"/>
    <w:rsid w:val="00E97BCC"/>
    <w:rsid w:val="00E97E67"/>
    <w:rsid w:val="00EA027E"/>
    <w:rsid w:val="00EA0345"/>
    <w:rsid w:val="00EA05BB"/>
    <w:rsid w:val="00EA0BCC"/>
    <w:rsid w:val="00EA279A"/>
    <w:rsid w:val="00EA2F76"/>
    <w:rsid w:val="00EA328E"/>
    <w:rsid w:val="00EA330B"/>
    <w:rsid w:val="00EA34E6"/>
    <w:rsid w:val="00EA350E"/>
    <w:rsid w:val="00EA3A7B"/>
    <w:rsid w:val="00EA3DE8"/>
    <w:rsid w:val="00EA40D3"/>
    <w:rsid w:val="00EA46AA"/>
    <w:rsid w:val="00EA470E"/>
    <w:rsid w:val="00EA4A8D"/>
    <w:rsid w:val="00EA4DC9"/>
    <w:rsid w:val="00EA4E16"/>
    <w:rsid w:val="00EA57DC"/>
    <w:rsid w:val="00EA5C5A"/>
    <w:rsid w:val="00EA5D5B"/>
    <w:rsid w:val="00EA6333"/>
    <w:rsid w:val="00EA646C"/>
    <w:rsid w:val="00EA67AD"/>
    <w:rsid w:val="00EA6E2B"/>
    <w:rsid w:val="00EA75B0"/>
    <w:rsid w:val="00EA75BB"/>
    <w:rsid w:val="00EA7B5E"/>
    <w:rsid w:val="00EA7FD9"/>
    <w:rsid w:val="00EB07D2"/>
    <w:rsid w:val="00EB095B"/>
    <w:rsid w:val="00EB0BB9"/>
    <w:rsid w:val="00EB0D9F"/>
    <w:rsid w:val="00EB0F0C"/>
    <w:rsid w:val="00EB0FBC"/>
    <w:rsid w:val="00EB1B90"/>
    <w:rsid w:val="00EB1D9A"/>
    <w:rsid w:val="00EB3316"/>
    <w:rsid w:val="00EB4B29"/>
    <w:rsid w:val="00EB6A1F"/>
    <w:rsid w:val="00EB6E09"/>
    <w:rsid w:val="00EB6FA3"/>
    <w:rsid w:val="00EB71C3"/>
    <w:rsid w:val="00EB7A3E"/>
    <w:rsid w:val="00EC040E"/>
    <w:rsid w:val="00EC04B6"/>
    <w:rsid w:val="00EC0A59"/>
    <w:rsid w:val="00EC0FF2"/>
    <w:rsid w:val="00EC1262"/>
    <w:rsid w:val="00EC13BB"/>
    <w:rsid w:val="00EC205D"/>
    <w:rsid w:val="00EC2DB2"/>
    <w:rsid w:val="00EC3218"/>
    <w:rsid w:val="00EC4BF3"/>
    <w:rsid w:val="00EC546B"/>
    <w:rsid w:val="00EC5EC3"/>
    <w:rsid w:val="00EC627E"/>
    <w:rsid w:val="00EC6A4E"/>
    <w:rsid w:val="00EC6D21"/>
    <w:rsid w:val="00EC7F95"/>
    <w:rsid w:val="00ED0DD0"/>
    <w:rsid w:val="00ED16B4"/>
    <w:rsid w:val="00ED1751"/>
    <w:rsid w:val="00ED1BA8"/>
    <w:rsid w:val="00ED1FEC"/>
    <w:rsid w:val="00ED2096"/>
    <w:rsid w:val="00ED232D"/>
    <w:rsid w:val="00ED281B"/>
    <w:rsid w:val="00ED37F1"/>
    <w:rsid w:val="00ED38DF"/>
    <w:rsid w:val="00ED4735"/>
    <w:rsid w:val="00ED47B9"/>
    <w:rsid w:val="00ED5147"/>
    <w:rsid w:val="00ED54DC"/>
    <w:rsid w:val="00ED57EE"/>
    <w:rsid w:val="00ED5F7E"/>
    <w:rsid w:val="00ED6080"/>
    <w:rsid w:val="00ED6DC5"/>
    <w:rsid w:val="00ED6F42"/>
    <w:rsid w:val="00ED73A0"/>
    <w:rsid w:val="00ED74E6"/>
    <w:rsid w:val="00ED7B3F"/>
    <w:rsid w:val="00EE028E"/>
    <w:rsid w:val="00EE02FD"/>
    <w:rsid w:val="00EE0AE5"/>
    <w:rsid w:val="00EE0CE3"/>
    <w:rsid w:val="00EE1266"/>
    <w:rsid w:val="00EE1763"/>
    <w:rsid w:val="00EE1824"/>
    <w:rsid w:val="00EE1FDD"/>
    <w:rsid w:val="00EE22F2"/>
    <w:rsid w:val="00EE2303"/>
    <w:rsid w:val="00EE2975"/>
    <w:rsid w:val="00EE2E49"/>
    <w:rsid w:val="00EE32FA"/>
    <w:rsid w:val="00EE334A"/>
    <w:rsid w:val="00EE35D8"/>
    <w:rsid w:val="00EE4D0A"/>
    <w:rsid w:val="00EE4D63"/>
    <w:rsid w:val="00EE55A8"/>
    <w:rsid w:val="00EE57D5"/>
    <w:rsid w:val="00EE5A06"/>
    <w:rsid w:val="00EE5CC8"/>
    <w:rsid w:val="00EE62C7"/>
    <w:rsid w:val="00EE6C15"/>
    <w:rsid w:val="00EE6C48"/>
    <w:rsid w:val="00EE6E6B"/>
    <w:rsid w:val="00EE79AB"/>
    <w:rsid w:val="00EF01E7"/>
    <w:rsid w:val="00EF0879"/>
    <w:rsid w:val="00EF0B3C"/>
    <w:rsid w:val="00EF0CF7"/>
    <w:rsid w:val="00EF1087"/>
    <w:rsid w:val="00EF1BCA"/>
    <w:rsid w:val="00EF1DA6"/>
    <w:rsid w:val="00EF200F"/>
    <w:rsid w:val="00EF2810"/>
    <w:rsid w:val="00EF2C5E"/>
    <w:rsid w:val="00EF30AB"/>
    <w:rsid w:val="00EF48D3"/>
    <w:rsid w:val="00EF4945"/>
    <w:rsid w:val="00EF4A1D"/>
    <w:rsid w:val="00EF4CF2"/>
    <w:rsid w:val="00EF4FDF"/>
    <w:rsid w:val="00EF5343"/>
    <w:rsid w:val="00EF5ADC"/>
    <w:rsid w:val="00EF69FC"/>
    <w:rsid w:val="00EF6F32"/>
    <w:rsid w:val="00EF7605"/>
    <w:rsid w:val="00EF7F8B"/>
    <w:rsid w:val="00F004A4"/>
    <w:rsid w:val="00F004AB"/>
    <w:rsid w:val="00F00823"/>
    <w:rsid w:val="00F00E8B"/>
    <w:rsid w:val="00F0168B"/>
    <w:rsid w:val="00F0175E"/>
    <w:rsid w:val="00F017B8"/>
    <w:rsid w:val="00F01FB6"/>
    <w:rsid w:val="00F023AA"/>
    <w:rsid w:val="00F02460"/>
    <w:rsid w:val="00F02D1A"/>
    <w:rsid w:val="00F03085"/>
    <w:rsid w:val="00F03106"/>
    <w:rsid w:val="00F03350"/>
    <w:rsid w:val="00F0335D"/>
    <w:rsid w:val="00F03A06"/>
    <w:rsid w:val="00F03DE1"/>
    <w:rsid w:val="00F0447F"/>
    <w:rsid w:val="00F049FB"/>
    <w:rsid w:val="00F05675"/>
    <w:rsid w:val="00F05902"/>
    <w:rsid w:val="00F063DA"/>
    <w:rsid w:val="00F068EB"/>
    <w:rsid w:val="00F068FF"/>
    <w:rsid w:val="00F06940"/>
    <w:rsid w:val="00F06C0B"/>
    <w:rsid w:val="00F06F91"/>
    <w:rsid w:val="00F07874"/>
    <w:rsid w:val="00F1053C"/>
    <w:rsid w:val="00F1088E"/>
    <w:rsid w:val="00F10A40"/>
    <w:rsid w:val="00F10F09"/>
    <w:rsid w:val="00F117F4"/>
    <w:rsid w:val="00F11AF2"/>
    <w:rsid w:val="00F11B8B"/>
    <w:rsid w:val="00F11CE6"/>
    <w:rsid w:val="00F11E5B"/>
    <w:rsid w:val="00F11F23"/>
    <w:rsid w:val="00F1263E"/>
    <w:rsid w:val="00F12E84"/>
    <w:rsid w:val="00F132D7"/>
    <w:rsid w:val="00F1376A"/>
    <w:rsid w:val="00F13848"/>
    <w:rsid w:val="00F13865"/>
    <w:rsid w:val="00F14158"/>
    <w:rsid w:val="00F1424A"/>
    <w:rsid w:val="00F14436"/>
    <w:rsid w:val="00F14497"/>
    <w:rsid w:val="00F14813"/>
    <w:rsid w:val="00F14FFE"/>
    <w:rsid w:val="00F152EF"/>
    <w:rsid w:val="00F15619"/>
    <w:rsid w:val="00F160F7"/>
    <w:rsid w:val="00F1686B"/>
    <w:rsid w:val="00F16A67"/>
    <w:rsid w:val="00F16D62"/>
    <w:rsid w:val="00F16D7E"/>
    <w:rsid w:val="00F17440"/>
    <w:rsid w:val="00F175C6"/>
    <w:rsid w:val="00F17809"/>
    <w:rsid w:val="00F17852"/>
    <w:rsid w:val="00F20767"/>
    <w:rsid w:val="00F214C0"/>
    <w:rsid w:val="00F21AC3"/>
    <w:rsid w:val="00F22434"/>
    <w:rsid w:val="00F22542"/>
    <w:rsid w:val="00F23B42"/>
    <w:rsid w:val="00F23C78"/>
    <w:rsid w:val="00F241E7"/>
    <w:rsid w:val="00F246CA"/>
    <w:rsid w:val="00F250CE"/>
    <w:rsid w:val="00F25A44"/>
    <w:rsid w:val="00F25CD5"/>
    <w:rsid w:val="00F25F6F"/>
    <w:rsid w:val="00F25FEB"/>
    <w:rsid w:val="00F26383"/>
    <w:rsid w:val="00F2652A"/>
    <w:rsid w:val="00F26C31"/>
    <w:rsid w:val="00F27346"/>
    <w:rsid w:val="00F27D3C"/>
    <w:rsid w:val="00F27D84"/>
    <w:rsid w:val="00F27DC5"/>
    <w:rsid w:val="00F30381"/>
    <w:rsid w:val="00F30889"/>
    <w:rsid w:val="00F30918"/>
    <w:rsid w:val="00F3108F"/>
    <w:rsid w:val="00F31293"/>
    <w:rsid w:val="00F31576"/>
    <w:rsid w:val="00F31856"/>
    <w:rsid w:val="00F31B2C"/>
    <w:rsid w:val="00F32095"/>
    <w:rsid w:val="00F320E1"/>
    <w:rsid w:val="00F325A7"/>
    <w:rsid w:val="00F32F87"/>
    <w:rsid w:val="00F33039"/>
    <w:rsid w:val="00F34499"/>
    <w:rsid w:val="00F344E9"/>
    <w:rsid w:val="00F34955"/>
    <w:rsid w:val="00F34E4A"/>
    <w:rsid w:val="00F35DFD"/>
    <w:rsid w:val="00F3607E"/>
    <w:rsid w:val="00F36A2A"/>
    <w:rsid w:val="00F371FE"/>
    <w:rsid w:val="00F37631"/>
    <w:rsid w:val="00F37808"/>
    <w:rsid w:val="00F37E79"/>
    <w:rsid w:val="00F40AF3"/>
    <w:rsid w:val="00F40DF1"/>
    <w:rsid w:val="00F40F68"/>
    <w:rsid w:val="00F4111F"/>
    <w:rsid w:val="00F41157"/>
    <w:rsid w:val="00F41B2A"/>
    <w:rsid w:val="00F4326D"/>
    <w:rsid w:val="00F4335F"/>
    <w:rsid w:val="00F43642"/>
    <w:rsid w:val="00F43809"/>
    <w:rsid w:val="00F4391D"/>
    <w:rsid w:val="00F43965"/>
    <w:rsid w:val="00F43B96"/>
    <w:rsid w:val="00F43C68"/>
    <w:rsid w:val="00F44150"/>
    <w:rsid w:val="00F446F9"/>
    <w:rsid w:val="00F44809"/>
    <w:rsid w:val="00F44A32"/>
    <w:rsid w:val="00F44C2E"/>
    <w:rsid w:val="00F44FAE"/>
    <w:rsid w:val="00F45995"/>
    <w:rsid w:val="00F45F1F"/>
    <w:rsid w:val="00F464B9"/>
    <w:rsid w:val="00F473DB"/>
    <w:rsid w:val="00F475AE"/>
    <w:rsid w:val="00F500F9"/>
    <w:rsid w:val="00F50161"/>
    <w:rsid w:val="00F504B6"/>
    <w:rsid w:val="00F504DC"/>
    <w:rsid w:val="00F5117A"/>
    <w:rsid w:val="00F5156A"/>
    <w:rsid w:val="00F5168B"/>
    <w:rsid w:val="00F51B5B"/>
    <w:rsid w:val="00F51FCE"/>
    <w:rsid w:val="00F52592"/>
    <w:rsid w:val="00F525F6"/>
    <w:rsid w:val="00F5320C"/>
    <w:rsid w:val="00F53226"/>
    <w:rsid w:val="00F533A3"/>
    <w:rsid w:val="00F53554"/>
    <w:rsid w:val="00F53C44"/>
    <w:rsid w:val="00F53EA4"/>
    <w:rsid w:val="00F541A5"/>
    <w:rsid w:val="00F54AA0"/>
    <w:rsid w:val="00F54E1D"/>
    <w:rsid w:val="00F54F96"/>
    <w:rsid w:val="00F55399"/>
    <w:rsid w:val="00F5576F"/>
    <w:rsid w:val="00F55CC0"/>
    <w:rsid w:val="00F561E7"/>
    <w:rsid w:val="00F567F8"/>
    <w:rsid w:val="00F5698C"/>
    <w:rsid w:val="00F56ADA"/>
    <w:rsid w:val="00F56C35"/>
    <w:rsid w:val="00F57417"/>
    <w:rsid w:val="00F5747B"/>
    <w:rsid w:val="00F6044B"/>
    <w:rsid w:val="00F6120F"/>
    <w:rsid w:val="00F62386"/>
    <w:rsid w:val="00F62E81"/>
    <w:rsid w:val="00F63735"/>
    <w:rsid w:val="00F63E40"/>
    <w:rsid w:val="00F64147"/>
    <w:rsid w:val="00F642E4"/>
    <w:rsid w:val="00F646D8"/>
    <w:rsid w:val="00F64DE1"/>
    <w:rsid w:val="00F65180"/>
    <w:rsid w:val="00F65400"/>
    <w:rsid w:val="00F65AB2"/>
    <w:rsid w:val="00F660DD"/>
    <w:rsid w:val="00F6620B"/>
    <w:rsid w:val="00F66896"/>
    <w:rsid w:val="00F66936"/>
    <w:rsid w:val="00F66D62"/>
    <w:rsid w:val="00F67071"/>
    <w:rsid w:val="00F67625"/>
    <w:rsid w:val="00F67821"/>
    <w:rsid w:val="00F7010F"/>
    <w:rsid w:val="00F7033B"/>
    <w:rsid w:val="00F707F4"/>
    <w:rsid w:val="00F70FF1"/>
    <w:rsid w:val="00F72021"/>
    <w:rsid w:val="00F72174"/>
    <w:rsid w:val="00F729BE"/>
    <w:rsid w:val="00F72A25"/>
    <w:rsid w:val="00F72FD0"/>
    <w:rsid w:val="00F733CF"/>
    <w:rsid w:val="00F73427"/>
    <w:rsid w:val="00F73AC2"/>
    <w:rsid w:val="00F747CD"/>
    <w:rsid w:val="00F74BFB"/>
    <w:rsid w:val="00F750F9"/>
    <w:rsid w:val="00F75485"/>
    <w:rsid w:val="00F754A8"/>
    <w:rsid w:val="00F75807"/>
    <w:rsid w:val="00F75BFA"/>
    <w:rsid w:val="00F75DDE"/>
    <w:rsid w:val="00F762E9"/>
    <w:rsid w:val="00F76340"/>
    <w:rsid w:val="00F77E63"/>
    <w:rsid w:val="00F806A9"/>
    <w:rsid w:val="00F80DE6"/>
    <w:rsid w:val="00F80E7C"/>
    <w:rsid w:val="00F813D0"/>
    <w:rsid w:val="00F81A8D"/>
    <w:rsid w:val="00F821FC"/>
    <w:rsid w:val="00F82877"/>
    <w:rsid w:val="00F82F8C"/>
    <w:rsid w:val="00F8358B"/>
    <w:rsid w:val="00F8371A"/>
    <w:rsid w:val="00F837C7"/>
    <w:rsid w:val="00F83F37"/>
    <w:rsid w:val="00F83F71"/>
    <w:rsid w:val="00F83F8A"/>
    <w:rsid w:val="00F84164"/>
    <w:rsid w:val="00F84591"/>
    <w:rsid w:val="00F8476C"/>
    <w:rsid w:val="00F84B5E"/>
    <w:rsid w:val="00F84C52"/>
    <w:rsid w:val="00F84C89"/>
    <w:rsid w:val="00F8507D"/>
    <w:rsid w:val="00F8530F"/>
    <w:rsid w:val="00F859BB"/>
    <w:rsid w:val="00F874D3"/>
    <w:rsid w:val="00F8783A"/>
    <w:rsid w:val="00F919E2"/>
    <w:rsid w:val="00F92100"/>
    <w:rsid w:val="00F92842"/>
    <w:rsid w:val="00F92A4F"/>
    <w:rsid w:val="00F92AF3"/>
    <w:rsid w:val="00F92B22"/>
    <w:rsid w:val="00F93172"/>
    <w:rsid w:val="00F941B6"/>
    <w:rsid w:val="00F945FB"/>
    <w:rsid w:val="00F949F9"/>
    <w:rsid w:val="00F94A22"/>
    <w:rsid w:val="00F94CE2"/>
    <w:rsid w:val="00F95310"/>
    <w:rsid w:val="00F958A3"/>
    <w:rsid w:val="00F95C89"/>
    <w:rsid w:val="00F95DCF"/>
    <w:rsid w:val="00F970BD"/>
    <w:rsid w:val="00F971F5"/>
    <w:rsid w:val="00F97459"/>
    <w:rsid w:val="00F974D7"/>
    <w:rsid w:val="00F977E7"/>
    <w:rsid w:val="00F97FD3"/>
    <w:rsid w:val="00FA01BF"/>
    <w:rsid w:val="00FA061A"/>
    <w:rsid w:val="00FA07CF"/>
    <w:rsid w:val="00FA0ABC"/>
    <w:rsid w:val="00FA0D0A"/>
    <w:rsid w:val="00FA17F3"/>
    <w:rsid w:val="00FA1FB8"/>
    <w:rsid w:val="00FA27FF"/>
    <w:rsid w:val="00FA2C25"/>
    <w:rsid w:val="00FA2CB6"/>
    <w:rsid w:val="00FA2DE0"/>
    <w:rsid w:val="00FA3BBD"/>
    <w:rsid w:val="00FA4A1E"/>
    <w:rsid w:val="00FA54DF"/>
    <w:rsid w:val="00FA56AD"/>
    <w:rsid w:val="00FA599C"/>
    <w:rsid w:val="00FA5ACB"/>
    <w:rsid w:val="00FA5AE3"/>
    <w:rsid w:val="00FA6357"/>
    <w:rsid w:val="00FA698A"/>
    <w:rsid w:val="00FA74D6"/>
    <w:rsid w:val="00FA7D1B"/>
    <w:rsid w:val="00FB029E"/>
    <w:rsid w:val="00FB0B40"/>
    <w:rsid w:val="00FB1303"/>
    <w:rsid w:val="00FB17B7"/>
    <w:rsid w:val="00FB198B"/>
    <w:rsid w:val="00FB2031"/>
    <w:rsid w:val="00FB25C9"/>
    <w:rsid w:val="00FB2BA7"/>
    <w:rsid w:val="00FB2BD9"/>
    <w:rsid w:val="00FB369B"/>
    <w:rsid w:val="00FB3A6D"/>
    <w:rsid w:val="00FB3AC8"/>
    <w:rsid w:val="00FB3B32"/>
    <w:rsid w:val="00FB4A20"/>
    <w:rsid w:val="00FB4D18"/>
    <w:rsid w:val="00FB5095"/>
    <w:rsid w:val="00FB65B1"/>
    <w:rsid w:val="00FB69EA"/>
    <w:rsid w:val="00FB6B21"/>
    <w:rsid w:val="00FB771F"/>
    <w:rsid w:val="00FB7907"/>
    <w:rsid w:val="00FB7C8B"/>
    <w:rsid w:val="00FC039D"/>
    <w:rsid w:val="00FC0424"/>
    <w:rsid w:val="00FC082F"/>
    <w:rsid w:val="00FC0C72"/>
    <w:rsid w:val="00FC1056"/>
    <w:rsid w:val="00FC132D"/>
    <w:rsid w:val="00FC141E"/>
    <w:rsid w:val="00FC183F"/>
    <w:rsid w:val="00FC1F2B"/>
    <w:rsid w:val="00FC237C"/>
    <w:rsid w:val="00FC2893"/>
    <w:rsid w:val="00FC2CD5"/>
    <w:rsid w:val="00FC2F2E"/>
    <w:rsid w:val="00FC2FAD"/>
    <w:rsid w:val="00FC3C5C"/>
    <w:rsid w:val="00FC454A"/>
    <w:rsid w:val="00FC4669"/>
    <w:rsid w:val="00FC5BA1"/>
    <w:rsid w:val="00FC5C51"/>
    <w:rsid w:val="00FC5E06"/>
    <w:rsid w:val="00FC6075"/>
    <w:rsid w:val="00FC64A4"/>
    <w:rsid w:val="00FC7610"/>
    <w:rsid w:val="00FC7898"/>
    <w:rsid w:val="00FC78C5"/>
    <w:rsid w:val="00FC7BE5"/>
    <w:rsid w:val="00FC7D0F"/>
    <w:rsid w:val="00FD0240"/>
    <w:rsid w:val="00FD06AD"/>
    <w:rsid w:val="00FD08A2"/>
    <w:rsid w:val="00FD13B7"/>
    <w:rsid w:val="00FD14AE"/>
    <w:rsid w:val="00FD1E7A"/>
    <w:rsid w:val="00FD2161"/>
    <w:rsid w:val="00FD227A"/>
    <w:rsid w:val="00FD23F1"/>
    <w:rsid w:val="00FD258A"/>
    <w:rsid w:val="00FD291E"/>
    <w:rsid w:val="00FD2A0E"/>
    <w:rsid w:val="00FD2B56"/>
    <w:rsid w:val="00FD2D0B"/>
    <w:rsid w:val="00FD3180"/>
    <w:rsid w:val="00FD3B39"/>
    <w:rsid w:val="00FD3FF8"/>
    <w:rsid w:val="00FD4142"/>
    <w:rsid w:val="00FD4143"/>
    <w:rsid w:val="00FD45AE"/>
    <w:rsid w:val="00FD488F"/>
    <w:rsid w:val="00FD4AD7"/>
    <w:rsid w:val="00FD4DD0"/>
    <w:rsid w:val="00FD548C"/>
    <w:rsid w:val="00FD55D2"/>
    <w:rsid w:val="00FD56B8"/>
    <w:rsid w:val="00FD5D21"/>
    <w:rsid w:val="00FD6E2A"/>
    <w:rsid w:val="00FD7173"/>
    <w:rsid w:val="00FD76C1"/>
    <w:rsid w:val="00FD7F63"/>
    <w:rsid w:val="00FE006B"/>
    <w:rsid w:val="00FE0281"/>
    <w:rsid w:val="00FE09AE"/>
    <w:rsid w:val="00FE1084"/>
    <w:rsid w:val="00FE1231"/>
    <w:rsid w:val="00FE17EE"/>
    <w:rsid w:val="00FE1F17"/>
    <w:rsid w:val="00FE2218"/>
    <w:rsid w:val="00FE2AF6"/>
    <w:rsid w:val="00FE2EB5"/>
    <w:rsid w:val="00FE310A"/>
    <w:rsid w:val="00FE3818"/>
    <w:rsid w:val="00FE3895"/>
    <w:rsid w:val="00FE3914"/>
    <w:rsid w:val="00FE3E03"/>
    <w:rsid w:val="00FE3FED"/>
    <w:rsid w:val="00FE4449"/>
    <w:rsid w:val="00FE45DD"/>
    <w:rsid w:val="00FE49F1"/>
    <w:rsid w:val="00FE54C1"/>
    <w:rsid w:val="00FE5669"/>
    <w:rsid w:val="00FE5CA1"/>
    <w:rsid w:val="00FE7AE0"/>
    <w:rsid w:val="00FF01C4"/>
    <w:rsid w:val="00FF04E1"/>
    <w:rsid w:val="00FF1E9C"/>
    <w:rsid w:val="00FF3873"/>
    <w:rsid w:val="00FF43ED"/>
    <w:rsid w:val="00FF4604"/>
    <w:rsid w:val="00FF4AB6"/>
    <w:rsid w:val="00FF4CCB"/>
    <w:rsid w:val="00FF4E84"/>
    <w:rsid w:val="00FF54D5"/>
    <w:rsid w:val="00FF5C07"/>
    <w:rsid w:val="00FF5ECE"/>
    <w:rsid w:val="00FF7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style="mso-width-relative:margin;mso-height-relative:margin" fillcolor="white">
      <v:fill color="white"/>
      <v:textbox inset="5.85pt,.7pt,5.85pt,.7pt"/>
    </o:shapedefaults>
    <o:shapelayout v:ext="edit">
      <o:idmap v:ext="edit" data="2"/>
      <o:rules v:ext="edit">
        <o:r id="V:Rule10" type="connector" idref="#_x0000_s2054"/>
        <o:r id="V:Rule11" type="connector" idref="#_x0000_s2053"/>
        <o:r id="V:Rule12" type="connector" idref="#_x0000_s2060"/>
        <o:r id="V:Rule13" type="connector" idref="#_x0000_s2066"/>
        <o:r id="V:Rule14" type="connector" idref="#_x0000_s2067"/>
        <o:r id="V:Rule15" type="connector" idref="#_x0000_s2068"/>
        <o:r id="V:Rule16" type="connector" idref="#_x0000_s2059"/>
        <o:r id="V:Rule17" type="connector" idref="#_x0000_s2058"/>
        <o:r id="V:Rule18" type="connector" idref="#_x0000_s2052"/>
      </o:rules>
    </o:shapelayout>
  </w:shapeDefaults>
  <w:decimalSymbol w:val="."/>
  <w:listSeparator w:val=","/>
  <w14:docId w14:val="1A92E7F5"/>
  <w15:chartTrackingRefBased/>
  <w15:docId w15:val="{80F93B95-27CC-47D9-A7D5-447B3921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1706"/>
    <w:pPr>
      <w:widowControl w:val="0"/>
      <w:jc w:val="both"/>
    </w:pPr>
    <w:rPr>
      <w:kern w:val="2"/>
      <w:sz w:val="21"/>
      <w:szCs w:val="24"/>
    </w:rPr>
  </w:style>
  <w:style w:type="paragraph" w:styleId="1">
    <w:name w:val="heading 1"/>
    <w:basedOn w:val="a"/>
    <w:next w:val="a"/>
    <w:qFormat/>
    <w:rsid w:val="00FF5C07"/>
    <w:pPr>
      <w:keepNext/>
      <w:numPr>
        <w:numId w:val="1"/>
      </w:numPr>
      <w:outlineLvl w:val="0"/>
    </w:pPr>
    <w:rPr>
      <w:rFonts w:ascii="Arial" w:eastAsia="ＭＳ ゴシック" w:hAnsi="Arial"/>
      <w:sz w:val="24"/>
    </w:rPr>
  </w:style>
  <w:style w:type="paragraph" w:styleId="2">
    <w:name w:val="heading 2"/>
    <w:basedOn w:val="a"/>
    <w:next w:val="a"/>
    <w:link w:val="20"/>
    <w:qFormat/>
    <w:rsid w:val="009C72FD"/>
    <w:pPr>
      <w:keepNext/>
      <w:numPr>
        <w:ilvl w:val="1"/>
        <w:numId w:val="1"/>
      </w:numPr>
      <w:outlineLvl w:val="1"/>
    </w:pPr>
    <w:rPr>
      <w:rFonts w:ascii="Arial" w:eastAsia="ＭＳ ゴシック" w:hAnsi="Arial"/>
    </w:rPr>
  </w:style>
  <w:style w:type="paragraph" w:styleId="3">
    <w:name w:val="heading 3"/>
    <w:basedOn w:val="a"/>
    <w:next w:val="a"/>
    <w:qFormat/>
    <w:rsid w:val="009C72FD"/>
    <w:pPr>
      <w:keepNext/>
      <w:numPr>
        <w:ilvl w:val="2"/>
        <w:numId w:val="1"/>
      </w:numPr>
      <w:outlineLvl w:val="2"/>
    </w:pPr>
    <w:rPr>
      <w:rFonts w:ascii="Arial" w:eastAsia="ＭＳ ゴシック" w:hAnsi="Arial"/>
    </w:rPr>
  </w:style>
  <w:style w:type="paragraph" w:styleId="4">
    <w:name w:val="heading 4"/>
    <w:basedOn w:val="a"/>
    <w:next w:val="a"/>
    <w:link w:val="40"/>
    <w:qFormat/>
    <w:rsid w:val="00324D18"/>
    <w:pPr>
      <w:keepNext/>
      <w:numPr>
        <w:ilvl w:val="3"/>
        <w:numId w:val="1"/>
      </w:numPr>
      <w:outlineLvl w:val="3"/>
    </w:pPr>
    <w:rPr>
      <w:b/>
      <w:bCs/>
    </w:rPr>
  </w:style>
  <w:style w:type="paragraph" w:styleId="5">
    <w:name w:val="heading 5"/>
    <w:basedOn w:val="a"/>
    <w:next w:val="a"/>
    <w:link w:val="50"/>
    <w:qFormat/>
    <w:rsid w:val="00FF5C07"/>
    <w:pPr>
      <w:keepNext/>
      <w:numPr>
        <w:ilvl w:val="4"/>
        <w:numId w:val="1"/>
      </w:numPr>
      <w:outlineLvl w:val="4"/>
    </w:pPr>
    <w:rPr>
      <w:rFonts w:ascii="Arial" w:eastAsia="ＭＳ ゴシック" w:hAnsi="Arial"/>
    </w:rPr>
  </w:style>
  <w:style w:type="paragraph" w:styleId="6">
    <w:name w:val="heading 6"/>
    <w:basedOn w:val="a"/>
    <w:next w:val="a"/>
    <w:qFormat/>
    <w:rsid w:val="00FF5C07"/>
    <w:pPr>
      <w:keepNext/>
      <w:numPr>
        <w:ilvl w:val="5"/>
        <w:numId w:val="1"/>
      </w:numPr>
      <w:outlineLvl w:val="5"/>
    </w:pPr>
    <w:rPr>
      <w:b/>
      <w:bCs/>
    </w:rPr>
  </w:style>
  <w:style w:type="paragraph" w:styleId="7">
    <w:name w:val="heading 7"/>
    <w:basedOn w:val="a"/>
    <w:next w:val="a"/>
    <w:qFormat/>
    <w:rsid w:val="00FF5C07"/>
    <w:pPr>
      <w:keepNext/>
      <w:numPr>
        <w:ilvl w:val="6"/>
        <w:numId w:val="1"/>
      </w:numPr>
      <w:outlineLvl w:val="6"/>
    </w:pPr>
  </w:style>
  <w:style w:type="paragraph" w:styleId="8">
    <w:name w:val="heading 8"/>
    <w:basedOn w:val="a"/>
    <w:next w:val="a"/>
    <w:qFormat/>
    <w:rsid w:val="00FF5C07"/>
    <w:pPr>
      <w:keepNext/>
      <w:numPr>
        <w:ilvl w:val="7"/>
        <w:numId w:val="1"/>
      </w:numPr>
      <w:outlineLvl w:val="7"/>
    </w:pPr>
  </w:style>
  <w:style w:type="paragraph" w:styleId="9">
    <w:name w:val="heading 9"/>
    <w:basedOn w:val="a"/>
    <w:next w:val="a"/>
    <w:qFormat/>
    <w:rsid w:val="00FF5C07"/>
    <w:pPr>
      <w:keepNext/>
      <w:numPr>
        <w:ilvl w:val="8"/>
        <w:numId w:val="1"/>
      </w:num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Pr>
      <w:sz w:val="18"/>
      <w:szCs w:val="20"/>
    </w:rPr>
  </w:style>
  <w:style w:type="paragraph" w:styleId="a4">
    <w:name w:val="footer"/>
    <w:basedOn w:val="a"/>
    <w:link w:val="a5"/>
    <w:uiPriority w:val="99"/>
    <w:pPr>
      <w:tabs>
        <w:tab w:val="center" w:pos="4252"/>
        <w:tab w:val="right" w:pos="8504"/>
      </w:tabs>
      <w:snapToGrid w:val="0"/>
    </w:pPr>
    <w:rPr>
      <w:szCs w:val="20"/>
    </w:rPr>
  </w:style>
  <w:style w:type="character" w:styleId="a6">
    <w:name w:val="page number"/>
    <w:basedOn w:val="a0"/>
  </w:style>
  <w:style w:type="paragraph" w:styleId="a7">
    <w:name w:val="header"/>
    <w:basedOn w:val="a"/>
    <w:rsid w:val="00647C98"/>
    <w:pPr>
      <w:tabs>
        <w:tab w:val="center" w:pos="4252"/>
        <w:tab w:val="right" w:pos="8504"/>
      </w:tabs>
      <w:snapToGrid w:val="0"/>
    </w:pPr>
  </w:style>
  <w:style w:type="character" w:styleId="a8">
    <w:name w:val="Hyperlink"/>
    <w:uiPriority w:val="99"/>
    <w:rsid w:val="00CF267D"/>
    <w:rPr>
      <w:color w:val="0000FF"/>
      <w:u w:val="single"/>
    </w:rPr>
  </w:style>
  <w:style w:type="paragraph" w:styleId="Web">
    <w:name w:val="Normal (Web)"/>
    <w:basedOn w:val="a"/>
    <w:uiPriority w:val="99"/>
    <w:rsid w:val="00CF267D"/>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9">
    <w:name w:val="caption"/>
    <w:basedOn w:val="a"/>
    <w:next w:val="a"/>
    <w:qFormat/>
    <w:rsid w:val="0012524A"/>
    <w:rPr>
      <w:b/>
      <w:bCs/>
      <w:szCs w:val="21"/>
    </w:rPr>
  </w:style>
  <w:style w:type="paragraph" w:styleId="aa">
    <w:name w:val="Document Map"/>
    <w:basedOn w:val="a"/>
    <w:semiHidden/>
    <w:rsid w:val="001B6478"/>
    <w:pPr>
      <w:shd w:val="clear" w:color="auto" w:fill="000080"/>
    </w:pPr>
    <w:rPr>
      <w:rFonts w:ascii="Arial" w:eastAsia="ＭＳ ゴシック" w:hAnsi="Arial"/>
    </w:rPr>
  </w:style>
  <w:style w:type="character" w:customStyle="1" w:styleId="10">
    <w:name w:val="本文1 (文字) (文字)"/>
    <w:link w:val="11"/>
    <w:locked/>
    <w:rsid w:val="0062596F"/>
    <w:rPr>
      <w:rFonts w:ascii="Century" w:eastAsia="ＭＳ 明朝" w:hAnsi="Century" w:cs="ＭＳ 明朝"/>
      <w:sz w:val="16"/>
      <w:lang w:val="en-US" w:eastAsia="ja-JP" w:bidi="ar-SA"/>
    </w:rPr>
  </w:style>
  <w:style w:type="paragraph" w:customStyle="1" w:styleId="11">
    <w:name w:val="本文1"/>
    <w:basedOn w:val="a"/>
    <w:link w:val="10"/>
    <w:rsid w:val="0062596F"/>
    <w:pPr>
      <w:autoSpaceDN w:val="0"/>
      <w:ind w:firstLineChars="100" w:firstLine="100"/>
    </w:pPr>
    <w:rPr>
      <w:rFonts w:cs="ＭＳ 明朝"/>
      <w:kern w:val="0"/>
      <w:sz w:val="16"/>
      <w:szCs w:val="20"/>
    </w:rPr>
  </w:style>
  <w:style w:type="paragraph" w:styleId="ab">
    <w:name w:val="Balloon Text"/>
    <w:basedOn w:val="a"/>
    <w:semiHidden/>
    <w:rsid w:val="000D449D"/>
    <w:rPr>
      <w:rFonts w:ascii="Arial" w:eastAsia="ＭＳ ゴシック" w:hAnsi="Arial"/>
      <w:sz w:val="18"/>
      <w:szCs w:val="18"/>
    </w:rPr>
  </w:style>
  <w:style w:type="character" w:styleId="ac">
    <w:name w:val="annotation reference"/>
    <w:semiHidden/>
    <w:rsid w:val="003A11A2"/>
    <w:rPr>
      <w:sz w:val="18"/>
      <w:szCs w:val="18"/>
    </w:rPr>
  </w:style>
  <w:style w:type="paragraph" w:styleId="ad">
    <w:name w:val="annotation text"/>
    <w:basedOn w:val="a"/>
    <w:semiHidden/>
    <w:rsid w:val="003A11A2"/>
    <w:pPr>
      <w:jc w:val="left"/>
    </w:pPr>
  </w:style>
  <w:style w:type="paragraph" w:styleId="ae">
    <w:name w:val="annotation subject"/>
    <w:basedOn w:val="ad"/>
    <w:next w:val="ad"/>
    <w:semiHidden/>
    <w:rsid w:val="003A11A2"/>
    <w:rPr>
      <w:b/>
      <w:bCs/>
    </w:rPr>
  </w:style>
  <w:style w:type="character" w:customStyle="1" w:styleId="a5">
    <w:name w:val="フッター (文字)"/>
    <w:link w:val="a4"/>
    <w:uiPriority w:val="99"/>
    <w:rsid w:val="00115419"/>
    <w:rPr>
      <w:kern w:val="2"/>
      <w:sz w:val="21"/>
    </w:rPr>
  </w:style>
  <w:style w:type="paragraph" w:styleId="af">
    <w:name w:val="Revision"/>
    <w:hidden/>
    <w:uiPriority w:val="99"/>
    <w:semiHidden/>
    <w:rsid w:val="00D92CE5"/>
    <w:rPr>
      <w:kern w:val="2"/>
      <w:sz w:val="21"/>
      <w:szCs w:val="24"/>
    </w:rPr>
  </w:style>
  <w:style w:type="table" w:styleId="af0">
    <w:name w:val="Table Grid"/>
    <w:basedOn w:val="a1"/>
    <w:rsid w:val="00596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見出し 4 (文字)"/>
    <w:link w:val="4"/>
    <w:rsid w:val="0005691B"/>
    <w:rPr>
      <w:b/>
      <w:bCs/>
      <w:kern w:val="2"/>
      <w:sz w:val="21"/>
      <w:szCs w:val="24"/>
    </w:rPr>
  </w:style>
  <w:style w:type="character" w:styleId="HTML">
    <w:name w:val="HTML Code"/>
    <w:uiPriority w:val="99"/>
    <w:unhideWhenUsed/>
    <w:rsid w:val="00B8100B"/>
    <w:rPr>
      <w:rFonts w:ascii="ＭＳ ゴシック" w:eastAsia="ＭＳ ゴシック" w:hAnsi="ＭＳ ゴシック" w:cs="ＭＳ ゴシック" w:hint="eastAsia"/>
      <w:sz w:val="24"/>
      <w:szCs w:val="24"/>
    </w:rPr>
  </w:style>
  <w:style w:type="character" w:customStyle="1" w:styleId="50">
    <w:name w:val="見出し 5 (文字)"/>
    <w:link w:val="5"/>
    <w:rsid w:val="00C86197"/>
    <w:rPr>
      <w:rFonts w:ascii="Arial" w:eastAsia="ＭＳ ゴシック" w:hAnsi="Arial"/>
      <w:kern w:val="2"/>
      <w:sz w:val="21"/>
      <w:szCs w:val="24"/>
    </w:rPr>
  </w:style>
  <w:style w:type="paragraph" w:customStyle="1" w:styleId="af1">
    <w:name w:val="見出しアルファベット"/>
    <w:basedOn w:val="5"/>
    <w:link w:val="af2"/>
    <w:qFormat/>
    <w:rsid w:val="001554FD"/>
    <w:pPr>
      <w:ind w:left="1680"/>
    </w:pPr>
  </w:style>
  <w:style w:type="paragraph" w:styleId="af3">
    <w:name w:val="TOC Heading"/>
    <w:basedOn w:val="1"/>
    <w:next w:val="a"/>
    <w:uiPriority w:val="39"/>
    <w:semiHidden/>
    <w:unhideWhenUsed/>
    <w:qFormat/>
    <w:rsid w:val="00594672"/>
    <w:pPr>
      <w:keepLines/>
      <w:widowControl/>
      <w:numPr>
        <w:numId w:val="0"/>
      </w:numPr>
      <w:spacing w:before="480" w:line="276" w:lineRule="auto"/>
      <w:jc w:val="left"/>
      <w:outlineLvl w:val="9"/>
    </w:pPr>
    <w:rPr>
      <w:b/>
      <w:bCs/>
      <w:color w:val="365F91"/>
      <w:kern w:val="0"/>
      <w:sz w:val="28"/>
      <w:szCs w:val="28"/>
    </w:rPr>
  </w:style>
  <w:style w:type="character" w:customStyle="1" w:styleId="af2">
    <w:name w:val="見出しアルファベット (文字)"/>
    <w:basedOn w:val="50"/>
    <w:link w:val="af1"/>
    <w:rsid w:val="001554FD"/>
    <w:rPr>
      <w:rFonts w:ascii="Arial" w:eastAsia="ＭＳ ゴシック" w:hAnsi="Arial"/>
      <w:kern w:val="2"/>
      <w:sz w:val="21"/>
      <w:szCs w:val="24"/>
    </w:rPr>
  </w:style>
  <w:style w:type="paragraph" w:styleId="12">
    <w:name w:val="toc 1"/>
    <w:basedOn w:val="a"/>
    <w:next w:val="a"/>
    <w:autoRedefine/>
    <w:uiPriority w:val="39"/>
    <w:rsid w:val="007142FC"/>
    <w:pPr>
      <w:tabs>
        <w:tab w:val="left" w:pos="420"/>
        <w:tab w:val="right" w:leader="dot" w:pos="9736"/>
      </w:tabs>
    </w:pPr>
  </w:style>
  <w:style w:type="paragraph" w:styleId="21">
    <w:name w:val="toc 2"/>
    <w:basedOn w:val="a"/>
    <w:next w:val="a"/>
    <w:autoRedefine/>
    <w:uiPriority w:val="39"/>
    <w:rsid w:val="00631897"/>
    <w:pPr>
      <w:tabs>
        <w:tab w:val="left" w:pos="840"/>
        <w:tab w:val="right" w:leader="dot" w:pos="9736"/>
      </w:tabs>
      <w:ind w:leftChars="100" w:left="210"/>
    </w:pPr>
  </w:style>
  <w:style w:type="paragraph" w:styleId="30">
    <w:name w:val="toc 3"/>
    <w:basedOn w:val="a"/>
    <w:next w:val="a"/>
    <w:autoRedefine/>
    <w:uiPriority w:val="39"/>
    <w:rsid w:val="00594672"/>
    <w:pPr>
      <w:ind w:leftChars="200" w:left="420"/>
    </w:pPr>
  </w:style>
  <w:style w:type="paragraph" w:styleId="af4">
    <w:name w:val="Normal Indent"/>
    <w:basedOn w:val="a"/>
    <w:unhideWhenUsed/>
    <w:rsid w:val="009728F8"/>
    <w:pPr>
      <w:ind w:left="284"/>
    </w:pPr>
    <w:rPr>
      <w:szCs w:val="20"/>
    </w:rPr>
  </w:style>
  <w:style w:type="paragraph" w:styleId="af5">
    <w:name w:val="table of figures"/>
    <w:basedOn w:val="a"/>
    <w:next w:val="a"/>
    <w:uiPriority w:val="99"/>
    <w:rsid w:val="00F004A4"/>
    <w:pPr>
      <w:ind w:leftChars="200" w:left="200" w:hangingChars="200" w:hanging="200"/>
    </w:pPr>
  </w:style>
  <w:style w:type="paragraph" w:styleId="41">
    <w:name w:val="toc 4"/>
    <w:basedOn w:val="a"/>
    <w:next w:val="a"/>
    <w:autoRedefine/>
    <w:uiPriority w:val="39"/>
    <w:rsid w:val="00D6210B"/>
    <w:pPr>
      <w:ind w:leftChars="300" w:left="630"/>
    </w:pPr>
  </w:style>
  <w:style w:type="character" w:customStyle="1" w:styleId="20">
    <w:name w:val="見出し 2 (文字)"/>
    <w:link w:val="2"/>
    <w:rsid w:val="005F7CF5"/>
    <w:rPr>
      <w:rFonts w:ascii="Arial" w:eastAsia="ＭＳ ゴシック" w:hAnsi="Arial"/>
      <w:kern w:val="2"/>
      <w:sz w:val="21"/>
      <w:szCs w:val="24"/>
    </w:rPr>
  </w:style>
  <w:style w:type="paragraph" w:styleId="af6">
    <w:name w:val="List Paragraph"/>
    <w:basedOn w:val="a"/>
    <w:uiPriority w:val="34"/>
    <w:qFormat/>
    <w:rsid w:val="001C4A33"/>
    <w:pPr>
      <w:widowControl/>
      <w:ind w:leftChars="400" w:left="840"/>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1788">
      <w:bodyDiv w:val="1"/>
      <w:marLeft w:val="0"/>
      <w:marRight w:val="0"/>
      <w:marTop w:val="0"/>
      <w:marBottom w:val="0"/>
      <w:divBdr>
        <w:top w:val="none" w:sz="0" w:space="0" w:color="auto"/>
        <w:left w:val="none" w:sz="0" w:space="0" w:color="auto"/>
        <w:bottom w:val="none" w:sz="0" w:space="0" w:color="auto"/>
        <w:right w:val="none" w:sz="0" w:space="0" w:color="auto"/>
      </w:divBdr>
      <w:divsChild>
        <w:div w:id="1294601444">
          <w:marLeft w:val="0"/>
          <w:marRight w:val="0"/>
          <w:marTop w:val="0"/>
          <w:marBottom w:val="0"/>
          <w:divBdr>
            <w:top w:val="none" w:sz="0" w:space="0" w:color="auto"/>
            <w:left w:val="none" w:sz="0" w:space="0" w:color="auto"/>
            <w:bottom w:val="none" w:sz="0" w:space="0" w:color="auto"/>
            <w:right w:val="none" w:sz="0" w:space="0" w:color="auto"/>
          </w:divBdr>
          <w:divsChild>
            <w:div w:id="402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2153">
      <w:bodyDiv w:val="1"/>
      <w:marLeft w:val="0"/>
      <w:marRight w:val="0"/>
      <w:marTop w:val="0"/>
      <w:marBottom w:val="0"/>
      <w:divBdr>
        <w:top w:val="none" w:sz="0" w:space="0" w:color="auto"/>
        <w:left w:val="none" w:sz="0" w:space="0" w:color="auto"/>
        <w:bottom w:val="none" w:sz="0" w:space="0" w:color="auto"/>
        <w:right w:val="none" w:sz="0" w:space="0" w:color="auto"/>
      </w:divBdr>
    </w:div>
    <w:div w:id="259072449">
      <w:bodyDiv w:val="1"/>
      <w:marLeft w:val="0"/>
      <w:marRight w:val="0"/>
      <w:marTop w:val="0"/>
      <w:marBottom w:val="0"/>
      <w:divBdr>
        <w:top w:val="none" w:sz="0" w:space="0" w:color="auto"/>
        <w:left w:val="none" w:sz="0" w:space="0" w:color="auto"/>
        <w:bottom w:val="none" w:sz="0" w:space="0" w:color="auto"/>
        <w:right w:val="none" w:sz="0" w:space="0" w:color="auto"/>
      </w:divBdr>
    </w:div>
    <w:div w:id="269968163">
      <w:bodyDiv w:val="1"/>
      <w:marLeft w:val="0"/>
      <w:marRight w:val="0"/>
      <w:marTop w:val="0"/>
      <w:marBottom w:val="0"/>
      <w:divBdr>
        <w:top w:val="none" w:sz="0" w:space="0" w:color="auto"/>
        <w:left w:val="none" w:sz="0" w:space="0" w:color="auto"/>
        <w:bottom w:val="none" w:sz="0" w:space="0" w:color="auto"/>
        <w:right w:val="none" w:sz="0" w:space="0" w:color="auto"/>
      </w:divBdr>
      <w:divsChild>
        <w:div w:id="308444413">
          <w:marLeft w:val="1166"/>
          <w:marRight w:val="0"/>
          <w:marTop w:val="82"/>
          <w:marBottom w:val="0"/>
          <w:divBdr>
            <w:top w:val="none" w:sz="0" w:space="0" w:color="auto"/>
            <w:left w:val="none" w:sz="0" w:space="0" w:color="auto"/>
            <w:bottom w:val="none" w:sz="0" w:space="0" w:color="auto"/>
            <w:right w:val="none" w:sz="0" w:space="0" w:color="auto"/>
          </w:divBdr>
        </w:div>
        <w:div w:id="413010583">
          <w:marLeft w:val="1166"/>
          <w:marRight w:val="0"/>
          <w:marTop w:val="82"/>
          <w:marBottom w:val="0"/>
          <w:divBdr>
            <w:top w:val="none" w:sz="0" w:space="0" w:color="auto"/>
            <w:left w:val="none" w:sz="0" w:space="0" w:color="auto"/>
            <w:bottom w:val="none" w:sz="0" w:space="0" w:color="auto"/>
            <w:right w:val="none" w:sz="0" w:space="0" w:color="auto"/>
          </w:divBdr>
        </w:div>
        <w:div w:id="1644658026">
          <w:marLeft w:val="1166"/>
          <w:marRight w:val="0"/>
          <w:marTop w:val="82"/>
          <w:marBottom w:val="0"/>
          <w:divBdr>
            <w:top w:val="none" w:sz="0" w:space="0" w:color="auto"/>
            <w:left w:val="none" w:sz="0" w:space="0" w:color="auto"/>
            <w:bottom w:val="none" w:sz="0" w:space="0" w:color="auto"/>
            <w:right w:val="none" w:sz="0" w:space="0" w:color="auto"/>
          </w:divBdr>
        </w:div>
        <w:div w:id="1794473559">
          <w:marLeft w:val="547"/>
          <w:marRight w:val="0"/>
          <w:marTop w:val="82"/>
          <w:marBottom w:val="0"/>
          <w:divBdr>
            <w:top w:val="none" w:sz="0" w:space="0" w:color="auto"/>
            <w:left w:val="none" w:sz="0" w:space="0" w:color="auto"/>
            <w:bottom w:val="none" w:sz="0" w:space="0" w:color="auto"/>
            <w:right w:val="none" w:sz="0" w:space="0" w:color="auto"/>
          </w:divBdr>
        </w:div>
      </w:divsChild>
    </w:div>
    <w:div w:id="342049881">
      <w:bodyDiv w:val="1"/>
      <w:marLeft w:val="0"/>
      <w:marRight w:val="0"/>
      <w:marTop w:val="0"/>
      <w:marBottom w:val="0"/>
      <w:divBdr>
        <w:top w:val="none" w:sz="0" w:space="0" w:color="auto"/>
        <w:left w:val="none" w:sz="0" w:space="0" w:color="auto"/>
        <w:bottom w:val="none" w:sz="0" w:space="0" w:color="auto"/>
        <w:right w:val="none" w:sz="0" w:space="0" w:color="auto"/>
      </w:divBdr>
      <w:divsChild>
        <w:div w:id="1392197660">
          <w:marLeft w:val="1166"/>
          <w:marRight w:val="0"/>
          <w:marTop w:val="48"/>
          <w:marBottom w:val="0"/>
          <w:divBdr>
            <w:top w:val="none" w:sz="0" w:space="0" w:color="auto"/>
            <w:left w:val="none" w:sz="0" w:space="0" w:color="auto"/>
            <w:bottom w:val="none" w:sz="0" w:space="0" w:color="auto"/>
            <w:right w:val="none" w:sz="0" w:space="0" w:color="auto"/>
          </w:divBdr>
        </w:div>
      </w:divsChild>
    </w:div>
    <w:div w:id="418603000">
      <w:bodyDiv w:val="1"/>
      <w:marLeft w:val="0"/>
      <w:marRight w:val="0"/>
      <w:marTop w:val="0"/>
      <w:marBottom w:val="0"/>
      <w:divBdr>
        <w:top w:val="none" w:sz="0" w:space="0" w:color="auto"/>
        <w:left w:val="none" w:sz="0" w:space="0" w:color="auto"/>
        <w:bottom w:val="none" w:sz="0" w:space="0" w:color="auto"/>
        <w:right w:val="none" w:sz="0" w:space="0" w:color="auto"/>
      </w:divBdr>
      <w:divsChild>
        <w:div w:id="706298229">
          <w:marLeft w:val="1987"/>
          <w:marRight w:val="0"/>
          <w:marTop w:val="62"/>
          <w:marBottom w:val="0"/>
          <w:divBdr>
            <w:top w:val="none" w:sz="0" w:space="0" w:color="auto"/>
            <w:left w:val="none" w:sz="0" w:space="0" w:color="auto"/>
            <w:bottom w:val="none" w:sz="0" w:space="0" w:color="auto"/>
            <w:right w:val="none" w:sz="0" w:space="0" w:color="auto"/>
          </w:divBdr>
        </w:div>
        <w:div w:id="827940191">
          <w:marLeft w:val="1987"/>
          <w:marRight w:val="0"/>
          <w:marTop w:val="62"/>
          <w:marBottom w:val="0"/>
          <w:divBdr>
            <w:top w:val="none" w:sz="0" w:space="0" w:color="auto"/>
            <w:left w:val="none" w:sz="0" w:space="0" w:color="auto"/>
            <w:bottom w:val="none" w:sz="0" w:space="0" w:color="auto"/>
            <w:right w:val="none" w:sz="0" w:space="0" w:color="auto"/>
          </w:divBdr>
        </w:div>
        <w:div w:id="972178461">
          <w:marLeft w:val="1987"/>
          <w:marRight w:val="0"/>
          <w:marTop w:val="62"/>
          <w:marBottom w:val="0"/>
          <w:divBdr>
            <w:top w:val="none" w:sz="0" w:space="0" w:color="auto"/>
            <w:left w:val="none" w:sz="0" w:space="0" w:color="auto"/>
            <w:bottom w:val="none" w:sz="0" w:space="0" w:color="auto"/>
            <w:right w:val="none" w:sz="0" w:space="0" w:color="auto"/>
          </w:divBdr>
        </w:div>
        <w:div w:id="2105418050">
          <w:marLeft w:val="1987"/>
          <w:marRight w:val="0"/>
          <w:marTop w:val="62"/>
          <w:marBottom w:val="0"/>
          <w:divBdr>
            <w:top w:val="none" w:sz="0" w:space="0" w:color="auto"/>
            <w:left w:val="none" w:sz="0" w:space="0" w:color="auto"/>
            <w:bottom w:val="none" w:sz="0" w:space="0" w:color="auto"/>
            <w:right w:val="none" w:sz="0" w:space="0" w:color="auto"/>
          </w:divBdr>
        </w:div>
      </w:divsChild>
    </w:div>
    <w:div w:id="546374961">
      <w:bodyDiv w:val="1"/>
      <w:marLeft w:val="0"/>
      <w:marRight w:val="0"/>
      <w:marTop w:val="0"/>
      <w:marBottom w:val="0"/>
      <w:divBdr>
        <w:top w:val="none" w:sz="0" w:space="0" w:color="auto"/>
        <w:left w:val="none" w:sz="0" w:space="0" w:color="auto"/>
        <w:bottom w:val="none" w:sz="0" w:space="0" w:color="auto"/>
        <w:right w:val="none" w:sz="0" w:space="0" w:color="auto"/>
      </w:divBdr>
      <w:divsChild>
        <w:div w:id="2032147334">
          <w:marLeft w:val="360"/>
          <w:marRight w:val="0"/>
          <w:marTop w:val="0"/>
          <w:marBottom w:val="0"/>
          <w:divBdr>
            <w:top w:val="none" w:sz="0" w:space="0" w:color="auto"/>
            <w:left w:val="none" w:sz="0" w:space="0" w:color="auto"/>
            <w:bottom w:val="none" w:sz="0" w:space="0" w:color="auto"/>
            <w:right w:val="none" w:sz="0" w:space="0" w:color="auto"/>
          </w:divBdr>
        </w:div>
      </w:divsChild>
    </w:div>
    <w:div w:id="549996059">
      <w:bodyDiv w:val="1"/>
      <w:marLeft w:val="0"/>
      <w:marRight w:val="0"/>
      <w:marTop w:val="0"/>
      <w:marBottom w:val="0"/>
      <w:divBdr>
        <w:top w:val="none" w:sz="0" w:space="0" w:color="auto"/>
        <w:left w:val="none" w:sz="0" w:space="0" w:color="auto"/>
        <w:bottom w:val="none" w:sz="0" w:space="0" w:color="auto"/>
        <w:right w:val="none" w:sz="0" w:space="0" w:color="auto"/>
      </w:divBdr>
      <w:divsChild>
        <w:div w:id="678579930">
          <w:marLeft w:val="1166"/>
          <w:marRight w:val="0"/>
          <w:marTop w:val="72"/>
          <w:marBottom w:val="0"/>
          <w:divBdr>
            <w:top w:val="none" w:sz="0" w:space="0" w:color="auto"/>
            <w:left w:val="none" w:sz="0" w:space="0" w:color="auto"/>
            <w:bottom w:val="none" w:sz="0" w:space="0" w:color="auto"/>
            <w:right w:val="none" w:sz="0" w:space="0" w:color="auto"/>
          </w:divBdr>
        </w:div>
      </w:divsChild>
    </w:div>
    <w:div w:id="768041313">
      <w:bodyDiv w:val="1"/>
      <w:marLeft w:val="0"/>
      <w:marRight w:val="0"/>
      <w:marTop w:val="0"/>
      <w:marBottom w:val="0"/>
      <w:divBdr>
        <w:top w:val="none" w:sz="0" w:space="0" w:color="auto"/>
        <w:left w:val="none" w:sz="0" w:space="0" w:color="auto"/>
        <w:bottom w:val="none" w:sz="0" w:space="0" w:color="auto"/>
        <w:right w:val="none" w:sz="0" w:space="0" w:color="auto"/>
      </w:divBdr>
      <w:divsChild>
        <w:div w:id="414402954">
          <w:marLeft w:val="1166"/>
          <w:marRight w:val="0"/>
          <w:marTop w:val="72"/>
          <w:marBottom w:val="0"/>
          <w:divBdr>
            <w:top w:val="none" w:sz="0" w:space="0" w:color="auto"/>
            <w:left w:val="none" w:sz="0" w:space="0" w:color="auto"/>
            <w:bottom w:val="none" w:sz="0" w:space="0" w:color="auto"/>
            <w:right w:val="none" w:sz="0" w:space="0" w:color="auto"/>
          </w:divBdr>
        </w:div>
        <w:div w:id="1522549015">
          <w:marLeft w:val="1166"/>
          <w:marRight w:val="0"/>
          <w:marTop w:val="72"/>
          <w:marBottom w:val="0"/>
          <w:divBdr>
            <w:top w:val="none" w:sz="0" w:space="0" w:color="auto"/>
            <w:left w:val="none" w:sz="0" w:space="0" w:color="auto"/>
            <w:bottom w:val="none" w:sz="0" w:space="0" w:color="auto"/>
            <w:right w:val="none" w:sz="0" w:space="0" w:color="auto"/>
          </w:divBdr>
        </w:div>
        <w:div w:id="1674065232">
          <w:marLeft w:val="1166"/>
          <w:marRight w:val="0"/>
          <w:marTop w:val="72"/>
          <w:marBottom w:val="0"/>
          <w:divBdr>
            <w:top w:val="none" w:sz="0" w:space="0" w:color="auto"/>
            <w:left w:val="none" w:sz="0" w:space="0" w:color="auto"/>
            <w:bottom w:val="none" w:sz="0" w:space="0" w:color="auto"/>
            <w:right w:val="none" w:sz="0" w:space="0" w:color="auto"/>
          </w:divBdr>
        </w:div>
        <w:div w:id="1820340822">
          <w:marLeft w:val="1166"/>
          <w:marRight w:val="0"/>
          <w:marTop w:val="72"/>
          <w:marBottom w:val="0"/>
          <w:divBdr>
            <w:top w:val="none" w:sz="0" w:space="0" w:color="auto"/>
            <w:left w:val="none" w:sz="0" w:space="0" w:color="auto"/>
            <w:bottom w:val="none" w:sz="0" w:space="0" w:color="auto"/>
            <w:right w:val="none" w:sz="0" w:space="0" w:color="auto"/>
          </w:divBdr>
        </w:div>
      </w:divsChild>
    </w:div>
    <w:div w:id="769085428">
      <w:bodyDiv w:val="1"/>
      <w:marLeft w:val="0"/>
      <w:marRight w:val="0"/>
      <w:marTop w:val="0"/>
      <w:marBottom w:val="0"/>
      <w:divBdr>
        <w:top w:val="none" w:sz="0" w:space="0" w:color="auto"/>
        <w:left w:val="none" w:sz="0" w:space="0" w:color="auto"/>
        <w:bottom w:val="none" w:sz="0" w:space="0" w:color="auto"/>
        <w:right w:val="none" w:sz="0" w:space="0" w:color="auto"/>
      </w:divBdr>
      <w:divsChild>
        <w:div w:id="353187505">
          <w:marLeft w:val="0"/>
          <w:marRight w:val="0"/>
          <w:marTop w:val="0"/>
          <w:marBottom w:val="0"/>
          <w:divBdr>
            <w:top w:val="none" w:sz="0" w:space="0" w:color="auto"/>
            <w:left w:val="none" w:sz="0" w:space="0" w:color="auto"/>
            <w:bottom w:val="none" w:sz="0" w:space="0" w:color="auto"/>
            <w:right w:val="none" w:sz="0" w:space="0" w:color="auto"/>
          </w:divBdr>
          <w:divsChild>
            <w:div w:id="785664075">
              <w:marLeft w:val="0"/>
              <w:marRight w:val="0"/>
              <w:marTop w:val="0"/>
              <w:marBottom w:val="0"/>
              <w:divBdr>
                <w:top w:val="none" w:sz="0" w:space="0" w:color="auto"/>
                <w:left w:val="none" w:sz="0" w:space="0" w:color="auto"/>
                <w:bottom w:val="none" w:sz="0" w:space="0" w:color="auto"/>
                <w:right w:val="single" w:sz="6" w:space="14" w:color="DDDDDD"/>
              </w:divBdr>
              <w:divsChild>
                <w:div w:id="2097285382">
                  <w:marLeft w:val="0"/>
                  <w:marRight w:val="0"/>
                  <w:marTop w:val="0"/>
                  <w:marBottom w:val="0"/>
                  <w:divBdr>
                    <w:top w:val="none" w:sz="0" w:space="0" w:color="auto"/>
                    <w:left w:val="none" w:sz="0" w:space="0" w:color="auto"/>
                    <w:bottom w:val="none" w:sz="0" w:space="0" w:color="auto"/>
                    <w:right w:val="none" w:sz="0" w:space="0" w:color="auto"/>
                  </w:divBdr>
                  <w:divsChild>
                    <w:div w:id="576718695">
                      <w:marLeft w:val="149"/>
                      <w:marRight w:val="0"/>
                      <w:marTop w:val="68"/>
                      <w:marBottom w:val="136"/>
                      <w:divBdr>
                        <w:top w:val="none" w:sz="0" w:space="0" w:color="auto"/>
                        <w:left w:val="none" w:sz="0" w:space="0" w:color="auto"/>
                        <w:bottom w:val="none" w:sz="0" w:space="0" w:color="auto"/>
                        <w:right w:val="none" w:sz="0" w:space="0" w:color="auto"/>
                      </w:divBdr>
                      <w:divsChild>
                        <w:div w:id="1446925052">
                          <w:marLeft w:val="0"/>
                          <w:marRight w:val="0"/>
                          <w:marTop w:val="272"/>
                          <w:marBottom w:val="0"/>
                          <w:divBdr>
                            <w:top w:val="none" w:sz="0" w:space="0" w:color="auto"/>
                            <w:left w:val="none" w:sz="0" w:space="0" w:color="auto"/>
                            <w:bottom w:val="none" w:sz="0" w:space="0" w:color="auto"/>
                            <w:right w:val="none" w:sz="0" w:space="0" w:color="auto"/>
                          </w:divBdr>
                          <w:divsChild>
                            <w:div w:id="9152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188257">
      <w:bodyDiv w:val="1"/>
      <w:marLeft w:val="0"/>
      <w:marRight w:val="0"/>
      <w:marTop w:val="0"/>
      <w:marBottom w:val="0"/>
      <w:divBdr>
        <w:top w:val="none" w:sz="0" w:space="0" w:color="auto"/>
        <w:left w:val="none" w:sz="0" w:space="0" w:color="auto"/>
        <w:bottom w:val="none" w:sz="0" w:space="0" w:color="auto"/>
        <w:right w:val="none" w:sz="0" w:space="0" w:color="auto"/>
      </w:divBdr>
    </w:div>
    <w:div w:id="865944686">
      <w:bodyDiv w:val="1"/>
      <w:marLeft w:val="0"/>
      <w:marRight w:val="0"/>
      <w:marTop w:val="0"/>
      <w:marBottom w:val="0"/>
      <w:divBdr>
        <w:top w:val="none" w:sz="0" w:space="0" w:color="auto"/>
        <w:left w:val="none" w:sz="0" w:space="0" w:color="auto"/>
        <w:bottom w:val="none" w:sz="0" w:space="0" w:color="auto"/>
        <w:right w:val="none" w:sz="0" w:space="0" w:color="auto"/>
      </w:divBdr>
      <w:divsChild>
        <w:div w:id="2106803436">
          <w:marLeft w:val="0"/>
          <w:marRight w:val="0"/>
          <w:marTop w:val="0"/>
          <w:marBottom w:val="0"/>
          <w:divBdr>
            <w:top w:val="none" w:sz="0" w:space="0" w:color="auto"/>
            <w:left w:val="none" w:sz="0" w:space="0" w:color="auto"/>
            <w:bottom w:val="none" w:sz="0" w:space="0" w:color="auto"/>
            <w:right w:val="none" w:sz="0" w:space="0" w:color="auto"/>
          </w:divBdr>
        </w:div>
      </w:divsChild>
    </w:div>
    <w:div w:id="1011027941">
      <w:bodyDiv w:val="1"/>
      <w:marLeft w:val="0"/>
      <w:marRight w:val="0"/>
      <w:marTop w:val="0"/>
      <w:marBottom w:val="0"/>
      <w:divBdr>
        <w:top w:val="none" w:sz="0" w:space="0" w:color="auto"/>
        <w:left w:val="none" w:sz="0" w:space="0" w:color="auto"/>
        <w:bottom w:val="none" w:sz="0" w:space="0" w:color="auto"/>
        <w:right w:val="none" w:sz="0" w:space="0" w:color="auto"/>
      </w:divBdr>
    </w:div>
    <w:div w:id="1086727433">
      <w:bodyDiv w:val="1"/>
      <w:marLeft w:val="0"/>
      <w:marRight w:val="0"/>
      <w:marTop w:val="0"/>
      <w:marBottom w:val="0"/>
      <w:divBdr>
        <w:top w:val="none" w:sz="0" w:space="0" w:color="auto"/>
        <w:left w:val="none" w:sz="0" w:space="0" w:color="auto"/>
        <w:bottom w:val="none" w:sz="0" w:space="0" w:color="auto"/>
        <w:right w:val="none" w:sz="0" w:space="0" w:color="auto"/>
      </w:divBdr>
    </w:div>
    <w:div w:id="1094329046">
      <w:bodyDiv w:val="1"/>
      <w:marLeft w:val="0"/>
      <w:marRight w:val="0"/>
      <w:marTop w:val="0"/>
      <w:marBottom w:val="0"/>
      <w:divBdr>
        <w:top w:val="none" w:sz="0" w:space="0" w:color="auto"/>
        <w:left w:val="none" w:sz="0" w:space="0" w:color="auto"/>
        <w:bottom w:val="none" w:sz="0" w:space="0" w:color="auto"/>
        <w:right w:val="none" w:sz="0" w:space="0" w:color="auto"/>
      </w:divBdr>
    </w:div>
    <w:div w:id="1156073661">
      <w:bodyDiv w:val="1"/>
      <w:marLeft w:val="0"/>
      <w:marRight w:val="0"/>
      <w:marTop w:val="0"/>
      <w:marBottom w:val="0"/>
      <w:divBdr>
        <w:top w:val="none" w:sz="0" w:space="0" w:color="auto"/>
        <w:left w:val="none" w:sz="0" w:space="0" w:color="auto"/>
        <w:bottom w:val="none" w:sz="0" w:space="0" w:color="auto"/>
        <w:right w:val="none" w:sz="0" w:space="0" w:color="auto"/>
      </w:divBdr>
      <w:divsChild>
        <w:div w:id="853568555">
          <w:marLeft w:val="0"/>
          <w:marRight w:val="0"/>
          <w:marTop w:val="0"/>
          <w:marBottom w:val="0"/>
          <w:divBdr>
            <w:top w:val="none" w:sz="0" w:space="0" w:color="auto"/>
            <w:left w:val="none" w:sz="0" w:space="0" w:color="auto"/>
            <w:bottom w:val="none" w:sz="0" w:space="0" w:color="auto"/>
            <w:right w:val="none" w:sz="0" w:space="0" w:color="auto"/>
          </w:divBdr>
          <w:divsChild>
            <w:div w:id="1116296946">
              <w:marLeft w:val="0"/>
              <w:marRight w:val="0"/>
              <w:marTop w:val="0"/>
              <w:marBottom w:val="0"/>
              <w:divBdr>
                <w:top w:val="none" w:sz="0" w:space="0" w:color="auto"/>
                <w:left w:val="none" w:sz="0" w:space="0" w:color="auto"/>
                <w:bottom w:val="none" w:sz="0" w:space="0" w:color="auto"/>
                <w:right w:val="none" w:sz="0" w:space="0" w:color="auto"/>
              </w:divBdr>
              <w:divsChild>
                <w:div w:id="3926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7328">
      <w:bodyDiv w:val="1"/>
      <w:marLeft w:val="0"/>
      <w:marRight w:val="0"/>
      <w:marTop w:val="0"/>
      <w:marBottom w:val="0"/>
      <w:divBdr>
        <w:top w:val="none" w:sz="0" w:space="0" w:color="auto"/>
        <w:left w:val="none" w:sz="0" w:space="0" w:color="auto"/>
        <w:bottom w:val="none" w:sz="0" w:space="0" w:color="auto"/>
        <w:right w:val="none" w:sz="0" w:space="0" w:color="auto"/>
      </w:divBdr>
    </w:div>
    <w:div w:id="1376588570">
      <w:bodyDiv w:val="1"/>
      <w:marLeft w:val="0"/>
      <w:marRight w:val="0"/>
      <w:marTop w:val="0"/>
      <w:marBottom w:val="0"/>
      <w:divBdr>
        <w:top w:val="none" w:sz="0" w:space="0" w:color="auto"/>
        <w:left w:val="none" w:sz="0" w:space="0" w:color="auto"/>
        <w:bottom w:val="none" w:sz="0" w:space="0" w:color="auto"/>
        <w:right w:val="none" w:sz="0" w:space="0" w:color="auto"/>
      </w:divBdr>
    </w:div>
    <w:div w:id="1421752313">
      <w:bodyDiv w:val="1"/>
      <w:marLeft w:val="0"/>
      <w:marRight w:val="0"/>
      <w:marTop w:val="0"/>
      <w:marBottom w:val="0"/>
      <w:divBdr>
        <w:top w:val="none" w:sz="0" w:space="0" w:color="auto"/>
        <w:left w:val="none" w:sz="0" w:space="0" w:color="auto"/>
        <w:bottom w:val="none" w:sz="0" w:space="0" w:color="auto"/>
        <w:right w:val="none" w:sz="0" w:space="0" w:color="auto"/>
      </w:divBdr>
    </w:div>
    <w:div w:id="1445540689">
      <w:bodyDiv w:val="1"/>
      <w:marLeft w:val="0"/>
      <w:marRight w:val="0"/>
      <w:marTop w:val="0"/>
      <w:marBottom w:val="0"/>
      <w:divBdr>
        <w:top w:val="none" w:sz="0" w:space="0" w:color="auto"/>
        <w:left w:val="none" w:sz="0" w:space="0" w:color="auto"/>
        <w:bottom w:val="none" w:sz="0" w:space="0" w:color="auto"/>
        <w:right w:val="none" w:sz="0" w:space="0" w:color="auto"/>
      </w:divBdr>
      <w:divsChild>
        <w:div w:id="1120420928">
          <w:marLeft w:val="1166"/>
          <w:marRight w:val="0"/>
          <w:marTop w:val="106"/>
          <w:marBottom w:val="0"/>
          <w:divBdr>
            <w:top w:val="none" w:sz="0" w:space="0" w:color="auto"/>
            <w:left w:val="none" w:sz="0" w:space="0" w:color="auto"/>
            <w:bottom w:val="none" w:sz="0" w:space="0" w:color="auto"/>
            <w:right w:val="none" w:sz="0" w:space="0" w:color="auto"/>
          </w:divBdr>
        </w:div>
      </w:divsChild>
    </w:div>
    <w:div w:id="1570070698">
      <w:bodyDiv w:val="1"/>
      <w:marLeft w:val="0"/>
      <w:marRight w:val="0"/>
      <w:marTop w:val="0"/>
      <w:marBottom w:val="0"/>
      <w:divBdr>
        <w:top w:val="none" w:sz="0" w:space="0" w:color="auto"/>
        <w:left w:val="none" w:sz="0" w:space="0" w:color="auto"/>
        <w:bottom w:val="none" w:sz="0" w:space="0" w:color="auto"/>
        <w:right w:val="none" w:sz="0" w:space="0" w:color="auto"/>
      </w:divBdr>
      <w:divsChild>
        <w:div w:id="713310981">
          <w:marLeft w:val="1166"/>
          <w:marRight w:val="0"/>
          <w:marTop w:val="82"/>
          <w:marBottom w:val="0"/>
          <w:divBdr>
            <w:top w:val="none" w:sz="0" w:space="0" w:color="auto"/>
            <w:left w:val="none" w:sz="0" w:space="0" w:color="auto"/>
            <w:bottom w:val="none" w:sz="0" w:space="0" w:color="auto"/>
            <w:right w:val="none" w:sz="0" w:space="0" w:color="auto"/>
          </w:divBdr>
        </w:div>
        <w:div w:id="792140798">
          <w:marLeft w:val="1166"/>
          <w:marRight w:val="0"/>
          <w:marTop w:val="82"/>
          <w:marBottom w:val="0"/>
          <w:divBdr>
            <w:top w:val="none" w:sz="0" w:space="0" w:color="auto"/>
            <w:left w:val="none" w:sz="0" w:space="0" w:color="auto"/>
            <w:bottom w:val="none" w:sz="0" w:space="0" w:color="auto"/>
            <w:right w:val="none" w:sz="0" w:space="0" w:color="auto"/>
          </w:divBdr>
        </w:div>
        <w:div w:id="1487667317">
          <w:marLeft w:val="547"/>
          <w:marRight w:val="0"/>
          <w:marTop w:val="82"/>
          <w:marBottom w:val="0"/>
          <w:divBdr>
            <w:top w:val="none" w:sz="0" w:space="0" w:color="auto"/>
            <w:left w:val="none" w:sz="0" w:space="0" w:color="auto"/>
            <w:bottom w:val="none" w:sz="0" w:space="0" w:color="auto"/>
            <w:right w:val="none" w:sz="0" w:space="0" w:color="auto"/>
          </w:divBdr>
        </w:div>
        <w:div w:id="1798377142">
          <w:marLeft w:val="1166"/>
          <w:marRight w:val="0"/>
          <w:marTop w:val="82"/>
          <w:marBottom w:val="0"/>
          <w:divBdr>
            <w:top w:val="none" w:sz="0" w:space="0" w:color="auto"/>
            <w:left w:val="none" w:sz="0" w:space="0" w:color="auto"/>
            <w:bottom w:val="none" w:sz="0" w:space="0" w:color="auto"/>
            <w:right w:val="none" w:sz="0" w:space="0" w:color="auto"/>
          </w:divBdr>
        </w:div>
      </w:divsChild>
    </w:div>
    <w:div w:id="1591037892">
      <w:bodyDiv w:val="1"/>
      <w:marLeft w:val="0"/>
      <w:marRight w:val="0"/>
      <w:marTop w:val="0"/>
      <w:marBottom w:val="0"/>
      <w:divBdr>
        <w:top w:val="none" w:sz="0" w:space="0" w:color="auto"/>
        <w:left w:val="none" w:sz="0" w:space="0" w:color="auto"/>
        <w:bottom w:val="none" w:sz="0" w:space="0" w:color="auto"/>
        <w:right w:val="none" w:sz="0" w:space="0" w:color="auto"/>
      </w:divBdr>
    </w:div>
    <w:div w:id="1593928337">
      <w:bodyDiv w:val="1"/>
      <w:marLeft w:val="0"/>
      <w:marRight w:val="0"/>
      <w:marTop w:val="0"/>
      <w:marBottom w:val="0"/>
      <w:divBdr>
        <w:top w:val="none" w:sz="0" w:space="0" w:color="auto"/>
        <w:left w:val="none" w:sz="0" w:space="0" w:color="auto"/>
        <w:bottom w:val="none" w:sz="0" w:space="0" w:color="auto"/>
        <w:right w:val="none" w:sz="0" w:space="0" w:color="auto"/>
      </w:divBdr>
      <w:divsChild>
        <w:div w:id="904607573">
          <w:marLeft w:val="0"/>
          <w:marRight w:val="0"/>
          <w:marTop w:val="0"/>
          <w:marBottom w:val="0"/>
          <w:divBdr>
            <w:top w:val="none" w:sz="0" w:space="0" w:color="auto"/>
            <w:left w:val="none" w:sz="0" w:space="0" w:color="auto"/>
            <w:bottom w:val="none" w:sz="0" w:space="0" w:color="auto"/>
            <w:right w:val="none" w:sz="0" w:space="0" w:color="auto"/>
          </w:divBdr>
          <w:divsChild>
            <w:div w:id="2058972819">
              <w:marLeft w:val="0"/>
              <w:marRight w:val="0"/>
              <w:marTop w:val="0"/>
              <w:marBottom w:val="0"/>
              <w:divBdr>
                <w:top w:val="none" w:sz="0" w:space="0" w:color="auto"/>
                <w:left w:val="none" w:sz="0" w:space="0" w:color="auto"/>
                <w:bottom w:val="none" w:sz="0" w:space="0" w:color="auto"/>
                <w:right w:val="none" w:sz="0" w:space="0" w:color="auto"/>
              </w:divBdr>
              <w:divsChild>
                <w:div w:id="1648197224">
                  <w:marLeft w:val="0"/>
                  <w:marRight w:val="0"/>
                  <w:marTop w:val="100"/>
                  <w:marBottom w:val="100"/>
                  <w:divBdr>
                    <w:top w:val="none" w:sz="0" w:space="0" w:color="auto"/>
                    <w:left w:val="none" w:sz="0" w:space="0" w:color="auto"/>
                    <w:bottom w:val="none" w:sz="0" w:space="0" w:color="auto"/>
                    <w:right w:val="none" w:sz="0" w:space="0" w:color="auto"/>
                  </w:divBdr>
                  <w:divsChild>
                    <w:div w:id="532306889">
                      <w:marLeft w:val="0"/>
                      <w:marRight w:val="0"/>
                      <w:marTop w:val="0"/>
                      <w:marBottom w:val="0"/>
                      <w:divBdr>
                        <w:top w:val="none" w:sz="0" w:space="0" w:color="auto"/>
                        <w:left w:val="none" w:sz="0" w:space="0" w:color="auto"/>
                        <w:bottom w:val="none" w:sz="0" w:space="0" w:color="auto"/>
                        <w:right w:val="none" w:sz="0" w:space="0" w:color="auto"/>
                      </w:divBdr>
                      <w:divsChild>
                        <w:div w:id="2089230045">
                          <w:marLeft w:val="0"/>
                          <w:marRight w:val="0"/>
                          <w:marTop w:val="0"/>
                          <w:marBottom w:val="0"/>
                          <w:divBdr>
                            <w:top w:val="none" w:sz="0" w:space="0" w:color="auto"/>
                            <w:left w:val="none" w:sz="0" w:space="0" w:color="auto"/>
                            <w:bottom w:val="none" w:sz="0" w:space="0" w:color="auto"/>
                            <w:right w:val="none" w:sz="0" w:space="0" w:color="auto"/>
                          </w:divBdr>
                          <w:divsChild>
                            <w:div w:id="256911086">
                              <w:marLeft w:val="0"/>
                              <w:marRight w:val="0"/>
                              <w:marTop w:val="0"/>
                              <w:marBottom w:val="0"/>
                              <w:divBdr>
                                <w:top w:val="none" w:sz="0" w:space="0" w:color="auto"/>
                                <w:left w:val="none" w:sz="0" w:space="0" w:color="auto"/>
                                <w:bottom w:val="none" w:sz="0" w:space="0" w:color="auto"/>
                                <w:right w:val="none" w:sz="0" w:space="0" w:color="auto"/>
                              </w:divBdr>
                              <w:divsChild>
                                <w:div w:id="1884904042">
                                  <w:marLeft w:val="0"/>
                                  <w:marRight w:val="0"/>
                                  <w:marTop w:val="0"/>
                                  <w:marBottom w:val="0"/>
                                  <w:divBdr>
                                    <w:top w:val="none" w:sz="0" w:space="0" w:color="auto"/>
                                    <w:left w:val="none" w:sz="0" w:space="0" w:color="auto"/>
                                    <w:bottom w:val="none" w:sz="0" w:space="0" w:color="auto"/>
                                    <w:right w:val="none" w:sz="0" w:space="0" w:color="auto"/>
                                  </w:divBdr>
                                  <w:divsChild>
                                    <w:div w:id="716009459">
                                      <w:marLeft w:val="0"/>
                                      <w:marRight w:val="0"/>
                                      <w:marTop w:val="0"/>
                                      <w:marBottom w:val="0"/>
                                      <w:divBdr>
                                        <w:top w:val="none" w:sz="0" w:space="0" w:color="auto"/>
                                        <w:left w:val="none" w:sz="0" w:space="0" w:color="auto"/>
                                        <w:bottom w:val="none" w:sz="0" w:space="0" w:color="auto"/>
                                        <w:right w:val="none" w:sz="0" w:space="0" w:color="auto"/>
                                      </w:divBdr>
                                      <w:divsChild>
                                        <w:div w:id="1851408900">
                                          <w:marLeft w:val="0"/>
                                          <w:marRight w:val="0"/>
                                          <w:marTop w:val="0"/>
                                          <w:marBottom w:val="0"/>
                                          <w:divBdr>
                                            <w:top w:val="none" w:sz="0" w:space="0" w:color="auto"/>
                                            <w:left w:val="none" w:sz="0" w:space="0" w:color="auto"/>
                                            <w:bottom w:val="none" w:sz="0" w:space="0" w:color="auto"/>
                                            <w:right w:val="none" w:sz="0" w:space="0" w:color="auto"/>
                                          </w:divBdr>
                                          <w:divsChild>
                                            <w:div w:id="2103456022">
                                              <w:marLeft w:val="0"/>
                                              <w:marRight w:val="0"/>
                                              <w:marTop w:val="0"/>
                                              <w:marBottom w:val="0"/>
                                              <w:divBdr>
                                                <w:top w:val="none" w:sz="0" w:space="0" w:color="auto"/>
                                                <w:left w:val="none" w:sz="0" w:space="0" w:color="auto"/>
                                                <w:bottom w:val="none" w:sz="0" w:space="0" w:color="auto"/>
                                                <w:right w:val="none" w:sz="0" w:space="0" w:color="auto"/>
                                              </w:divBdr>
                                              <w:divsChild>
                                                <w:div w:id="1593313507">
                                                  <w:marLeft w:val="0"/>
                                                  <w:marRight w:val="0"/>
                                                  <w:marTop w:val="0"/>
                                                  <w:marBottom w:val="0"/>
                                                  <w:divBdr>
                                                    <w:top w:val="none" w:sz="0" w:space="0" w:color="auto"/>
                                                    <w:left w:val="none" w:sz="0" w:space="0" w:color="auto"/>
                                                    <w:bottom w:val="none" w:sz="0" w:space="0" w:color="auto"/>
                                                    <w:right w:val="none" w:sz="0" w:space="0" w:color="auto"/>
                                                  </w:divBdr>
                                                </w:div>
                                                <w:div w:id="2041319515">
                                                  <w:marLeft w:val="0"/>
                                                  <w:marRight w:val="0"/>
                                                  <w:marTop w:val="0"/>
                                                  <w:marBottom w:val="0"/>
                                                  <w:divBdr>
                                                    <w:top w:val="none" w:sz="0" w:space="0" w:color="auto"/>
                                                    <w:left w:val="none" w:sz="0" w:space="0" w:color="auto"/>
                                                    <w:bottom w:val="none" w:sz="0" w:space="0" w:color="auto"/>
                                                    <w:right w:val="none" w:sz="0" w:space="0" w:color="auto"/>
                                                  </w:divBdr>
                                                </w:div>
                                                <w:div w:id="2067027514">
                                                  <w:marLeft w:val="0"/>
                                                  <w:marRight w:val="0"/>
                                                  <w:marTop w:val="0"/>
                                                  <w:marBottom w:val="0"/>
                                                  <w:divBdr>
                                                    <w:top w:val="none" w:sz="0" w:space="0" w:color="auto"/>
                                                    <w:left w:val="none" w:sz="0" w:space="0" w:color="auto"/>
                                                    <w:bottom w:val="none" w:sz="0" w:space="0" w:color="auto"/>
                                                    <w:right w:val="none" w:sz="0" w:space="0" w:color="auto"/>
                                                  </w:divBdr>
                                                </w:div>
                                                <w:div w:id="21416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7798819">
      <w:bodyDiv w:val="1"/>
      <w:marLeft w:val="0"/>
      <w:marRight w:val="0"/>
      <w:marTop w:val="0"/>
      <w:marBottom w:val="0"/>
      <w:divBdr>
        <w:top w:val="none" w:sz="0" w:space="0" w:color="auto"/>
        <w:left w:val="none" w:sz="0" w:space="0" w:color="auto"/>
        <w:bottom w:val="none" w:sz="0" w:space="0" w:color="auto"/>
        <w:right w:val="none" w:sz="0" w:space="0" w:color="auto"/>
      </w:divBdr>
      <w:divsChild>
        <w:div w:id="1288852912">
          <w:marLeft w:val="0"/>
          <w:marRight w:val="0"/>
          <w:marTop w:val="0"/>
          <w:marBottom w:val="0"/>
          <w:divBdr>
            <w:top w:val="none" w:sz="0" w:space="0" w:color="auto"/>
            <w:left w:val="none" w:sz="0" w:space="0" w:color="auto"/>
            <w:bottom w:val="none" w:sz="0" w:space="0" w:color="auto"/>
            <w:right w:val="none" w:sz="0" w:space="0" w:color="auto"/>
          </w:divBdr>
          <w:divsChild>
            <w:div w:id="501631113">
              <w:marLeft w:val="0"/>
              <w:marRight w:val="0"/>
              <w:marTop w:val="0"/>
              <w:marBottom w:val="0"/>
              <w:divBdr>
                <w:top w:val="dotted" w:sz="2" w:space="0" w:color="808080"/>
                <w:left w:val="dotted" w:sz="2" w:space="0" w:color="808080"/>
                <w:bottom w:val="dotted" w:sz="2" w:space="0" w:color="808080"/>
                <w:right w:val="dotted" w:sz="2" w:space="0" w:color="808080"/>
              </w:divBdr>
              <w:divsChild>
                <w:div w:id="751395824">
                  <w:marLeft w:val="0"/>
                  <w:marRight w:val="0"/>
                  <w:marTop w:val="0"/>
                  <w:marBottom w:val="0"/>
                  <w:divBdr>
                    <w:top w:val="dotted" w:sz="2" w:space="0" w:color="FF0000"/>
                    <w:left w:val="dotted" w:sz="2" w:space="0" w:color="FF0000"/>
                    <w:bottom w:val="dotted" w:sz="2" w:space="0" w:color="FF0000"/>
                    <w:right w:val="dotted" w:sz="2" w:space="0" w:color="FF0000"/>
                  </w:divBdr>
                  <w:divsChild>
                    <w:div w:id="1770739863">
                      <w:marLeft w:val="0"/>
                      <w:marRight w:val="0"/>
                      <w:marTop w:val="0"/>
                      <w:marBottom w:val="0"/>
                      <w:divBdr>
                        <w:top w:val="none" w:sz="0" w:space="0" w:color="auto"/>
                        <w:left w:val="none" w:sz="0" w:space="0" w:color="auto"/>
                        <w:bottom w:val="none" w:sz="0" w:space="0" w:color="auto"/>
                        <w:right w:val="none" w:sz="0" w:space="0" w:color="auto"/>
                      </w:divBdr>
                      <w:divsChild>
                        <w:div w:id="512844970">
                          <w:marLeft w:val="5"/>
                          <w:marRight w:val="5"/>
                          <w:marTop w:val="0"/>
                          <w:marBottom w:val="0"/>
                          <w:divBdr>
                            <w:top w:val="dotted" w:sz="2" w:space="3" w:color="FF0000"/>
                            <w:left w:val="dotted" w:sz="2" w:space="3" w:color="FF0000"/>
                            <w:bottom w:val="dotted" w:sz="2" w:space="3" w:color="FF0000"/>
                            <w:right w:val="dotted" w:sz="2" w:space="3" w:color="FF0000"/>
                          </w:divBdr>
                          <w:divsChild>
                            <w:div w:id="965820705">
                              <w:marLeft w:val="0"/>
                              <w:marRight w:val="0"/>
                              <w:marTop w:val="0"/>
                              <w:marBottom w:val="0"/>
                              <w:divBdr>
                                <w:top w:val="none" w:sz="0" w:space="0" w:color="auto"/>
                                <w:left w:val="single" w:sz="6" w:space="8" w:color="FFFFFF"/>
                                <w:bottom w:val="single" w:sz="6" w:space="2" w:color="FFFFFF"/>
                                <w:right w:val="single" w:sz="6" w:space="8" w:color="FFFFFF"/>
                              </w:divBdr>
                              <w:divsChild>
                                <w:div w:id="2320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177540">
      <w:bodyDiv w:val="1"/>
      <w:marLeft w:val="0"/>
      <w:marRight w:val="0"/>
      <w:marTop w:val="0"/>
      <w:marBottom w:val="0"/>
      <w:divBdr>
        <w:top w:val="none" w:sz="0" w:space="0" w:color="auto"/>
        <w:left w:val="none" w:sz="0" w:space="0" w:color="auto"/>
        <w:bottom w:val="none" w:sz="0" w:space="0" w:color="auto"/>
        <w:right w:val="none" w:sz="0" w:space="0" w:color="auto"/>
      </w:divBdr>
    </w:div>
    <w:div w:id="1773239287">
      <w:bodyDiv w:val="1"/>
      <w:marLeft w:val="0"/>
      <w:marRight w:val="0"/>
      <w:marTop w:val="0"/>
      <w:marBottom w:val="0"/>
      <w:divBdr>
        <w:top w:val="none" w:sz="0" w:space="0" w:color="auto"/>
        <w:left w:val="none" w:sz="0" w:space="0" w:color="auto"/>
        <w:bottom w:val="none" w:sz="0" w:space="0" w:color="auto"/>
        <w:right w:val="none" w:sz="0" w:space="0" w:color="auto"/>
      </w:divBdr>
      <w:divsChild>
        <w:div w:id="87704080">
          <w:marLeft w:val="0"/>
          <w:marRight w:val="0"/>
          <w:marTop w:val="0"/>
          <w:marBottom w:val="0"/>
          <w:divBdr>
            <w:top w:val="none" w:sz="0" w:space="0" w:color="auto"/>
            <w:left w:val="none" w:sz="0" w:space="0" w:color="auto"/>
            <w:bottom w:val="none" w:sz="0" w:space="0" w:color="auto"/>
            <w:right w:val="none" w:sz="0" w:space="0" w:color="auto"/>
          </w:divBdr>
          <w:divsChild>
            <w:div w:id="1783305418">
              <w:marLeft w:val="0"/>
              <w:marRight w:val="0"/>
              <w:marTop w:val="0"/>
              <w:marBottom w:val="0"/>
              <w:divBdr>
                <w:top w:val="none" w:sz="0" w:space="0" w:color="auto"/>
                <w:left w:val="none" w:sz="0" w:space="0" w:color="auto"/>
                <w:bottom w:val="none" w:sz="0" w:space="0" w:color="auto"/>
                <w:right w:val="none" w:sz="0" w:space="0" w:color="auto"/>
              </w:divBdr>
              <w:divsChild>
                <w:div w:id="9150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03913">
      <w:bodyDiv w:val="1"/>
      <w:marLeft w:val="0"/>
      <w:marRight w:val="0"/>
      <w:marTop w:val="0"/>
      <w:marBottom w:val="0"/>
      <w:divBdr>
        <w:top w:val="none" w:sz="0" w:space="0" w:color="auto"/>
        <w:left w:val="none" w:sz="0" w:space="0" w:color="auto"/>
        <w:bottom w:val="none" w:sz="0" w:space="0" w:color="auto"/>
        <w:right w:val="none" w:sz="0" w:space="0" w:color="auto"/>
      </w:divBdr>
    </w:div>
    <w:div w:id="1906065431">
      <w:bodyDiv w:val="1"/>
      <w:marLeft w:val="0"/>
      <w:marRight w:val="0"/>
      <w:marTop w:val="0"/>
      <w:marBottom w:val="0"/>
      <w:divBdr>
        <w:top w:val="none" w:sz="0" w:space="0" w:color="auto"/>
        <w:left w:val="none" w:sz="0" w:space="0" w:color="auto"/>
        <w:bottom w:val="none" w:sz="0" w:space="0" w:color="auto"/>
        <w:right w:val="none" w:sz="0" w:space="0" w:color="auto"/>
      </w:divBdr>
    </w:div>
    <w:div w:id="1931349851">
      <w:bodyDiv w:val="1"/>
      <w:marLeft w:val="0"/>
      <w:marRight w:val="0"/>
      <w:marTop w:val="0"/>
      <w:marBottom w:val="0"/>
      <w:divBdr>
        <w:top w:val="none" w:sz="0" w:space="0" w:color="auto"/>
        <w:left w:val="none" w:sz="0" w:space="0" w:color="auto"/>
        <w:bottom w:val="none" w:sz="0" w:space="0" w:color="auto"/>
        <w:right w:val="none" w:sz="0" w:space="0" w:color="auto"/>
      </w:divBdr>
      <w:divsChild>
        <w:div w:id="497886484">
          <w:marLeft w:val="547"/>
          <w:marRight w:val="0"/>
          <w:marTop w:val="48"/>
          <w:marBottom w:val="0"/>
          <w:divBdr>
            <w:top w:val="none" w:sz="0" w:space="0" w:color="auto"/>
            <w:left w:val="none" w:sz="0" w:space="0" w:color="auto"/>
            <w:bottom w:val="none" w:sz="0" w:space="0" w:color="auto"/>
            <w:right w:val="none" w:sz="0" w:space="0" w:color="auto"/>
          </w:divBdr>
        </w:div>
      </w:divsChild>
    </w:div>
    <w:div w:id="1938101523">
      <w:bodyDiv w:val="1"/>
      <w:marLeft w:val="0"/>
      <w:marRight w:val="0"/>
      <w:marTop w:val="0"/>
      <w:marBottom w:val="0"/>
      <w:divBdr>
        <w:top w:val="none" w:sz="0" w:space="0" w:color="auto"/>
        <w:left w:val="none" w:sz="0" w:space="0" w:color="auto"/>
        <w:bottom w:val="none" w:sz="0" w:space="0" w:color="auto"/>
        <w:right w:val="none" w:sz="0" w:space="0" w:color="auto"/>
      </w:divBdr>
    </w:div>
    <w:div w:id="1980070637">
      <w:bodyDiv w:val="1"/>
      <w:marLeft w:val="0"/>
      <w:marRight w:val="0"/>
      <w:marTop w:val="0"/>
      <w:marBottom w:val="0"/>
      <w:divBdr>
        <w:top w:val="none" w:sz="0" w:space="0" w:color="auto"/>
        <w:left w:val="none" w:sz="0" w:space="0" w:color="auto"/>
        <w:bottom w:val="none" w:sz="0" w:space="0" w:color="auto"/>
        <w:right w:val="none" w:sz="0" w:space="0" w:color="auto"/>
      </w:divBdr>
    </w:div>
    <w:div w:id="2064676207">
      <w:bodyDiv w:val="1"/>
      <w:marLeft w:val="0"/>
      <w:marRight w:val="0"/>
      <w:marTop w:val="0"/>
      <w:marBottom w:val="0"/>
      <w:divBdr>
        <w:top w:val="none" w:sz="0" w:space="0" w:color="auto"/>
        <w:left w:val="none" w:sz="0" w:space="0" w:color="auto"/>
        <w:bottom w:val="none" w:sz="0" w:space="0" w:color="auto"/>
        <w:right w:val="none" w:sz="0" w:space="0" w:color="auto"/>
      </w:divBdr>
      <w:divsChild>
        <w:div w:id="185561242">
          <w:marLeft w:val="0"/>
          <w:marRight w:val="0"/>
          <w:marTop w:val="0"/>
          <w:marBottom w:val="0"/>
          <w:divBdr>
            <w:top w:val="none" w:sz="0" w:space="0" w:color="auto"/>
            <w:left w:val="none" w:sz="0" w:space="0" w:color="auto"/>
            <w:bottom w:val="none" w:sz="0" w:space="0" w:color="auto"/>
            <w:right w:val="none" w:sz="0" w:space="0" w:color="auto"/>
          </w:divBdr>
        </w:div>
        <w:div w:id="323901362">
          <w:marLeft w:val="0"/>
          <w:marRight w:val="0"/>
          <w:marTop w:val="0"/>
          <w:marBottom w:val="0"/>
          <w:divBdr>
            <w:top w:val="none" w:sz="0" w:space="0" w:color="auto"/>
            <w:left w:val="none" w:sz="0" w:space="0" w:color="auto"/>
            <w:bottom w:val="none" w:sz="0" w:space="0" w:color="auto"/>
            <w:right w:val="none" w:sz="0" w:space="0" w:color="auto"/>
          </w:divBdr>
        </w:div>
        <w:div w:id="1873227816">
          <w:marLeft w:val="0"/>
          <w:marRight w:val="0"/>
          <w:marTop w:val="0"/>
          <w:marBottom w:val="0"/>
          <w:divBdr>
            <w:top w:val="none" w:sz="0" w:space="0" w:color="auto"/>
            <w:left w:val="none" w:sz="0" w:space="0" w:color="auto"/>
            <w:bottom w:val="none" w:sz="0" w:space="0" w:color="auto"/>
            <w:right w:val="none" w:sz="0" w:space="0" w:color="auto"/>
          </w:divBdr>
        </w:div>
        <w:div w:id="2029678957">
          <w:marLeft w:val="0"/>
          <w:marRight w:val="0"/>
          <w:marTop w:val="0"/>
          <w:marBottom w:val="0"/>
          <w:divBdr>
            <w:top w:val="none" w:sz="0" w:space="0" w:color="auto"/>
            <w:left w:val="none" w:sz="0" w:space="0" w:color="auto"/>
            <w:bottom w:val="none" w:sz="0" w:space="0" w:color="auto"/>
            <w:right w:val="none" w:sz="0" w:space="0" w:color="auto"/>
          </w:divBdr>
        </w:div>
      </w:divsChild>
    </w:div>
    <w:div w:id="2077896493">
      <w:bodyDiv w:val="1"/>
      <w:marLeft w:val="0"/>
      <w:marRight w:val="0"/>
      <w:marTop w:val="0"/>
      <w:marBottom w:val="0"/>
      <w:divBdr>
        <w:top w:val="none" w:sz="0" w:space="0" w:color="auto"/>
        <w:left w:val="none" w:sz="0" w:space="0" w:color="auto"/>
        <w:bottom w:val="none" w:sz="0" w:space="0" w:color="auto"/>
        <w:right w:val="none" w:sz="0" w:space="0" w:color="auto"/>
      </w:divBdr>
    </w:div>
    <w:div w:id="2121148575">
      <w:bodyDiv w:val="1"/>
      <w:marLeft w:val="0"/>
      <w:marRight w:val="0"/>
      <w:marTop w:val="0"/>
      <w:marBottom w:val="0"/>
      <w:divBdr>
        <w:top w:val="none" w:sz="0" w:space="0" w:color="auto"/>
        <w:left w:val="none" w:sz="0" w:space="0" w:color="auto"/>
        <w:bottom w:val="none" w:sz="0" w:space="0" w:color="auto"/>
        <w:right w:val="none" w:sz="0" w:space="0" w:color="auto"/>
      </w:divBdr>
      <w:divsChild>
        <w:div w:id="1820075797">
          <w:marLeft w:val="1166"/>
          <w:marRight w:val="0"/>
          <w:marTop w:val="96"/>
          <w:marBottom w:val="0"/>
          <w:divBdr>
            <w:top w:val="none" w:sz="0" w:space="0" w:color="auto"/>
            <w:left w:val="none" w:sz="0" w:space="0" w:color="auto"/>
            <w:bottom w:val="none" w:sz="0" w:space="0" w:color="auto"/>
            <w:right w:val="none" w:sz="0" w:space="0" w:color="auto"/>
          </w:divBdr>
        </w:div>
        <w:div w:id="1137066190">
          <w:marLeft w:val="1166"/>
          <w:marRight w:val="0"/>
          <w:marTop w:val="96"/>
          <w:marBottom w:val="0"/>
          <w:divBdr>
            <w:top w:val="none" w:sz="0" w:space="0" w:color="auto"/>
            <w:left w:val="none" w:sz="0" w:space="0" w:color="auto"/>
            <w:bottom w:val="none" w:sz="0" w:space="0" w:color="auto"/>
            <w:right w:val="none" w:sz="0" w:space="0" w:color="auto"/>
          </w:divBdr>
        </w:div>
        <w:div w:id="1190026321">
          <w:marLeft w:val="1166"/>
          <w:marRight w:val="0"/>
          <w:marTop w:val="96"/>
          <w:marBottom w:val="0"/>
          <w:divBdr>
            <w:top w:val="none" w:sz="0" w:space="0" w:color="auto"/>
            <w:left w:val="none" w:sz="0" w:space="0" w:color="auto"/>
            <w:bottom w:val="none" w:sz="0" w:space="0" w:color="auto"/>
            <w:right w:val="none" w:sz="0" w:space="0" w:color="auto"/>
          </w:divBdr>
        </w:div>
        <w:div w:id="1854998133">
          <w:marLeft w:val="1166"/>
          <w:marRight w:val="0"/>
          <w:marTop w:val="96"/>
          <w:marBottom w:val="0"/>
          <w:divBdr>
            <w:top w:val="none" w:sz="0" w:space="0" w:color="auto"/>
            <w:left w:val="none" w:sz="0" w:space="0" w:color="auto"/>
            <w:bottom w:val="none" w:sz="0" w:space="0" w:color="auto"/>
            <w:right w:val="none" w:sz="0" w:space="0" w:color="auto"/>
          </w:divBdr>
        </w:div>
        <w:div w:id="1799762648">
          <w:marLeft w:val="1166"/>
          <w:marRight w:val="0"/>
          <w:marTop w:val="96"/>
          <w:marBottom w:val="0"/>
          <w:divBdr>
            <w:top w:val="none" w:sz="0" w:space="0" w:color="auto"/>
            <w:left w:val="none" w:sz="0" w:space="0" w:color="auto"/>
            <w:bottom w:val="none" w:sz="0" w:space="0" w:color="auto"/>
            <w:right w:val="none" w:sz="0" w:space="0" w:color="auto"/>
          </w:divBdr>
        </w:div>
        <w:div w:id="516964139">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08367-2BC3-4E2B-91EB-8D92B21F5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38</Pages>
  <Words>7263</Words>
  <Characters>41401</Characters>
  <Application>Microsoft Office Word</Application>
  <DocSecurity>0</DocSecurity>
  <Lines>345</Lines>
  <Paragraphs>97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別 紙 】（発表報告書  表紙  サンプル）</vt:lpstr>
      <vt:lpstr>【 別 紙 】（発表報告書  表紙  サンプル）</vt:lpstr>
    </vt:vector>
  </TitlesOfParts>
  <Company>パナソニック株式会社</Company>
  <LinksUpToDate>false</LinksUpToDate>
  <CharactersWithSpaces>48567</CharactersWithSpaces>
  <SharedDoc>false</SharedDoc>
  <HLinks>
    <vt:vector size="258" baseType="variant">
      <vt:variant>
        <vt:i4>1703987</vt:i4>
      </vt:variant>
      <vt:variant>
        <vt:i4>254</vt:i4>
      </vt:variant>
      <vt:variant>
        <vt:i4>0</vt:i4>
      </vt:variant>
      <vt:variant>
        <vt:i4>5</vt:i4>
      </vt:variant>
      <vt:variant>
        <vt:lpwstr/>
      </vt:variant>
      <vt:variant>
        <vt:lpwstr>_Toc113441592</vt:lpwstr>
      </vt:variant>
      <vt:variant>
        <vt:i4>1703987</vt:i4>
      </vt:variant>
      <vt:variant>
        <vt:i4>248</vt:i4>
      </vt:variant>
      <vt:variant>
        <vt:i4>0</vt:i4>
      </vt:variant>
      <vt:variant>
        <vt:i4>5</vt:i4>
      </vt:variant>
      <vt:variant>
        <vt:lpwstr/>
      </vt:variant>
      <vt:variant>
        <vt:lpwstr>_Toc113441591</vt:lpwstr>
      </vt:variant>
      <vt:variant>
        <vt:i4>1703987</vt:i4>
      </vt:variant>
      <vt:variant>
        <vt:i4>242</vt:i4>
      </vt:variant>
      <vt:variant>
        <vt:i4>0</vt:i4>
      </vt:variant>
      <vt:variant>
        <vt:i4>5</vt:i4>
      </vt:variant>
      <vt:variant>
        <vt:lpwstr/>
      </vt:variant>
      <vt:variant>
        <vt:lpwstr>_Toc113441590</vt:lpwstr>
      </vt:variant>
      <vt:variant>
        <vt:i4>1769523</vt:i4>
      </vt:variant>
      <vt:variant>
        <vt:i4>236</vt:i4>
      </vt:variant>
      <vt:variant>
        <vt:i4>0</vt:i4>
      </vt:variant>
      <vt:variant>
        <vt:i4>5</vt:i4>
      </vt:variant>
      <vt:variant>
        <vt:lpwstr/>
      </vt:variant>
      <vt:variant>
        <vt:lpwstr>_Toc113441589</vt:lpwstr>
      </vt:variant>
      <vt:variant>
        <vt:i4>1769523</vt:i4>
      </vt:variant>
      <vt:variant>
        <vt:i4>230</vt:i4>
      </vt:variant>
      <vt:variant>
        <vt:i4>0</vt:i4>
      </vt:variant>
      <vt:variant>
        <vt:i4>5</vt:i4>
      </vt:variant>
      <vt:variant>
        <vt:lpwstr/>
      </vt:variant>
      <vt:variant>
        <vt:lpwstr>_Toc113441588</vt:lpwstr>
      </vt:variant>
      <vt:variant>
        <vt:i4>1769523</vt:i4>
      </vt:variant>
      <vt:variant>
        <vt:i4>224</vt:i4>
      </vt:variant>
      <vt:variant>
        <vt:i4>0</vt:i4>
      </vt:variant>
      <vt:variant>
        <vt:i4>5</vt:i4>
      </vt:variant>
      <vt:variant>
        <vt:lpwstr/>
      </vt:variant>
      <vt:variant>
        <vt:lpwstr>_Toc113441587</vt:lpwstr>
      </vt:variant>
      <vt:variant>
        <vt:i4>1769523</vt:i4>
      </vt:variant>
      <vt:variant>
        <vt:i4>218</vt:i4>
      </vt:variant>
      <vt:variant>
        <vt:i4>0</vt:i4>
      </vt:variant>
      <vt:variant>
        <vt:i4>5</vt:i4>
      </vt:variant>
      <vt:variant>
        <vt:lpwstr/>
      </vt:variant>
      <vt:variant>
        <vt:lpwstr>_Toc113441586</vt:lpwstr>
      </vt:variant>
      <vt:variant>
        <vt:i4>1769523</vt:i4>
      </vt:variant>
      <vt:variant>
        <vt:i4>212</vt:i4>
      </vt:variant>
      <vt:variant>
        <vt:i4>0</vt:i4>
      </vt:variant>
      <vt:variant>
        <vt:i4>5</vt:i4>
      </vt:variant>
      <vt:variant>
        <vt:lpwstr/>
      </vt:variant>
      <vt:variant>
        <vt:lpwstr>_Toc113441585</vt:lpwstr>
      </vt:variant>
      <vt:variant>
        <vt:i4>1769523</vt:i4>
      </vt:variant>
      <vt:variant>
        <vt:i4>206</vt:i4>
      </vt:variant>
      <vt:variant>
        <vt:i4>0</vt:i4>
      </vt:variant>
      <vt:variant>
        <vt:i4>5</vt:i4>
      </vt:variant>
      <vt:variant>
        <vt:lpwstr/>
      </vt:variant>
      <vt:variant>
        <vt:lpwstr>_Toc113441584</vt:lpwstr>
      </vt:variant>
      <vt:variant>
        <vt:i4>1769523</vt:i4>
      </vt:variant>
      <vt:variant>
        <vt:i4>200</vt:i4>
      </vt:variant>
      <vt:variant>
        <vt:i4>0</vt:i4>
      </vt:variant>
      <vt:variant>
        <vt:i4>5</vt:i4>
      </vt:variant>
      <vt:variant>
        <vt:lpwstr/>
      </vt:variant>
      <vt:variant>
        <vt:lpwstr>_Toc113441583</vt:lpwstr>
      </vt:variant>
      <vt:variant>
        <vt:i4>1769523</vt:i4>
      </vt:variant>
      <vt:variant>
        <vt:i4>194</vt:i4>
      </vt:variant>
      <vt:variant>
        <vt:i4>0</vt:i4>
      </vt:variant>
      <vt:variant>
        <vt:i4>5</vt:i4>
      </vt:variant>
      <vt:variant>
        <vt:lpwstr/>
      </vt:variant>
      <vt:variant>
        <vt:lpwstr>_Toc113441582</vt:lpwstr>
      </vt:variant>
      <vt:variant>
        <vt:i4>1769523</vt:i4>
      </vt:variant>
      <vt:variant>
        <vt:i4>188</vt:i4>
      </vt:variant>
      <vt:variant>
        <vt:i4>0</vt:i4>
      </vt:variant>
      <vt:variant>
        <vt:i4>5</vt:i4>
      </vt:variant>
      <vt:variant>
        <vt:lpwstr/>
      </vt:variant>
      <vt:variant>
        <vt:lpwstr>_Toc113441581</vt:lpwstr>
      </vt:variant>
      <vt:variant>
        <vt:i4>1769523</vt:i4>
      </vt:variant>
      <vt:variant>
        <vt:i4>182</vt:i4>
      </vt:variant>
      <vt:variant>
        <vt:i4>0</vt:i4>
      </vt:variant>
      <vt:variant>
        <vt:i4>5</vt:i4>
      </vt:variant>
      <vt:variant>
        <vt:lpwstr/>
      </vt:variant>
      <vt:variant>
        <vt:lpwstr>_Toc113441580</vt:lpwstr>
      </vt:variant>
      <vt:variant>
        <vt:i4>1310771</vt:i4>
      </vt:variant>
      <vt:variant>
        <vt:i4>176</vt:i4>
      </vt:variant>
      <vt:variant>
        <vt:i4>0</vt:i4>
      </vt:variant>
      <vt:variant>
        <vt:i4>5</vt:i4>
      </vt:variant>
      <vt:variant>
        <vt:lpwstr/>
      </vt:variant>
      <vt:variant>
        <vt:lpwstr>_Toc113441579</vt:lpwstr>
      </vt:variant>
      <vt:variant>
        <vt:i4>1310771</vt:i4>
      </vt:variant>
      <vt:variant>
        <vt:i4>170</vt:i4>
      </vt:variant>
      <vt:variant>
        <vt:i4>0</vt:i4>
      </vt:variant>
      <vt:variant>
        <vt:i4>5</vt:i4>
      </vt:variant>
      <vt:variant>
        <vt:lpwstr/>
      </vt:variant>
      <vt:variant>
        <vt:lpwstr>_Toc113441578</vt:lpwstr>
      </vt:variant>
      <vt:variant>
        <vt:i4>1310771</vt:i4>
      </vt:variant>
      <vt:variant>
        <vt:i4>164</vt:i4>
      </vt:variant>
      <vt:variant>
        <vt:i4>0</vt:i4>
      </vt:variant>
      <vt:variant>
        <vt:i4>5</vt:i4>
      </vt:variant>
      <vt:variant>
        <vt:lpwstr/>
      </vt:variant>
      <vt:variant>
        <vt:lpwstr>_Toc113441577</vt:lpwstr>
      </vt:variant>
      <vt:variant>
        <vt:i4>1310771</vt:i4>
      </vt:variant>
      <vt:variant>
        <vt:i4>158</vt:i4>
      </vt:variant>
      <vt:variant>
        <vt:i4>0</vt:i4>
      </vt:variant>
      <vt:variant>
        <vt:i4>5</vt:i4>
      </vt:variant>
      <vt:variant>
        <vt:lpwstr/>
      </vt:variant>
      <vt:variant>
        <vt:lpwstr>_Toc113441576</vt:lpwstr>
      </vt:variant>
      <vt:variant>
        <vt:i4>1310771</vt:i4>
      </vt:variant>
      <vt:variant>
        <vt:i4>152</vt:i4>
      </vt:variant>
      <vt:variant>
        <vt:i4>0</vt:i4>
      </vt:variant>
      <vt:variant>
        <vt:i4>5</vt:i4>
      </vt:variant>
      <vt:variant>
        <vt:lpwstr/>
      </vt:variant>
      <vt:variant>
        <vt:lpwstr>_Toc113441575</vt:lpwstr>
      </vt:variant>
      <vt:variant>
        <vt:i4>1310771</vt:i4>
      </vt:variant>
      <vt:variant>
        <vt:i4>146</vt:i4>
      </vt:variant>
      <vt:variant>
        <vt:i4>0</vt:i4>
      </vt:variant>
      <vt:variant>
        <vt:i4>5</vt:i4>
      </vt:variant>
      <vt:variant>
        <vt:lpwstr/>
      </vt:variant>
      <vt:variant>
        <vt:lpwstr>_Toc113441574</vt:lpwstr>
      </vt:variant>
      <vt:variant>
        <vt:i4>1310771</vt:i4>
      </vt:variant>
      <vt:variant>
        <vt:i4>140</vt:i4>
      </vt:variant>
      <vt:variant>
        <vt:i4>0</vt:i4>
      </vt:variant>
      <vt:variant>
        <vt:i4>5</vt:i4>
      </vt:variant>
      <vt:variant>
        <vt:lpwstr/>
      </vt:variant>
      <vt:variant>
        <vt:lpwstr>_Toc113441573</vt:lpwstr>
      </vt:variant>
      <vt:variant>
        <vt:i4>1310771</vt:i4>
      </vt:variant>
      <vt:variant>
        <vt:i4>134</vt:i4>
      </vt:variant>
      <vt:variant>
        <vt:i4>0</vt:i4>
      </vt:variant>
      <vt:variant>
        <vt:i4>5</vt:i4>
      </vt:variant>
      <vt:variant>
        <vt:lpwstr/>
      </vt:variant>
      <vt:variant>
        <vt:lpwstr>_Toc113441572</vt:lpwstr>
      </vt:variant>
      <vt:variant>
        <vt:i4>1310771</vt:i4>
      </vt:variant>
      <vt:variant>
        <vt:i4>128</vt:i4>
      </vt:variant>
      <vt:variant>
        <vt:i4>0</vt:i4>
      </vt:variant>
      <vt:variant>
        <vt:i4>5</vt:i4>
      </vt:variant>
      <vt:variant>
        <vt:lpwstr/>
      </vt:variant>
      <vt:variant>
        <vt:lpwstr>_Toc113441571</vt:lpwstr>
      </vt:variant>
      <vt:variant>
        <vt:i4>1310771</vt:i4>
      </vt:variant>
      <vt:variant>
        <vt:i4>122</vt:i4>
      </vt:variant>
      <vt:variant>
        <vt:i4>0</vt:i4>
      </vt:variant>
      <vt:variant>
        <vt:i4>5</vt:i4>
      </vt:variant>
      <vt:variant>
        <vt:lpwstr/>
      </vt:variant>
      <vt:variant>
        <vt:lpwstr>_Toc113441570</vt:lpwstr>
      </vt:variant>
      <vt:variant>
        <vt:i4>1376307</vt:i4>
      </vt:variant>
      <vt:variant>
        <vt:i4>116</vt:i4>
      </vt:variant>
      <vt:variant>
        <vt:i4>0</vt:i4>
      </vt:variant>
      <vt:variant>
        <vt:i4>5</vt:i4>
      </vt:variant>
      <vt:variant>
        <vt:lpwstr/>
      </vt:variant>
      <vt:variant>
        <vt:lpwstr>_Toc113441569</vt:lpwstr>
      </vt:variant>
      <vt:variant>
        <vt:i4>1376307</vt:i4>
      </vt:variant>
      <vt:variant>
        <vt:i4>110</vt:i4>
      </vt:variant>
      <vt:variant>
        <vt:i4>0</vt:i4>
      </vt:variant>
      <vt:variant>
        <vt:i4>5</vt:i4>
      </vt:variant>
      <vt:variant>
        <vt:lpwstr/>
      </vt:variant>
      <vt:variant>
        <vt:lpwstr>_Toc113441568</vt:lpwstr>
      </vt:variant>
      <vt:variant>
        <vt:i4>1376307</vt:i4>
      </vt:variant>
      <vt:variant>
        <vt:i4>104</vt:i4>
      </vt:variant>
      <vt:variant>
        <vt:i4>0</vt:i4>
      </vt:variant>
      <vt:variant>
        <vt:i4>5</vt:i4>
      </vt:variant>
      <vt:variant>
        <vt:lpwstr/>
      </vt:variant>
      <vt:variant>
        <vt:lpwstr>_Toc113441567</vt:lpwstr>
      </vt:variant>
      <vt:variant>
        <vt:i4>1376307</vt:i4>
      </vt:variant>
      <vt:variant>
        <vt:i4>98</vt:i4>
      </vt:variant>
      <vt:variant>
        <vt:i4>0</vt:i4>
      </vt:variant>
      <vt:variant>
        <vt:i4>5</vt:i4>
      </vt:variant>
      <vt:variant>
        <vt:lpwstr/>
      </vt:variant>
      <vt:variant>
        <vt:lpwstr>_Toc113441566</vt:lpwstr>
      </vt:variant>
      <vt:variant>
        <vt:i4>1376307</vt:i4>
      </vt:variant>
      <vt:variant>
        <vt:i4>92</vt:i4>
      </vt:variant>
      <vt:variant>
        <vt:i4>0</vt:i4>
      </vt:variant>
      <vt:variant>
        <vt:i4>5</vt:i4>
      </vt:variant>
      <vt:variant>
        <vt:lpwstr/>
      </vt:variant>
      <vt:variant>
        <vt:lpwstr>_Toc113441565</vt:lpwstr>
      </vt:variant>
      <vt:variant>
        <vt:i4>1376307</vt:i4>
      </vt:variant>
      <vt:variant>
        <vt:i4>86</vt:i4>
      </vt:variant>
      <vt:variant>
        <vt:i4>0</vt:i4>
      </vt:variant>
      <vt:variant>
        <vt:i4>5</vt:i4>
      </vt:variant>
      <vt:variant>
        <vt:lpwstr/>
      </vt:variant>
      <vt:variant>
        <vt:lpwstr>_Toc113441564</vt:lpwstr>
      </vt:variant>
      <vt:variant>
        <vt:i4>1376307</vt:i4>
      </vt:variant>
      <vt:variant>
        <vt:i4>80</vt:i4>
      </vt:variant>
      <vt:variant>
        <vt:i4>0</vt:i4>
      </vt:variant>
      <vt:variant>
        <vt:i4>5</vt:i4>
      </vt:variant>
      <vt:variant>
        <vt:lpwstr/>
      </vt:variant>
      <vt:variant>
        <vt:lpwstr>_Toc113441563</vt:lpwstr>
      </vt:variant>
      <vt:variant>
        <vt:i4>1376307</vt:i4>
      </vt:variant>
      <vt:variant>
        <vt:i4>74</vt:i4>
      </vt:variant>
      <vt:variant>
        <vt:i4>0</vt:i4>
      </vt:variant>
      <vt:variant>
        <vt:i4>5</vt:i4>
      </vt:variant>
      <vt:variant>
        <vt:lpwstr/>
      </vt:variant>
      <vt:variant>
        <vt:lpwstr>_Toc113441562</vt:lpwstr>
      </vt:variant>
      <vt:variant>
        <vt:i4>1376307</vt:i4>
      </vt:variant>
      <vt:variant>
        <vt:i4>68</vt:i4>
      </vt:variant>
      <vt:variant>
        <vt:i4>0</vt:i4>
      </vt:variant>
      <vt:variant>
        <vt:i4>5</vt:i4>
      </vt:variant>
      <vt:variant>
        <vt:lpwstr/>
      </vt:variant>
      <vt:variant>
        <vt:lpwstr>_Toc113441561</vt:lpwstr>
      </vt:variant>
      <vt:variant>
        <vt:i4>1376307</vt:i4>
      </vt:variant>
      <vt:variant>
        <vt:i4>62</vt:i4>
      </vt:variant>
      <vt:variant>
        <vt:i4>0</vt:i4>
      </vt:variant>
      <vt:variant>
        <vt:i4>5</vt:i4>
      </vt:variant>
      <vt:variant>
        <vt:lpwstr/>
      </vt:variant>
      <vt:variant>
        <vt:lpwstr>_Toc113441560</vt:lpwstr>
      </vt:variant>
      <vt:variant>
        <vt:i4>1441843</vt:i4>
      </vt:variant>
      <vt:variant>
        <vt:i4>56</vt:i4>
      </vt:variant>
      <vt:variant>
        <vt:i4>0</vt:i4>
      </vt:variant>
      <vt:variant>
        <vt:i4>5</vt:i4>
      </vt:variant>
      <vt:variant>
        <vt:lpwstr/>
      </vt:variant>
      <vt:variant>
        <vt:lpwstr>_Toc113441559</vt:lpwstr>
      </vt:variant>
      <vt:variant>
        <vt:i4>1441843</vt:i4>
      </vt:variant>
      <vt:variant>
        <vt:i4>50</vt:i4>
      </vt:variant>
      <vt:variant>
        <vt:i4>0</vt:i4>
      </vt:variant>
      <vt:variant>
        <vt:i4>5</vt:i4>
      </vt:variant>
      <vt:variant>
        <vt:lpwstr/>
      </vt:variant>
      <vt:variant>
        <vt:lpwstr>_Toc113441558</vt:lpwstr>
      </vt:variant>
      <vt:variant>
        <vt:i4>1441843</vt:i4>
      </vt:variant>
      <vt:variant>
        <vt:i4>44</vt:i4>
      </vt:variant>
      <vt:variant>
        <vt:i4>0</vt:i4>
      </vt:variant>
      <vt:variant>
        <vt:i4>5</vt:i4>
      </vt:variant>
      <vt:variant>
        <vt:lpwstr/>
      </vt:variant>
      <vt:variant>
        <vt:lpwstr>_Toc113441557</vt:lpwstr>
      </vt:variant>
      <vt:variant>
        <vt:i4>1441843</vt:i4>
      </vt:variant>
      <vt:variant>
        <vt:i4>38</vt:i4>
      </vt:variant>
      <vt:variant>
        <vt:i4>0</vt:i4>
      </vt:variant>
      <vt:variant>
        <vt:i4>5</vt:i4>
      </vt:variant>
      <vt:variant>
        <vt:lpwstr/>
      </vt:variant>
      <vt:variant>
        <vt:lpwstr>_Toc113441556</vt:lpwstr>
      </vt:variant>
      <vt:variant>
        <vt:i4>1441843</vt:i4>
      </vt:variant>
      <vt:variant>
        <vt:i4>32</vt:i4>
      </vt:variant>
      <vt:variant>
        <vt:i4>0</vt:i4>
      </vt:variant>
      <vt:variant>
        <vt:i4>5</vt:i4>
      </vt:variant>
      <vt:variant>
        <vt:lpwstr/>
      </vt:variant>
      <vt:variant>
        <vt:lpwstr>_Toc113441555</vt:lpwstr>
      </vt:variant>
      <vt:variant>
        <vt:i4>1441843</vt:i4>
      </vt:variant>
      <vt:variant>
        <vt:i4>26</vt:i4>
      </vt:variant>
      <vt:variant>
        <vt:i4>0</vt:i4>
      </vt:variant>
      <vt:variant>
        <vt:i4>5</vt:i4>
      </vt:variant>
      <vt:variant>
        <vt:lpwstr/>
      </vt:variant>
      <vt:variant>
        <vt:lpwstr>_Toc113441554</vt:lpwstr>
      </vt:variant>
      <vt:variant>
        <vt:i4>1441843</vt:i4>
      </vt:variant>
      <vt:variant>
        <vt:i4>20</vt:i4>
      </vt:variant>
      <vt:variant>
        <vt:i4>0</vt:i4>
      </vt:variant>
      <vt:variant>
        <vt:i4>5</vt:i4>
      </vt:variant>
      <vt:variant>
        <vt:lpwstr/>
      </vt:variant>
      <vt:variant>
        <vt:lpwstr>_Toc113441553</vt:lpwstr>
      </vt:variant>
      <vt:variant>
        <vt:i4>1441843</vt:i4>
      </vt:variant>
      <vt:variant>
        <vt:i4>14</vt:i4>
      </vt:variant>
      <vt:variant>
        <vt:i4>0</vt:i4>
      </vt:variant>
      <vt:variant>
        <vt:i4>5</vt:i4>
      </vt:variant>
      <vt:variant>
        <vt:lpwstr/>
      </vt:variant>
      <vt:variant>
        <vt:lpwstr>_Toc113441552</vt:lpwstr>
      </vt:variant>
      <vt:variant>
        <vt:i4>1441843</vt:i4>
      </vt:variant>
      <vt:variant>
        <vt:i4>8</vt:i4>
      </vt:variant>
      <vt:variant>
        <vt:i4>0</vt:i4>
      </vt:variant>
      <vt:variant>
        <vt:i4>5</vt:i4>
      </vt:variant>
      <vt:variant>
        <vt:lpwstr/>
      </vt:variant>
      <vt:variant>
        <vt:lpwstr>_Toc113441551</vt:lpwstr>
      </vt:variant>
      <vt:variant>
        <vt:i4>1441843</vt:i4>
      </vt:variant>
      <vt:variant>
        <vt:i4>2</vt:i4>
      </vt:variant>
      <vt:variant>
        <vt:i4>0</vt:i4>
      </vt:variant>
      <vt:variant>
        <vt:i4>5</vt:i4>
      </vt:variant>
      <vt:variant>
        <vt:lpwstr/>
      </vt:variant>
      <vt:variant>
        <vt:lpwstr>_Toc113441550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別 紙 】（発表報告書  表紙  サンプル）</dc:title>
  <dc:subject/>
  <dc:creator>ymgc</dc:creator>
  <cp:keywords/>
  <cp:lastModifiedBy>Yamaguchi Koichiro (山口 晃一郎)</cp:lastModifiedBy>
  <cp:revision>6</cp:revision>
  <cp:lastPrinted>2018-09-13T10:25:00Z</cp:lastPrinted>
  <dcterms:created xsi:type="dcterms:W3CDTF">2023-03-31T08:30:00Z</dcterms:created>
  <dcterms:modified xsi:type="dcterms:W3CDTF">2023-03-31T08:47:00Z</dcterms:modified>
</cp:coreProperties>
</file>